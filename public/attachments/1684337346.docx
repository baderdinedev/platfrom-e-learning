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A16" w:rsidRPr="00FB1C79" w:rsidRDefault="00DB3A16" w:rsidP="00AB2D17">
      <w:pPr>
        <w:jc w:val="center"/>
      </w:pPr>
      <w:r w:rsidRPr="00FB1C79">
        <w:rPr>
          <w:noProof/>
          <w:lang w:eastAsia="fr-FR"/>
        </w:rPr>
        <w:drawing>
          <wp:inline distT="0" distB="0" distL="0" distR="0">
            <wp:extent cx="4631051" cy="3792858"/>
            <wp:effectExtent l="0" t="0" r="0" b="0"/>
            <wp:docPr id="996148134"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631051" cy="3792858"/>
                    </a:xfrm>
                    <a:prstGeom prst="rect">
                      <a:avLst/>
                    </a:prstGeom>
                    <a:noFill/>
                    <a:ln>
                      <a:noFill/>
                      <a:prstDash/>
                    </a:ln>
                  </pic:spPr>
                </pic:pic>
              </a:graphicData>
            </a:graphic>
          </wp:inline>
        </w:drawing>
      </w:r>
    </w:p>
    <w:p w:rsidR="00DB3A16" w:rsidRPr="00FB1C79" w:rsidRDefault="00DB3A16" w:rsidP="00AB2D17">
      <w:pPr>
        <w:jc w:val="center"/>
      </w:pPr>
      <w:r w:rsidRPr="00FB1C79">
        <w:t xml:space="preserve">Conception et réalisation d’un site web de …. </w:t>
      </w:r>
    </w:p>
    <w:p w:rsidR="00DB3A16" w:rsidRPr="00FB1C79" w:rsidRDefault="00DB3A16" w:rsidP="00AB2D17">
      <w:pPr>
        <w:jc w:val="center"/>
      </w:pPr>
    </w:p>
    <w:p w:rsidR="00DB3A16" w:rsidRPr="00FB1C79" w:rsidRDefault="00DB3A16" w:rsidP="00AB2D17">
      <w:pPr>
        <w:jc w:val="center"/>
      </w:pPr>
    </w:p>
    <w:p w:rsidR="00DB3A16" w:rsidRPr="00FB1C79" w:rsidRDefault="00DB3A16" w:rsidP="00AB2D17">
      <w:pPr>
        <w:jc w:val="center"/>
      </w:pPr>
    </w:p>
    <w:p w:rsidR="00DB3A16" w:rsidRPr="00FB1C79" w:rsidRDefault="00DB3A16" w:rsidP="00AB2D17">
      <w:pPr>
        <w:jc w:val="center"/>
      </w:pPr>
    </w:p>
    <w:p w:rsidR="00DB3A16" w:rsidRPr="00FB1C79" w:rsidRDefault="00DB3A16" w:rsidP="00AB2D17">
      <w:pPr>
        <w:jc w:val="center"/>
        <w:rPr>
          <w:b/>
          <w:bCs/>
          <w:sz w:val="28"/>
          <w:szCs w:val="28"/>
        </w:rPr>
      </w:pPr>
      <w:r w:rsidRPr="00FB1C79">
        <w:rPr>
          <w:b/>
          <w:bCs/>
          <w:sz w:val="28"/>
          <w:szCs w:val="28"/>
        </w:rPr>
        <w:t xml:space="preserve">Organisme d’accueil :  </w:t>
      </w:r>
    </w:p>
    <w:p w:rsidR="00DB3A16" w:rsidRPr="00FB1C79" w:rsidRDefault="00DB3A16" w:rsidP="00AB2D17">
      <w:pPr>
        <w:jc w:val="center"/>
        <w:rPr>
          <w:b/>
          <w:bCs/>
          <w:sz w:val="28"/>
          <w:szCs w:val="28"/>
        </w:rPr>
      </w:pPr>
    </w:p>
    <w:p w:rsidR="00DB3A16" w:rsidRPr="00FB1C79" w:rsidRDefault="00DB3A16" w:rsidP="00AB2D17">
      <w:pPr>
        <w:jc w:val="center"/>
        <w:rPr>
          <w:b/>
          <w:bCs/>
          <w:sz w:val="28"/>
          <w:szCs w:val="28"/>
        </w:rPr>
      </w:pPr>
    </w:p>
    <w:p w:rsidR="00DB3A16" w:rsidRPr="00FB1C79" w:rsidRDefault="00DB3A16" w:rsidP="00AB2D17">
      <w:pPr>
        <w:tabs>
          <w:tab w:val="left" w:pos="280"/>
        </w:tabs>
        <w:rPr>
          <w:b/>
          <w:bCs/>
          <w:sz w:val="28"/>
          <w:szCs w:val="28"/>
        </w:rPr>
      </w:pPr>
    </w:p>
    <w:p w:rsidR="00DB3A16" w:rsidRPr="00FB1C79" w:rsidRDefault="00DB3A16" w:rsidP="00AB2D17">
      <w:pPr>
        <w:tabs>
          <w:tab w:val="left" w:pos="280"/>
        </w:tabs>
        <w:rPr>
          <w:b/>
          <w:bCs/>
          <w:sz w:val="28"/>
          <w:szCs w:val="28"/>
        </w:rPr>
      </w:pPr>
    </w:p>
    <w:p w:rsidR="00DB3A16" w:rsidRPr="00FB1C79" w:rsidRDefault="00DB3A16" w:rsidP="00AB2D17">
      <w:pPr>
        <w:tabs>
          <w:tab w:val="left" w:pos="280"/>
        </w:tabs>
        <w:rPr>
          <w:b/>
          <w:bCs/>
          <w:sz w:val="28"/>
          <w:szCs w:val="28"/>
        </w:rPr>
      </w:pPr>
      <w:r w:rsidRPr="00FB1C79">
        <w:rPr>
          <w:b/>
          <w:bCs/>
          <w:sz w:val="28"/>
          <w:szCs w:val="28"/>
        </w:rPr>
        <w:t>ELABORE PAR :                                               ENCADRANT(S) ACADEMIQUE(S) :</w:t>
      </w:r>
    </w:p>
    <w:p w:rsidR="00DB3A16" w:rsidRPr="00FB1C79" w:rsidRDefault="00DB3A16" w:rsidP="00AB2D17">
      <w:pPr>
        <w:tabs>
          <w:tab w:val="left" w:pos="280"/>
          <w:tab w:val="left" w:pos="8333"/>
        </w:tabs>
        <w:rPr>
          <w:b/>
          <w:bCs/>
          <w:sz w:val="28"/>
          <w:szCs w:val="28"/>
        </w:rPr>
      </w:pPr>
      <w:r w:rsidRPr="00FB1C79">
        <w:rPr>
          <w:b/>
          <w:bCs/>
          <w:sz w:val="28"/>
          <w:szCs w:val="28"/>
        </w:rPr>
        <w:t xml:space="preserve">Achref Kaabia                                                    Dr.Nesrine Messaaoui </w:t>
      </w:r>
    </w:p>
    <w:p w:rsidR="00DB3A16" w:rsidRPr="00FB1C79" w:rsidRDefault="00DB3A16" w:rsidP="00AB2D17">
      <w:pPr>
        <w:tabs>
          <w:tab w:val="left" w:pos="280"/>
        </w:tabs>
        <w:rPr>
          <w:b/>
          <w:bCs/>
          <w:sz w:val="28"/>
          <w:szCs w:val="28"/>
        </w:rPr>
      </w:pPr>
      <w:r w:rsidRPr="00FB1C79">
        <w:rPr>
          <w:b/>
          <w:bCs/>
          <w:sz w:val="28"/>
          <w:szCs w:val="28"/>
        </w:rPr>
        <w:t>Baderdine Ben Ibrahim                                     ENCADRANT(S) PROFESSIONNEL :</w:t>
      </w:r>
    </w:p>
    <w:p w:rsidR="00DB3A16" w:rsidRPr="00FB1C79" w:rsidRDefault="00DB3A16" w:rsidP="00AB2D17">
      <w:pPr>
        <w:tabs>
          <w:tab w:val="left" w:pos="280"/>
          <w:tab w:val="left" w:pos="5453"/>
        </w:tabs>
        <w:rPr>
          <w:b/>
          <w:bCs/>
          <w:sz w:val="28"/>
          <w:szCs w:val="28"/>
        </w:rPr>
      </w:pPr>
      <w:r w:rsidRPr="00FB1C79">
        <w:rPr>
          <w:b/>
          <w:bCs/>
          <w:sz w:val="28"/>
          <w:szCs w:val="28"/>
        </w:rPr>
        <w:t xml:space="preserve">                                                                             Mr. Mahdi …</w:t>
      </w:r>
    </w:p>
    <w:p w:rsidR="00DB3A16" w:rsidRPr="00FB1C79" w:rsidRDefault="00DB3A16" w:rsidP="00AB2D17">
      <w:pPr>
        <w:jc w:val="center"/>
        <w:rPr>
          <w:b/>
          <w:bCs/>
          <w:sz w:val="28"/>
          <w:szCs w:val="28"/>
        </w:rPr>
      </w:pPr>
    </w:p>
    <w:p w:rsidR="00DB3A16" w:rsidRPr="00FB1C79" w:rsidRDefault="00DB3A16" w:rsidP="00AB2D17">
      <w:pPr>
        <w:jc w:val="center"/>
        <w:rPr>
          <w:b/>
          <w:bCs/>
          <w:sz w:val="28"/>
          <w:szCs w:val="28"/>
        </w:rPr>
      </w:pPr>
    </w:p>
    <w:p w:rsidR="00DB3A16" w:rsidRPr="00FB1C79" w:rsidRDefault="00DB3A16" w:rsidP="00AB2D17">
      <w:pPr>
        <w:jc w:val="center"/>
        <w:rPr>
          <w:b/>
          <w:bCs/>
          <w:sz w:val="28"/>
          <w:szCs w:val="28"/>
        </w:rPr>
      </w:pPr>
      <w:r w:rsidRPr="00FB1C79">
        <w:rPr>
          <w:b/>
          <w:bCs/>
          <w:sz w:val="28"/>
          <w:szCs w:val="28"/>
        </w:rPr>
        <w:t>Année universitaire 2022/2023</w:t>
      </w:r>
    </w:p>
    <w:p w:rsidR="00DB3A16" w:rsidRPr="00FB1C79" w:rsidRDefault="00DB3A16" w:rsidP="00AB2D17">
      <w:pPr>
        <w:pStyle w:val="Sansinterligne"/>
      </w:pPr>
    </w:p>
    <w:p w:rsidR="00DB3A16" w:rsidRPr="00FB1C79" w:rsidRDefault="00DB3A16" w:rsidP="00AB2D17">
      <w:pPr>
        <w:rPr>
          <w:sz w:val="20"/>
        </w:rPr>
        <w:sectPr w:rsidR="00DB3A16" w:rsidRPr="00FB1C79">
          <w:type w:val="continuous"/>
          <w:pgSz w:w="12240" w:h="15840"/>
          <w:pgMar w:top="1500" w:right="420" w:bottom="0" w:left="1240" w:header="720" w:footer="720" w:gutter="0"/>
          <w:cols w:space="720"/>
        </w:sectPr>
      </w:pPr>
    </w:p>
    <w:p w:rsidR="00DB3A16" w:rsidRPr="00FB1C79" w:rsidRDefault="00DB3A16" w:rsidP="00AB2D17">
      <w:pPr>
        <w:spacing w:line="261" w:lineRule="auto"/>
        <w:jc w:val="center"/>
        <w:rPr>
          <w:sz w:val="24"/>
        </w:rPr>
        <w:sectPr w:rsidR="00DB3A16" w:rsidRPr="00FB1C79">
          <w:headerReference w:type="default" r:id="rId9"/>
          <w:footerReference w:type="default" r:id="rId10"/>
          <w:pgSz w:w="12240" w:h="15840"/>
          <w:pgMar w:top="1940" w:right="420" w:bottom="1940" w:left="1240" w:header="1431" w:footer="1742" w:gutter="0"/>
          <w:cols w:space="720"/>
        </w:sectPr>
      </w:pPr>
    </w:p>
    <w:p w:rsidR="00DB3A16" w:rsidRPr="00FB1C79" w:rsidRDefault="00DB3A16" w:rsidP="00AB2D17">
      <w:pPr>
        <w:spacing w:before="56"/>
        <w:ind w:left="232" w:right="1052"/>
        <w:jc w:val="center"/>
        <w:rPr>
          <w:b/>
          <w:i/>
          <w:sz w:val="44"/>
        </w:rPr>
      </w:pPr>
      <w:bookmarkStart w:id="2" w:name="_Hlk134470742"/>
      <w:r w:rsidRPr="00FB1C79">
        <w:rPr>
          <w:b/>
          <w:i/>
          <w:sz w:val="44"/>
        </w:rPr>
        <w:lastRenderedPageBreak/>
        <w:t>Remerciements</w:t>
      </w:r>
    </w:p>
    <w:p w:rsidR="00DB3A16" w:rsidRPr="00FB1C79" w:rsidRDefault="00DB3A16" w:rsidP="00AB2D17">
      <w:pPr>
        <w:pStyle w:val="Corpsdetexte"/>
        <w:spacing w:before="2"/>
        <w:rPr>
          <w:b/>
          <w:i/>
          <w:sz w:val="43"/>
        </w:rPr>
      </w:pPr>
    </w:p>
    <w:bookmarkEnd w:id="2"/>
    <w:p w:rsidR="00DB3A16" w:rsidRPr="00FB1C79" w:rsidRDefault="00DB3A16" w:rsidP="00AB2D17">
      <w:pPr>
        <w:tabs>
          <w:tab w:val="left" w:pos="6096"/>
        </w:tabs>
        <w:jc w:val="center"/>
        <w:rPr>
          <w:sz w:val="24"/>
        </w:rPr>
        <w:sectPr w:rsidR="00DB3A16" w:rsidRPr="00FB1C79">
          <w:headerReference w:type="default" r:id="rId11"/>
          <w:footerReference w:type="default" r:id="rId12"/>
          <w:pgSz w:w="12240" w:h="15840"/>
          <w:pgMar w:top="1360" w:right="420" w:bottom="280" w:left="1240" w:header="0" w:footer="0" w:gutter="0"/>
          <w:cols w:space="720"/>
        </w:sectPr>
      </w:pPr>
    </w:p>
    <w:p w:rsidR="00DB3A16" w:rsidRPr="00FB1C79" w:rsidRDefault="00DB3A16" w:rsidP="00AB2D17">
      <w:pPr>
        <w:spacing w:before="59"/>
        <w:ind w:left="241" w:right="1052"/>
        <w:jc w:val="center"/>
        <w:rPr>
          <w:b/>
          <w:i/>
          <w:sz w:val="48"/>
        </w:rPr>
      </w:pPr>
      <w:bookmarkStart w:id="3" w:name="_Hlk134471483"/>
      <w:commentRangeStart w:id="4"/>
      <w:r w:rsidRPr="00FB1C79">
        <w:rPr>
          <w:b/>
          <w:i/>
          <w:sz w:val="48"/>
        </w:rPr>
        <w:lastRenderedPageBreak/>
        <w:t>Table</w:t>
      </w:r>
      <w:r w:rsidR="00853BF5" w:rsidRPr="00FB1C79">
        <w:rPr>
          <w:b/>
          <w:i/>
          <w:sz w:val="48"/>
        </w:rPr>
        <w:t xml:space="preserve"> </w:t>
      </w:r>
      <w:r w:rsidRPr="00FB1C79">
        <w:rPr>
          <w:b/>
          <w:i/>
          <w:sz w:val="48"/>
        </w:rPr>
        <w:t>des</w:t>
      </w:r>
      <w:r w:rsidR="00853BF5" w:rsidRPr="00FB1C79">
        <w:rPr>
          <w:b/>
          <w:i/>
          <w:sz w:val="48"/>
        </w:rPr>
        <w:t xml:space="preserve"> </w:t>
      </w:r>
      <w:r w:rsidRPr="00FB1C79">
        <w:rPr>
          <w:b/>
          <w:i/>
          <w:sz w:val="48"/>
        </w:rPr>
        <w:t>matières</w:t>
      </w:r>
      <w:commentRangeEnd w:id="4"/>
      <w:r w:rsidR="00853BF5" w:rsidRPr="00FB1C79">
        <w:rPr>
          <w:rStyle w:val="Marquedecommentaire"/>
        </w:rPr>
        <w:commentReference w:id="4"/>
      </w:r>
    </w:p>
    <w:bookmarkEnd w:id="3"/>
    <w:p w:rsidR="00DB3A16" w:rsidRPr="00FB1C79" w:rsidRDefault="00DB3A16" w:rsidP="00AB2D17">
      <w:pPr>
        <w:jc w:val="center"/>
        <w:rPr>
          <w:sz w:val="48"/>
        </w:rPr>
        <w:sectPr w:rsidR="00DB3A16" w:rsidRPr="00FB1C79">
          <w:headerReference w:type="default" r:id="rId14"/>
          <w:footerReference w:type="default" r:id="rId15"/>
          <w:pgSz w:w="12240" w:h="15840"/>
          <w:pgMar w:top="1360" w:right="420" w:bottom="1659" w:left="1240" w:header="0" w:footer="0" w:gutter="0"/>
          <w:cols w:space="720"/>
        </w:sectPr>
      </w:pPr>
    </w:p>
    <w:sdt>
      <w:sdtPr>
        <w:id w:val="-1216355552"/>
        <w:docPartObj>
          <w:docPartGallery w:val="Table of Contents"/>
          <w:docPartUnique/>
        </w:docPartObj>
      </w:sdtPr>
      <w:sdtContent>
        <w:p w:rsidR="00DB3A16" w:rsidRPr="00FB1C79" w:rsidRDefault="00FB67D7" w:rsidP="00AB2D17">
          <w:pPr>
            <w:pStyle w:val="TM2"/>
            <w:tabs>
              <w:tab w:val="right" w:leader="dot" w:pos="9575"/>
            </w:tabs>
            <w:spacing w:before="527"/>
            <w:rPr>
              <w:b w:val="0"/>
              <w:i w:val="0"/>
            </w:rPr>
          </w:pPr>
          <w:hyperlink w:anchor="_bookmark0" w:history="1">
            <w:r w:rsidR="00DB3A16" w:rsidRPr="00FB1C79">
              <w:t>IntroductionGénérale</w:t>
            </w:r>
          </w:hyperlink>
          <w:r w:rsidR="00DB3A16" w:rsidRPr="00FB1C79">
            <w:tab/>
          </w:r>
          <w:hyperlink w:anchor="_bookmark0" w:history="1">
            <w:r w:rsidR="00DB3A16" w:rsidRPr="00FB1C79">
              <w:rPr>
                <w:b w:val="0"/>
                <w:i w:val="0"/>
              </w:rPr>
              <w:t>1</w:t>
            </w:r>
          </w:hyperlink>
        </w:p>
        <w:p w:rsidR="00DB3A16" w:rsidRPr="00FB1C79" w:rsidRDefault="00FB67D7" w:rsidP="00AB2D17">
          <w:pPr>
            <w:pStyle w:val="TM5"/>
            <w:tabs>
              <w:tab w:val="right" w:leader="dot" w:pos="9575"/>
            </w:tabs>
            <w:spacing w:before="123"/>
            <w:ind w:left="397" w:firstLine="0"/>
            <w:rPr>
              <w:b w:val="0"/>
            </w:rPr>
          </w:pPr>
          <w:hyperlink w:anchor="_bookmark1" w:history="1">
            <w:r w:rsidR="00DB3A16" w:rsidRPr="00FB1C79">
              <w:t>Chapitre 1</w:t>
            </w:r>
          </w:hyperlink>
          <w:r w:rsidR="00DB3A16" w:rsidRPr="00FB1C79">
            <w:tab/>
          </w:r>
          <w:hyperlink w:anchor="_bookmark1" w:history="1">
            <w:r w:rsidR="00DB3A16" w:rsidRPr="00FB1C79">
              <w:rPr>
                <w:b w:val="0"/>
              </w:rPr>
              <w:t>1</w:t>
            </w:r>
          </w:hyperlink>
        </w:p>
        <w:p w:rsidR="00DB3A16" w:rsidRPr="00FB1C79" w:rsidRDefault="00FB67D7" w:rsidP="00AB2D17">
          <w:pPr>
            <w:pStyle w:val="TM1"/>
            <w:tabs>
              <w:tab w:val="right" w:leader="dot" w:pos="9575"/>
            </w:tabs>
            <w:rPr>
              <w:b w:val="0"/>
            </w:rPr>
          </w:pPr>
          <w:hyperlink w:anchor="_bookmark2" w:history="1">
            <w:r w:rsidR="00DB3A16" w:rsidRPr="00FB1C79">
              <w:t>CADREGÉNÉRALDUPROJET</w:t>
            </w:r>
          </w:hyperlink>
          <w:r w:rsidR="00DB3A16" w:rsidRPr="00FB1C79">
            <w:tab/>
          </w:r>
          <w:hyperlink w:anchor="_bookmark2" w:history="1">
            <w:r w:rsidR="00DB3A16" w:rsidRPr="00FB1C79">
              <w:rPr>
                <w:b w:val="0"/>
              </w:rPr>
              <w:t>1</w:t>
            </w:r>
          </w:hyperlink>
        </w:p>
        <w:p w:rsidR="008457F2" w:rsidRDefault="00FB67D7">
          <w:pPr>
            <w:pStyle w:val="TM5"/>
            <w:numPr>
              <w:ilvl w:val="1"/>
              <w:numId w:val="33"/>
            </w:numPr>
            <w:tabs>
              <w:tab w:val="left" w:pos="729"/>
              <w:tab w:val="right" w:leader="dot" w:pos="9575"/>
            </w:tabs>
            <w:rPr>
              <w:b w:val="0"/>
            </w:rPr>
            <w:pPrChange w:id="5" w:author="Missaoui" w:date="2023-05-13T13:12:00Z">
              <w:pPr>
                <w:pStyle w:val="TM5"/>
                <w:numPr>
                  <w:ilvl w:val="1"/>
                  <w:numId w:val="48"/>
                </w:numPr>
                <w:tabs>
                  <w:tab w:val="num" w:pos="360"/>
                  <w:tab w:val="left" w:pos="729"/>
                  <w:tab w:val="num" w:pos="1440"/>
                  <w:tab w:val="right" w:leader="dot" w:pos="9575"/>
                </w:tabs>
                <w:ind w:left="1440" w:hanging="720"/>
              </w:pPr>
            </w:pPrChange>
          </w:pPr>
          <w:r w:rsidRPr="00FB1C79">
            <w:fldChar w:fldCharType="begin"/>
          </w:r>
          <w:r w:rsidR="00223BBE" w:rsidRPr="00FB1C79">
            <w:instrText>HYPERLINK \l "_bookmark3"</w:instrText>
          </w:r>
          <w:r w:rsidRPr="00FB1C79">
            <w:fldChar w:fldCharType="separate"/>
          </w:r>
          <w:r w:rsidR="00DB3A16" w:rsidRPr="00FB1C79">
            <w:t>Présentationdel’organisme d’accueil</w:t>
          </w:r>
          <w:r w:rsidRPr="00FB1C79">
            <w:fldChar w:fldCharType="end"/>
          </w:r>
          <w:r w:rsidR="00DB3A16" w:rsidRPr="00FB1C79">
            <w:tab/>
          </w:r>
          <w:r w:rsidRPr="00FB1C79">
            <w:fldChar w:fldCharType="begin"/>
          </w:r>
          <w:r w:rsidR="00223BBE" w:rsidRPr="00FB1C79">
            <w:instrText>HYPERLINK \l "_bookmark3"</w:instrText>
          </w:r>
          <w:r w:rsidRPr="00FB1C79">
            <w:fldChar w:fldCharType="separate"/>
          </w:r>
          <w:r w:rsidR="00DB3A16" w:rsidRPr="00FB1C79">
            <w:rPr>
              <w:b w:val="0"/>
            </w:rPr>
            <w:t>4</w:t>
          </w:r>
          <w:r w:rsidRPr="00FB1C79">
            <w:fldChar w:fldCharType="end"/>
          </w:r>
        </w:p>
        <w:p w:rsidR="008457F2" w:rsidRDefault="00FB67D7">
          <w:pPr>
            <w:pStyle w:val="TM7"/>
            <w:numPr>
              <w:ilvl w:val="2"/>
              <w:numId w:val="33"/>
            </w:numPr>
            <w:tabs>
              <w:tab w:val="left" w:pos="1168"/>
              <w:tab w:val="right" w:leader="dot" w:pos="9575"/>
            </w:tabs>
            <w:spacing w:before="123"/>
            <w:ind w:hanging="553"/>
            <w:rPr>
              <w:b w:val="0"/>
            </w:rPr>
            <w:pPrChange w:id="6" w:author="Missaoui" w:date="2023-05-13T13:12:00Z">
              <w:pPr>
                <w:pStyle w:val="TM7"/>
                <w:numPr>
                  <w:ilvl w:val="2"/>
                  <w:numId w:val="48"/>
                </w:numPr>
                <w:tabs>
                  <w:tab w:val="num" w:pos="360"/>
                  <w:tab w:val="left" w:pos="1168"/>
                  <w:tab w:val="num" w:pos="2160"/>
                  <w:tab w:val="right" w:leader="dot" w:pos="9575"/>
                </w:tabs>
                <w:spacing w:before="123"/>
                <w:ind w:left="2160" w:hanging="553"/>
              </w:pPr>
            </w:pPrChange>
          </w:pPr>
          <w:r w:rsidRPr="00FB1C79">
            <w:fldChar w:fldCharType="begin"/>
          </w:r>
          <w:r w:rsidR="00223BBE" w:rsidRPr="00FB1C79">
            <w:instrText>HYPERLINK \l "_bookmark4"</w:instrText>
          </w:r>
          <w:r w:rsidRPr="00FB1C79">
            <w:fldChar w:fldCharType="separate"/>
          </w:r>
          <w:r w:rsidR="00DB3A16" w:rsidRPr="00FB1C79">
            <w:t>Devagnos</w:t>
          </w:r>
          <w:r w:rsidRPr="00FB1C79">
            <w:fldChar w:fldCharType="end"/>
          </w:r>
          <w:r w:rsidR="00DB3A16" w:rsidRPr="00FB1C79">
            <w:tab/>
          </w:r>
          <w:r w:rsidRPr="00FB1C79">
            <w:fldChar w:fldCharType="begin"/>
          </w:r>
          <w:r w:rsidR="00223BBE" w:rsidRPr="00FB1C79">
            <w:instrText>HYPERLINK \l "_bookmark4"</w:instrText>
          </w:r>
          <w:r w:rsidRPr="00FB1C79">
            <w:fldChar w:fldCharType="separate"/>
          </w:r>
          <w:r w:rsidR="00DB3A16" w:rsidRPr="00FB1C79">
            <w:rPr>
              <w:b w:val="0"/>
            </w:rPr>
            <w:t>4</w:t>
          </w:r>
          <w:r w:rsidRPr="00FB1C79">
            <w:fldChar w:fldCharType="end"/>
          </w:r>
        </w:p>
        <w:p w:rsidR="00DB3A16" w:rsidRPr="00FB1C79" w:rsidRDefault="00FB67D7" w:rsidP="00AB2D17">
          <w:pPr>
            <w:pStyle w:val="TM7"/>
            <w:tabs>
              <w:tab w:val="right" w:leader="dot" w:pos="9575"/>
            </w:tabs>
            <w:ind w:left="615" w:firstLine="0"/>
            <w:rPr>
              <w:b w:val="0"/>
            </w:rPr>
          </w:pPr>
          <w:hyperlink w:anchor="_bookmark6" w:history="1">
            <w:r w:rsidR="00DB3A16" w:rsidRPr="00FB1C79">
              <w:t>1.1.2Fiche technique</w:t>
            </w:r>
          </w:hyperlink>
          <w:r w:rsidR="00DB3A16" w:rsidRPr="00FB1C79">
            <w:tab/>
          </w:r>
          <w:hyperlink w:anchor="_bookmark6" w:history="1">
            <w:r w:rsidR="00DB3A16" w:rsidRPr="00FB1C79">
              <w:rPr>
                <w:b w:val="0"/>
              </w:rPr>
              <w:t>4</w:t>
            </w:r>
          </w:hyperlink>
        </w:p>
        <w:p w:rsidR="008457F2" w:rsidRDefault="00FB67D7">
          <w:pPr>
            <w:pStyle w:val="TM5"/>
            <w:numPr>
              <w:ilvl w:val="1"/>
              <w:numId w:val="33"/>
            </w:numPr>
            <w:tabs>
              <w:tab w:val="left" w:pos="729"/>
              <w:tab w:val="right" w:leader="dot" w:pos="9575"/>
            </w:tabs>
            <w:spacing w:before="123"/>
            <w:rPr>
              <w:b w:val="0"/>
            </w:rPr>
            <w:pPrChange w:id="7" w:author="Missaoui" w:date="2023-05-13T13:12:00Z">
              <w:pPr>
                <w:pStyle w:val="TM5"/>
                <w:numPr>
                  <w:ilvl w:val="1"/>
                  <w:numId w:val="48"/>
                </w:numPr>
                <w:tabs>
                  <w:tab w:val="num" w:pos="360"/>
                  <w:tab w:val="left" w:pos="729"/>
                  <w:tab w:val="num" w:pos="1440"/>
                  <w:tab w:val="right" w:leader="dot" w:pos="9575"/>
                </w:tabs>
                <w:spacing w:before="123"/>
                <w:ind w:left="1440" w:hanging="720"/>
              </w:pPr>
            </w:pPrChange>
          </w:pPr>
          <w:r w:rsidRPr="00FB1C79">
            <w:fldChar w:fldCharType="begin"/>
          </w:r>
          <w:r w:rsidR="00223BBE" w:rsidRPr="00FB1C79">
            <w:instrText>HYPERLINK \l "_bookmark8"</w:instrText>
          </w:r>
          <w:r w:rsidRPr="00FB1C79">
            <w:fldChar w:fldCharType="separate"/>
          </w:r>
          <w:r w:rsidR="00DB3A16" w:rsidRPr="00FB1C79">
            <w:t>Contextedu projet</w:t>
          </w:r>
          <w:r w:rsidRPr="00FB1C79">
            <w:fldChar w:fldCharType="end"/>
          </w:r>
          <w:r w:rsidR="00DB3A16" w:rsidRPr="00FB1C79">
            <w:tab/>
          </w:r>
          <w:r w:rsidRPr="00FB1C79">
            <w:fldChar w:fldCharType="begin"/>
          </w:r>
          <w:r w:rsidR="00223BBE" w:rsidRPr="00FB1C79">
            <w:instrText>HYPERLINK \l "_bookmark8"</w:instrText>
          </w:r>
          <w:r w:rsidRPr="00FB1C79">
            <w:fldChar w:fldCharType="separate"/>
          </w:r>
          <w:r w:rsidR="00DB3A16" w:rsidRPr="00FB1C79">
            <w:rPr>
              <w:b w:val="0"/>
            </w:rPr>
            <w:t>5</w:t>
          </w:r>
          <w:r w:rsidRPr="00FB1C79">
            <w:fldChar w:fldCharType="end"/>
          </w:r>
        </w:p>
        <w:p w:rsidR="008457F2" w:rsidRDefault="00FB67D7">
          <w:pPr>
            <w:pStyle w:val="TM5"/>
            <w:numPr>
              <w:ilvl w:val="1"/>
              <w:numId w:val="33"/>
            </w:numPr>
            <w:tabs>
              <w:tab w:val="left" w:pos="729"/>
              <w:tab w:val="right" w:leader="dot" w:pos="9575"/>
            </w:tabs>
            <w:rPr>
              <w:b w:val="0"/>
            </w:rPr>
            <w:pPrChange w:id="8" w:author="Missaoui" w:date="2023-05-13T13:12:00Z">
              <w:pPr>
                <w:pStyle w:val="TM5"/>
                <w:numPr>
                  <w:ilvl w:val="1"/>
                  <w:numId w:val="48"/>
                </w:numPr>
                <w:tabs>
                  <w:tab w:val="num" w:pos="360"/>
                  <w:tab w:val="left" w:pos="729"/>
                  <w:tab w:val="num" w:pos="1440"/>
                  <w:tab w:val="right" w:leader="dot" w:pos="9575"/>
                </w:tabs>
                <w:ind w:left="1440" w:hanging="720"/>
              </w:pPr>
            </w:pPrChange>
          </w:pPr>
          <w:r w:rsidRPr="00FB1C79">
            <w:fldChar w:fldCharType="begin"/>
          </w:r>
          <w:r w:rsidR="00223BBE" w:rsidRPr="00FB1C79">
            <w:instrText>HYPERLINK \l "_bookmark9"</w:instrText>
          </w:r>
          <w:r w:rsidRPr="00FB1C79">
            <w:fldChar w:fldCharType="separate"/>
          </w:r>
          <w:r w:rsidR="00DB3A16" w:rsidRPr="00FB1C79">
            <w:t>Etudel’existant</w:t>
          </w:r>
          <w:r w:rsidRPr="00FB1C79">
            <w:fldChar w:fldCharType="end"/>
          </w:r>
          <w:r w:rsidR="00DB3A16" w:rsidRPr="00FB1C79">
            <w:tab/>
          </w:r>
          <w:r w:rsidRPr="00FB1C79">
            <w:fldChar w:fldCharType="begin"/>
          </w:r>
          <w:r w:rsidR="00223BBE" w:rsidRPr="00FB1C79">
            <w:instrText>HYPERLINK \l "_bookmark9"</w:instrText>
          </w:r>
          <w:r w:rsidRPr="00FB1C79">
            <w:fldChar w:fldCharType="separate"/>
          </w:r>
          <w:r w:rsidR="00DB3A16" w:rsidRPr="00FB1C79">
            <w:rPr>
              <w:b w:val="0"/>
            </w:rPr>
            <w:t>6</w:t>
          </w:r>
          <w:r w:rsidRPr="00FB1C79">
            <w:fldChar w:fldCharType="end"/>
          </w:r>
        </w:p>
        <w:p w:rsidR="00DB3A16" w:rsidRPr="00FB1C79" w:rsidRDefault="00FB67D7" w:rsidP="00AB2D17">
          <w:pPr>
            <w:pStyle w:val="TM7"/>
            <w:tabs>
              <w:tab w:val="right" w:leader="dot" w:pos="9575"/>
            </w:tabs>
            <w:spacing w:before="123"/>
            <w:ind w:left="615" w:firstLine="0"/>
            <w:rPr>
              <w:b w:val="0"/>
            </w:rPr>
          </w:pPr>
          <w:hyperlink w:anchor="_bookmark11" w:history="1">
            <w:r w:rsidR="00DB3A16" w:rsidRPr="00FB1C79">
              <w:t>1.3.1Critique del’existant</w:t>
            </w:r>
          </w:hyperlink>
          <w:r w:rsidR="00DB3A16" w:rsidRPr="00FB1C79">
            <w:tab/>
          </w:r>
          <w:hyperlink w:anchor="_bookmark11" w:history="1">
            <w:r w:rsidR="00DB3A16" w:rsidRPr="00FB1C79">
              <w:rPr>
                <w:b w:val="0"/>
              </w:rPr>
              <w:t>6</w:t>
            </w:r>
          </w:hyperlink>
        </w:p>
        <w:p w:rsidR="008457F2" w:rsidRDefault="00FB67D7">
          <w:pPr>
            <w:pStyle w:val="TM5"/>
            <w:numPr>
              <w:ilvl w:val="1"/>
              <w:numId w:val="33"/>
            </w:numPr>
            <w:tabs>
              <w:tab w:val="left" w:pos="729"/>
              <w:tab w:val="right" w:leader="dot" w:pos="9575"/>
            </w:tabs>
            <w:rPr>
              <w:b w:val="0"/>
            </w:rPr>
            <w:pPrChange w:id="9" w:author="Missaoui" w:date="2023-05-13T13:12:00Z">
              <w:pPr>
                <w:pStyle w:val="TM5"/>
                <w:numPr>
                  <w:ilvl w:val="1"/>
                  <w:numId w:val="48"/>
                </w:numPr>
                <w:tabs>
                  <w:tab w:val="num" w:pos="360"/>
                  <w:tab w:val="left" w:pos="729"/>
                  <w:tab w:val="num" w:pos="1440"/>
                  <w:tab w:val="right" w:leader="dot" w:pos="9575"/>
                </w:tabs>
                <w:ind w:left="1440" w:hanging="720"/>
              </w:pPr>
            </w:pPrChange>
          </w:pPr>
          <w:r w:rsidRPr="00FB1C79">
            <w:fldChar w:fldCharType="begin"/>
          </w:r>
          <w:r w:rsidR="00223BBE" w:rsidRPr="00FB1C79">
            <w:instrText>HYPERLINK \l "_bookmark13"</w:instrText>
          </w:r>
          <w:r w:rsidRPr="00FB1C79">
            <w:fldChar w:fldCharType="separate"/>
          </w:r>
          <w:r w:rsidR="00DB3A16" w:rsidRPr="00FB1C79">
            <w:t>Solutionproposée</w:t>
          </w:r>
          <w:r w:rsidRPr="00FB1C79">
            <w:fldChar w:fldCharType="end"/>
          </w:r>
          <w:r w:rsidR="00DB3A16" w:rsidRPr="00FB1C79">
            <w:tab/>
          </w:r>
          <w:r w:rsidRPr="00FB1C79">
            <w:fldChar w:fldCharType="begin"/>
          </w:r>
          <w:r w:rsidR="00223BBE" w:rsidRPr="00FB1C79">
            <w:instrText>HYPERLINK \l "_bookmark13"</w:instrText>
          </w:r>
          <w:r w:rsidRPr="00FB1C79">
            <w:fldChar w:fldCharType="separate"/>
          </w:r>
          <w:r w:rsidR="00DB3A16" w:rsidRPr="00FB1C79">
            <w:rPr>
              <w:b w:val="0"/>
            </w:rPr>
            <w:t>8</w:t>
          </w:r>
          <w:r w:rsidRPr="00FB1C79">
            <w:fldChar w:fldCharType="end"/>
          </w:r>
        </w:p>
        <w:p w:rsidR="008457F2" w:rsidRDefault="00FB67D7">
          <w:pPr>
            <w:pStyle w:val="TM5"/>
            <w:numPr>
              <w:ilvl w:val="1"/>
              <w:numId w:val="33"/>
            </w:numPr>
            <w:tabs>
              <w:tab w:val="left" w:pos="729"/>
              <w:tab w:val="right" w:leader="dot" w:pos="9575"/>
            </w:tabs>
            <w:spacing w:before="121"/>
            <w:rPr>
              <w:b w:val="0"/>
            </w:rPr>
            <w:pPrChange w:id="10" w:author="Missaoui" w:date="2023-05-13T13:12:00Z">
              <w:pPr>
                <w:pStyle w:val="TM5"/>
                <w:numPr>
                  <w:ilvl w:val="1"/>
                  <w:numId w:val="48"/>
                </w:numPr>
                <w:tabs>
                  <w:tab w:val="num" w:pos="360"/>
                  <w:tab w:val="left" w:pos="729"/>
                  <w:tab w:val="num" w:pos="1440"/>
                  <w:tab w:val="right" w:leader="dot" w:pos="9575"/>
                </w:tabs>
                <w:spacing w:before="121"/>
                <w:ind w:left="1440" w:hanging="720"/>
              </w:pPr>
            </w:pPrChange>
          </w:pPr>
          <w:r w:rsidRPr="00FB1C79">
            <w:fldChar w:fldCharType="begin"/>
          </w:r>
          <w:r w:rsidR="00223BBE" w:rsidRPr="00FB1C79">
            <w:instrText>HYPERLINK \l "_bookmark14"</w:instrText>
          </w:r>
          <w:r w:rsidRPr="00FB1C79">
            <w:fldChar w:fldCharType="separate"/>
          </w:r>
          <w:r w:rsidR="00DB3A16" w:rsidRPr="00FB1C79">
            <w:t>Objectifs</w:t>
          </w:r>
          <w:r w:rsidRPr="00FB1C79">
            <w:fldChar w:fldCharType="end"/>
          </w:r>
          <w:r w:rsidR="00DB3A16" w:rsidRPr="00FB1C79">
            <w:tab/>
          </w:r>
          <w:r w:rsidRPr="00FB1C79">
            <w:fldChar w:fldCharType="begin"/>
          </w:r>
          <w:r w:rsidR="00223BBE" w:rsidRPr="00FB1C79">
            <w:instrText>HYPERLINK \l "_bookmark14"</w:instrText>
          </w:r>
          <w:r w:rsidRPr="00FB1C79">
            <w:fldChar w:fldCharType="separate"/>
          </w:r>
          <w:r w:rsidR="00DB3A16" w:rsidRPr="00FB1C79">
            <w:rPr>
              <w:b w:val="0"/>
            </w:rPr>
            <w:t>9</w:t>
          </w:r>
          <w:r w:rsidRPr="00FB1C79">
            <w:fldChar w:fldCharType="end"/>
          </w:r>
        </w:p>
        <w:p w:rsidR="008457F2" w:rsidRDefault="00FB67D7">
          <w:pPr>
            <w:pStyle w:val="TM5"/>
            <w:numPr>
              <w:ilvl w:val="1"/>
              <w:numId w:val="33"/>
            </w:numPr>
            <w:tabs>
              <w:tab w:val="left" w:pos="729"/>
              <w:tab w:val="right" w:leader="dot" w:pos="9575"/>
            </w:tabs>
            <w:spacing w:before="122"/>
            <w:rPr>
              <w:b w:val="0"/>
            </w:rPr>
            <w:pPrChange w:id="11" w:author="Missaoui" w:date="2023-05-13T13:12:00Z">
              <w:pPr>
                <w:pStyle w:val="TM5"/>
                <w:numPr>
                  <w:ilvl w:val="1"/>
                  <w:numId w:val="48"/>
                </w:numPr>
                <w:tabs>
                  <w:tab w:val="num" w:pos="360"/>
                  <w:tab w:val="left" w:pos="729"/>
                  <w:tab w:val="num" w:pos="1440"/>
                  <w:tab w:val="right" w:leader="dot" w:pos="9575"/>
                </w:tabs>
                <w:spacing w:before="122"/>
                <w:ind w:left="1440" w:hanging="720"/>
              </w:pPr>
            </w:pPrChange>
          </w:pPr>
          <w:r w:rsidRPr="00FB1C79">
            <w:fldChar w:fldCharType="begin"/>
          </w:r>
          <w:r w:rsidR="00223BBE" w:rsidRPr="00FB1C79">
            <w:instrText>HYPERLINK \l "_bookmark15"</w:instrText>
          </w:r>
          <w:r w:rsidRPr="00FB1C79">
            <w:fldChar w:fldCharType="separate"/>
          </w:r>
          <w:r w:rsidR="00DB3A16" w:rsidRPr="00FB1C79">
            <w:t>Méthodologieadoptée</w:t>
          </w:r>
          <w:r w:rsidRPr="00FB1C79">
            <w:fldChar w:fldCharType="end"/>
          </w:r>
          <w:r w:rsidR="00DB3A16" w:rsidRPr="00FB1C79">
            <w:tab/>
          </w:r>
          <w:r w:rsidRPr="00FB1C79">
            <w:fldChar w:fldCharType="begin"/>
          </w:r>
          <w:r w:rsidR="00223BBE" w:rsidRPr="00FB1C79">
            <w:instrText>HYPERLINK \l "_bookmark15"</w:instrText>
          </w:r>
          <w:r w:rsidRPr="00FB1C79">
            <w:fldChar w:fldCharType="separate"/>
          </w:r>
          <w:r w:rsidR="00DB3A16" w:rsidRPr="00FB1C79">
            <w:rPr>
              <w:b w:val="0"/>
            </w:rPr>
            <w:t>9</w:t>
          </w:r>
          <w:r w:rsidRPr="00FB1C79">
            <w:fldChar w:fldCharType="end"/>
          </w:r>
        </w:p>
        <w:p w:rsidR="008457F2" w:rsidRDefault="00FB67D7">
          <w:pPr>
            <w:pStyle w:val="TM7"/>
            <w:numPr>
              <w:ilvl w:val="2"/>
              <w:numId w:val="32"/>
            </w:numPr>
            <w:tabs>
              <w:tab w:val="left" w:pos="1113"/>
              <w:tab w:val="right" w:leader="dot" w:pos="9575"/>
            </w:tabs>
            <w:ind w:hanging="498"/>
            <w:rPr>
              <w:b w:val="0"/>
            </w:rPr>
            <w:pPrChange w:id="12" w:author="Missaoui" w:date="2023-05-13T13:12:00Z">
              <w:pPr>
                <w:pStyle w:val="TM7"/>
                <w:numPr>
                  <w:ilvl w:val="2"/>
                  <w:numId w:val="49"/>
                </w:numPr>
                <w:tabs>
                  <w:tab w:val="num" w:pos="360"/>
                  <w:tab w:val="left" w:pos="1113"/>
                  <w:tab w:val="num" w:pos="2160"/>
                  <w:tab w:val="right" w:leader="dot" w:pos="9575"/>
                </w:tabs>
                <w:ind w:left="2160" w:hanging="720"/>
              </w:pPr>
            </w:pPrChange>
          </w:pPr>
          <w:r w:rsidRPr="00FB1C79">
            <w:fldChar w:fldCharType="begin"/>
          </w:r>
          <w:r w:rsidR="00223BBE" w:rsidRPr="00FB1C79">
            <w:instrText>HYPERLINK \l "_bookmark16"</w:instrText>
          </w:r>
          <w:r w:rsidRPr="00FB1C79">
            <w:fldChar w:fldCharType="separate"/>
          </w:r>
          <w:r w:rsidR="00DB3A16" w:rsidRPr="00FB1C79">
            <w:t>Choixde la méthodologie</w:t>
          </w:r>
          <w:r w:rsidRPr="00FB1C79">
            <w:fldChar w:fldCharType="end"/>
          </w:r>
          <w:r w:rsidR="00DB3A16" w:rsidRPr="00FB1C79">
            <w:tab/>
          </w:r>
          <w:r w:rsidRPr="00FB1C79">
            <w:fldChar w:fldCharType="begin"/>
          </w:r>
          <w:r w:rsidR="00223BBE" w:rsidRPr="00FB1C79">
            <w:instrText>HYPERLINK \l "_bookmark16"</w:instrText>
          </w:r>
          <w:r w:rsidRPr="00FB1C79">
            <w:fldChar w:fldCharType="separate"/>
          </w:r>
          <w:r w:rsidR="00DB3A16" w:rsidRPr="00FB1C79">
            <w:rPr>
              <w:b w:val="0"/>
            </w:rPr>
            <w:t>9</w:t>
          </w:r>
          <w:r w:rsidRPr="00FB1C79">
            <w:fldChar w:fldCharType="end"/>
          </w:r>
        </w:p>
        <w:p w:rsidR="008457F2" w:rsidRDefault="00FB67D7">
          <w:pPr>
            <w:pStyle w:val="TM7"/>
            <w:numPr>
              <w:ilvl w:val="2"/>
              <w:numId w:val="32"/>
            </w:numPr>
            <w:tabs>
              <w:tab w:val="left" w:pos="1113"/>
              <w:tab w:val="right" w:leader="dot" w:pos="9576"/>
            </w:tabs>
            <w:spacing w:before="123"/>
            <w:ind w:hanging="498"/>
            <w:rPr>
              <w:b w:val="0"/>
            </w:rPr>
            <w:pPrChange w:id="13" w:author="Missaoui" w:date="2023-05-13T13:12:00Z">
              <w:pPr>
                <w:pStyle w:val="TM7"/>
                <w:numPr>
                  <w:ilvl w:val="2"/>
                  <w:numId w:val="49"/>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"_bookmark19"</w:instrText>
          </w:r>
          <w:r w:rsidRPr="00FB1C79">
            <w:fldChar w:fldCharType="separate"/>
          </w:r>
          <w:r w:rsidR="00DB3A16" w:rsidRPr="00FB1C79">
            <w:t>Présentationde Scrum</w:t>
          </w:r>
          <w:r w:rsidRPr="00FB1C79">
            <w:fldChar w:fldCharType="end"/>
          </w:r>
          <w:r w:rsidR="00DB3A16" w:rsidRPr="00FB1C79">
            <w:tab/>
          </w:r>
          <w:r w:rsidRPr="00FB1C79">
            <w:fldChar w:fldCharType="begin"/>
          </w:r>
          <w:r w:rsidR="00223BBE" w:rsidRPr="00FB1C79">
            <w:instrText>HYPERLINK \l "_bookmark19"</w:instrText>
          </w:r>
          <w:r w:rsidRPr="00FB1C79">
            <w:fldChar w:fldCharType="separate"/>
          </w:r>
          <w:r w:rsidR="00DB3A16" w:rsidRPr="00FB1C79">
            <w:rPr>
              <w:b w:val="0"/>
            </w:rPr>
            <w:t>12</w:t>
          </w:r>
          <w:r w:rsidRPr="00FB1C79">
            <w:fldChar w:fldCharType="end"/>
          </w:r>
        </w:p>
        <w:p w:rsidR="008457F2" w:rsidRDefault="00FB67D7">
          <w:pPr>
            <w:pStyle w:val="TM7"/>
            <w:numPr>
              <w:ilvl w:val="2"/>
              <w:numId w:val="32"/>
            </w:numPr>
            <w:tabs>
              <w:tab w:val="left" w:pos="1113"/>
              <w:tab w:val="right" w:leader="dot" w:pos="9576"/>
            </w:tabs>
            <w:ind w:hanging="498"/>
            <w:rPr>
              <w:b w:val="0"/>
            </w:rPr>
            <w:pPrChange w:id="14" w:author="Missaoui" w:date="2023-05-13T13:12:00Z">
              <w:pPr>
                <w:pStyle w:val="TM7"/>
                <w:numPr>
                  <w:ilvl w:val="2"/>
                  <w:numId w:val="49"/>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"_bookmark21"</w:instrText>
          </w:r>
          <w:r w:rsidRPr="00FB1C79">
            <w:fldChar w:fldCharType="separate"/>
          </w:r>
          <w:r w:rsidR="00DB3A16" w:rsidRPr="00FB1C79">
            <w:t>Lesrôles Scrum</w:t>
          </w:r>
          <w:r w:rsidRPr="00FB1C79">
            <w:fldChar w:fldCharType="end"/>
          </w:r>
          <w:r w:rsidR="00DB3A16" w:rsidRPr="00FB1C79">
            <w:tab/>
          </w:r>
          <w:r w:rsidRPr="00FB1C79">
            <w:fldChar w:fldCharType="begin"/>
          </w:r>
          <w:r w:rsidR="00223BBE" w:rsidRPr="00FB1C79">
            <w:instrText>HYPERLINK \l "_bookmark21"</w:instrText>
          </w:r>
          <w:r w:rsidRPr="00FB1C79">
            <w:fldChar w:fldCharType="separate"/>
          </w:r>
          <w:r w:rsidR="00DB3A16" w:rsidRPr="00FB1C79">
            <w:rPr>
              <w:b w:val="0"/>
            </w:rPr>
            <w:t>13</w:t>
          </w:r>
          <w:r w:rsidRPr="00FB1C79">
            <w:fldChar w:fldCharType="end"/>
          </w:r>
        </w:p>
        <w:p w:rsidR="008457F2" w:rsidRDefault="00FB67D7">
          <w:pPr>
            <w:pStyle w:val="TM7"/>
            <w:numPr>
              <w:ilvl w:val="2"/>
              <w:numId w:val="32"/>
            </w:numPr>
            <w:tabs>
              <w:tab w:val="left" w:pos="1108"/>
              <w:tab w:val="right" w:leader="dot" w:pos="9576"/>
            </w:tabs>
            <w:spacing w:before="121"/>
            <w:ind w:left="1107" w:hanging="493"/>
            <w:rPr>
              <w:b w:val="0"/>
            </w:rPr>
            <w:pPrChange w:id="15" w:author="Missaoui" w:date="2023-05-13T13:12:00Z">
              <w:pPr>
                <w:pStyle w:val="TM7"/>
                <w:numPr>
                  <w:ilvl w:val="2"/>
                  <w:numId w:val="49"/>
                </w:numPr>
                <w:tabs>
                  <w:tab w:val="num" w:pos="360"/>
                  <w:tab w:val="left" w:pos="1108"/>
                  <w:tab w:val="num" w:pos="2160"/>
                  <w:tab w:val="right" w:leader="dot" w:pos="9576"/>
                </w:tabs>
                <w:spacing w:before="121"/>
                <w:ind w:left="1107" w:hanging="493"/>
              </w:pPr>
            </w:pPrChange>
          </w:pPr>
          <w:r w:rsidRPr="00FB1C79">
            <w:fldChar w:fldCharType="begin"/>
          </w:r>
          <w:r w:rsidR="00223BBE" w:rsidRPr="00FB1C79">
            <w:instrText>HYPERLINK \l "_bookmark22"</w:instrText>
          </w:r>
          <w:r w:rsidRPr="00FB1C79">
            <w:fldChar w:fldCharType="separate"/>
          </w:r>
          <w:r w:rsidR="00DB3A16" w:rsidRPr="00FB1C79">
            <w:t>Lesoutils Scrum</w:t>
          </w:r>
          <w:r w:rsidRPr="00FB1C79">
            <w:fldChar w:fldCharType="end"/>
          </w:r>
          <w:r w:rsidR="00DB3A16" w:rsidRPr="00FB1C79">
            <w:tab/>
          </w:r>
          <w:r w:rsidRPr="00FB1C79">
            <w:fldChar w:fldCharType="begin"/>
          </w:r>
          <w:r w:rsidR="00223BBE" w:rsidRPr="00FB1C79">
            <w:instrText>HYPERLINK \l "_bookmark22"</w:instrText>
          </w:r>
          <w:r w:rsidRPr="00FB1C79">
            <w:fldChar w:fldCharType="separate"/>
          </w:r>
          <w:r w:rsidR="00DB3A16" w:rsidRPr="00FB1C79">
            <w:rPr>
              <w:b w:val="0"/>
            </w:rPr>
            <w:t>14</w:t>
          </w:r>
          <w:r w:rsidRPr="00FB1C79">
            <w:fldChar w:fldCharType="end"/>
          </w:r>
        </w:p>
        <w:p w:rsidR="00DB3A16" w:rsidRPr="00FB1C79" w:rsidRDefault="00FB67D7" w:rsidP="00AB2D17">
          <w:pPr>
            <w:pStyle w:val="TM5"/>
            <w:tabs>
              <w:tab w:val="right" w:leader="dot" w:pos="9575"/>
            </w:tabs>
            <w:spacing w:before="123"/>
            <w:ind w:left="397" w:firstLine="0"/>
            <w:rPr>
              <w:b w:val="0"/>
            </w:rPr>
          </w:pPr>
          <w:hyperlink w:anchor="_bookmark23" w:history="1">
            <w:r w:rsidR="00DB3A16" w:rsidRPr="00FB1C79">
              <w:t>Chapitre 2</w:t>
            </w:r>
          </w:hyperlink>
          <w:r w:rsidR="00DB3A16" w:rsidRPr="00FB1C79">
            <w:tab/>
          </w:r>
          <w:hyperlink w:anchor="_bookmark23" w:history="1">
            <w:r w:rsidR="00DB3A16" w:rsidRPr="00FB1C79">
              <w:rPr>
                <w:b w:val="0"/>
              </w:rPr>
              <w:t>1</w:t>
            </w:r>
          </w:hyperlink>
        </w:p>
        <w:p w:rsidR="00DB3A16" w:rsidRPr="00FB1C79" w:rsidRDefault="00FB67D7" w:rsidP="00AB2D17">
          <w:pPr>
            <w:pStyle w:val="TM1"/>
            <w:tabs>
              <w:tab w:val="right" w:leader="dot" w:pos="9575"/>
            </w:tabs>
            <w:rPr>
              <w:b w:val="0"/>
            </w:rPr>
          </w:pPr>
          <w:hyperlink w:anchor="_bookmark24" w:history="1">
            <w:r w:rsidR="00DB3A16" w:rsidRPr="00FB1C79">
              <w:t>SPRINT0</w:t>
            </w:r>
          </w:hyperlink>
          <w:r w:rsidR="00DB3A16" w:rsidRPr="00FB1C79">
            <w:tab/>
          </w:r>
          <w:hyperlink w:anchor="_bookmark24" w:history="1">
            <w:r w:rsidR="00DB3A16" w:rsidRPr="00FB1C79">
              <w:rPr>
                <w:b w:val="0"/>
              </w:rPr>
              <w:t>1</w:t>
            </w:r>
          </w:hyperlink>
        </w:p>
        <w:p w:rsidR="008457F2" w:rsidRDefault="00FB67D7">
          <w:pPr>
            <w:pStyle w:val="TM5"/>
            <w:numPr>
              <w:ilvl w:val="1"/>
              <w:numId w:val="31"/>
            </w:numPr>
            <w:tabs>
              <w:tab w:val="left" w:pos="729"/>
              <w:tab w:val="right" w:leader="dot" w:pos="9576"/>
            </w:tabs>
            <w:spacing w:before="122"/>
            <w:rPr>
              <w:b w:val="0"/>
            </w:rPr>
            <w:pPrChange w:id="16" w:author="Missaoui" w:date="2023-05-13T13:12:00Z">
              <w:pPr>
                <w:pStyle w:val="TM5"/>
                <w:numPr>
                  <w:ilvl w:val="1"/>
                  <w:numId w:val="50"/>
                </w:numPr>
                <w:tabs>
                  <w:tab w:val="num" w:pos="360"/>
                  <w:tab w:val="left" w:pos="729"/>
                  <w:tab w:val="num" w:pos="1440"/>
                  <w:tab w:val="right" w:leader="dot" w:pos="9576"/>
                </w:tabs>
                <w:spacing w:before="122"/>
                <w:ind w:left="1440" w:hanging="720"/>
              </w:pPr>
            </w:pPrChange>
          </w:pPr>
          <w:r w:rsidRPr="00FB1C79">
            <w:fldChar w:fldCharType="begin"/>
          </w:r>
          <w:r w:rsidR="00223BBE" w:rsidRPr="00FB1C79">
            <w:instrText>HYPERLINK \l "_bookmark25"</w:instrText>
          </w:r>
          <w:r w:rsidRPr="00FB1C79">
            <w:fldChar w:fldCharType="separate"/>
          </w:r>
          <w:r w:rsidR="00DB3A16" w:rsidRPr="00FB1C79">
            <w:t>Capturedes besoins</w:t>
          </w:r>
          <w:r w:rsidRPr="00FB1C79">
            <w:fldChar w:fldCharType="end"/>
          </w:r>
          <w:r w:rsidR="00DB3A16" w:rsidRPr="00FB1C79">
            <w:tab/>
          </w:r>
          <w:r w:rsidRPr="00FB1C79">
            <w:fldChar w:fldCharType="begin"/>
          </w:r>
          <w:r w:rsidR="00223BBE" w:rsidRPr="00FB1C79">
            <w:instrText>HYPERLINK \l "_bookmark25"</w:instrText>
          </w:r>
          <w:r w:rsidRPr="00FB1C79">
            <w:fldChar w:fldCharType="separate"/>
          </w:r>
          <w:r w:rsidR="00DB3A16" w:rsidRPr="00FB1C79">
            <w:rPr>
              <w:b w:val="0"/>
            </w:rPr>
            <w:t>16</w:t>
          </w:r>
          <w:r w:rsidRPr="00FB1C79">
            <w:fldChar w:fldCharType="end"/>
          </w:r>
        </w:p>
        <w:p w:rsidR="008457F2" w:rsidRDefault="00FB67D7">
          <w:pPr>
            <w:pStyle w:val="TM7"/>
            <w:numPr>
              <w:ilvl w:val="2"/>
              <w:numId w:val="31"/>
            </w:numPr>
            <w:tabs>
              <w:tab w:val="left" w:pos="1113"/>
              <w:tab w:val="right" w:leader="dot" w:pos="9576"/>
            </w:tabs>
            <w:spacing w:before="121"/>
            <w:ind w:hanging="498"/>
            <w:rPr>
              <w:b w:val="0"/>
            </w:rPr>
            <w:pPrChange w:id="17" w:author="Missaoui" w:date="2023-05-13T13:12:00Z">
              <w:pPr>
                <w:pStyle w:val="TM7"/>
                <w:numPr>
                  <w:ilvl w:val="2"/>
                  <w:numId w:val="50"/>
                </w:numPr>
                <w:tabs>
                  <w:tab w:val="num" w:pos="360"/>
                  <w:tab w:val="left" w:pos="1113"/>
                  <w:tab w:val="num" w:pos="2160"/>
                  <w:tab w:val="right" w:leader="dot" w:pos="9576"/>
                </w:tabs>
                <w:spacing w:before="121"/>
                <w:ind w:left="2160" w:hanging="720"/>
              </w:pPr>
            </w:pPrChange>
          </w:pPr>
          <w:r w:rsidRPr="00FB1C79">
            <w:fldChar w:fldCharType="begin"/>
          </w:r>
          <w:r w:rsidR="00223BBE" w:rsidRPr="00FB1C79">
            <w:instrText>HYPERLINK \l "_bookmark26"</w:instrText>
          </w:r>
          <w:r w:rsidRPr="00FB1C79">
            <w:fldChar w:fldCharType="separate"/>
          </w:r>
          <w:r w:rsidR="00DB3A16" w:rsidRPr="00FB1C79">
            <w:t>Identificationdes acteurs</w:t>
          </w:r>
          <w:r w:rsidRPr="00FB1C79">
            <w:fldChar w:fldCharType="end"/>
          </w:r>
          <w:r w:rsidR="00DB3A16" w:rsidRPr="00FB1C79">
            <w:tab/>
          </w:r>
          <w:r w:rsidRPr="00FB1C79">
            <w:fldChar w:fldCharType="begin"/>
          </w:r>
          <w:r w:rsidR="00223BBE" w:rsidRPr="00FB1C79">
            <w:instrText>HYPERLINK \l "_bookmark26"</w:instrText>
          </w:r>
          <w:r w:rsidRPr="00FB1C79">
            <w:fldChar w:fldCharType="separate"/>
          </w:r>
          <w:r w:rsidR="00DB3A16" w:rsidRPr="00FB1C79">
            <w:rPr>
              <w:b w:val="0"/>
            </w:rPr>
            <w:t>16</w:t>
          </w:r>
          <w:r w:rsidRPr="00FB1C79">
            <w:fldChar w:fldCharType="end"/>
          </w:r>
        </w:p>
        <w:p w:rsidR="008457F2" w:rsidRDefault="00FB67D7">
          <w:pPr>
            <w:pStyle w:val="TM7"/>
            <w:numPr>
              <w:ilvl w:val="2"/>
              <w:numId w:val="31"/>
            </w:numPr>
            <w:tabs>
              <w:tab w:val="left" w:pos="1113"/>
              <w:tab w:val="right" w:leader="dot" w:pos="9576"/>
            </w:tabs>
            <w:spacing w:before="122"/>
            <w:ind w:hanging="498"/>
            <w:rPr>
              <w:b w:val="0"/>
            </w:rPr>
            <w:pPrChange w:id="18" w:author="Missaoui" w:date="2023-05-13T13:12:00Z">
              <w:pPr>
                <w:pStyle w:val="TM7"/>
                <w:numPr>
                  <w:ilvl w:val="2"/>
                  <w:numId w:val="50"/>
                </w:numPr>
                <w:tabs>
                  <w:tab w:val="num" w:pos="360"/>
                  <w:tab w:val="left" w:pos="1113"/>
                  <w:tab w:val="num" w:pos="2160"/>
                  <w:tab w:val="right" w:leader="dot" w:pos="9576"/>
                </w:tabs>
                <w:spacing w:before="122"/>
                <w:ind w:left="2160" w:hanging="720"/>
              </w:pPr>
            </w:pPrChange>
          </w:pPr>
          <w:r w:rsidRPr="00FB1C79">
            <w:fldChar w:fldCharType="begin"/>
          </w:r>
          <w:r w:rsidR="00223BBE" w:rsidRPr="00FB1C79">
            <w:instrText>HYPERLINK \l "_bookmark27"</w:instrText>
          </w:r>
          <w:r w:rsidRPr="00FB1C79">
            <w:fldChar w:fldCharType="separate"/>
          </w:r>
          <w:r w:rsidR="00DB3A16" w:rsidRPr="00FB1C79">
            <w:t>Identificationdes besoins</w:t>
          </w:r>
          <w:r w:rsidRPr="00FB1C79">
            <w:fldChar w:fldCharType="end"/>
          </w:r>
          <w:r w:rsidR="00DB3A16" w:rsidRPr="00FB1C79">
            <w:tab/>
          </w:r>
          <w:r w:rsidRPr="00FB1C79">
            <w:fldChar w:fldCharType="begin"/>
          </w:r>
          <w:r w:rsidR="00223BBE" w:rsidRPr="00FB1C79">
            <w:instrText>HYPERLINK \l "_bookmark27"</w:instrText>
          </w:r>
          <w:r w:rsidRPr="00FB1C79">
            <w:fldChar w:fldCharType="separate"/>
          </w:r>
          <w:r w:rsidR="00DB3A16" w:rsidRPr="00FB1C79">
            <w:rPr>
              <w:b w:val="0"/>
            </w:rPr>
            <w:t>16</w:t>
          </w:r>
          <w:r w:rsidRPr="00FB1C79">
            <w:fldChar w:fldCharType="end"/>
          </w:r>
        </w:p>
        <w:p w:rsidR="008457F2" w:rsidRDefault="00FB67D7">
          <w:pPr>
            <w:pStyle w:val="TM5"/>
            <w:numPr>
              <w:ilvl w:val="1"/>
              <w:numId w:val="31"/>
            </w:numPr>
            <w:tabs>
              <w:tab w:val="left" w:pos="729"/>
              <w:tab w:val="right" w:leader="dot" w:pos="9576"/>
            </w:tabs>
            <w:spacing w:before="121"/>
            <w:rPr>
              <w:b w:val="0"/>
            </w:rPr>
            <w:pPrChange w:id="19" w:author="Missaoui" w:date="2023-05-13T13:12:00Z">
              <w:pPr>
                <w:pStyle w:val="TM5"/>
                <w:numPr>
                  <w:ilvl w:val="1"/>
                  <w:numId w:val="50"/>
                </w:numPr>
                <w:tabs>
                  <w:tab w:val="num" w:pos="360"/>
                  <w:tab w:val="left" w:pos="729"/>
                  <w:tab w:val="num" w:pos="1440"/>
                  <w:tab w:val="right" w:leader="dot" w:pos="9576"/>
                </w:tabs>
                <w:spacing w:before="121"/>
                <w:ind w:left="1440" w:hanging="720"/>
              </w:pPr>
            </w:pPrChange>
          </w:pPr>
          <w:r w:rsidRPr="00FB1C79">
            <w:fldChar w:fldCharType="begin"/>
          </w:r>
          <w:r w:rsidR="00223BBE" w:rsidRPr="00FB1C79">
            <w:instrText>HYPERLINK \l "_bookmark29"</w:instrText>
          </w:r>
          <w:r w:rsidRPr="00FB1C79">
            <w:fldChar w:fldCharType="separate"/>
          </w:r>
          <w:r w:rsidR="00DB3A16" w:rsidRPr="00FB1C79">
            <w:t>Pilotagedu projet avec Scrum</w:t>
          </w:r>
          <w:r w:rsidRPr="00FB1C79">
            <w:fldChar w:fldCharType="end"/>
          </w:r>
          <w:r w:rsidR="00DB3A16" w:rsidRPr="00FB1C79">
            <w:tab/>
          </w:r>
          <w:r w:rsidRPr="00FB1C79">
            <w:fldChar w:fldCharType="begin"/>
          </w:r>
          <w:r w:rsidR="00223BBE" w:rsidRPr="00FB1C79">
            <w:instrText>HYPERLINK \l "_bookmark29"</w:instrText>
          </w:r>
          <w:r w:rsidRPr="00FB1C79">
            <w:fldChar w:fldCharType="separate"/>
          </w:r>
          <w:r w:rsidR="00DB3A16" w:rsidRPr="00FB1C79">
            <w:rPr>
              <w:b w:val="0"/>
            </w:rPr>
            <w:t>19</w:t>
          </w:r>
          <w:r w:rsidRPr="00FB1C79">
            <w:fldChar w:fldCharType="end"/>
          </w:r>
        </w:p>
        <w:p w:rsidR="008457F2" w:rsidRDefault="00FB67D7">
          <w:pPr>
            <w:pStyle w:val="TM7"/>
            <w:numPr>
              <w:ilvl w:val="2"/>
              <w:numId w:val="31"/>
            </w:numPr>
            <w:tabs>
              <w:tab w:val="left" w:pos="1113"/>
              <w:tab w:val="right" w:leader="dot" w:pos="9576"/>
            </w:tabs>
            <w:ind w:hanging="498"/>
            <w:rPr>
              <w:b w:val="0"/>
            </w:rPr>
            <w:pPrChange w:id="20" w:author="Missaoui" w:date="2023-05-13T13:12:00Z">
              <w:pPr>
                <w:pStyle w:val="TM7"/>
                <w:numPr>
                  <w:ilvl w:val="2"/>
                  <w:numId w:val="50"/>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"_bookmark30"</w:instrText>
          </w:r>
          <w:r w:rsidRPr="00FB1C79">
            <w:fldChar w:fldCharType="separate"/>
          </w:r>
          <w:r w:rsidR="00DB3A16" w:rsidRPr="00FB1C79">
            <w:t>Lesrôles Scrum</w:t>
          </w:r>
          <w:r w:rsidRPr="00FB1C79">
            <w:fldChar w:fldCharType="end"/>
          </w:r>
          <w:r w:rsidR="00DB3A16" w:rsidRPr="00FB1C79">
            <w:tab/>
          </w:r>
          <w:r w:rsidRPr="00FB1C79">
            <w:fldChar w:fldCharType="begin"/>
          </w:r>
          <w:r w:rsidR="00223BBE" w:rsidRPr="00FB1C79">
            <w:instrText>HYPERLINK \l "_bookmark30"</w:instrText>
          </w:r>
          <w:r w:rsidRPr="00FB1C79">
            <w:fldChar w:fldCharType="separate"/>
          </w:r>
          <w:r w:rsidR="00DB3A16" w:rsidRPr="00FB1C79">
            <w:rPr>
              <w:b w:val="0"/>
            </w:rPr>
            <w:t>19</w:t>
          </w:r>
          <w:r w:rsidRPr="00FB1C79">
            <w:fldChar w:fldCharType="end"/>
          </w:r>
        </w:p>
        <w:p w:rsidR="008457F2" w:rsidRDefault="00FB67D7">
          <w:pPr>
            <w:pStyle w:val="TM7"/>
            <w:numPr>
              <w:ilvl w:val="2"/>
              <w:numId w:val="31"/>
            </w:numPr>
            <w:tabs>
              <w:tab w:val="left" w:pos="1113"/>
              <w:tab w:val="right" w:leader="dot" w:pos="9576"/>
            </w:tabs>
            <w:spacing w:before="123"/>
            <w:ind w:hanging="498"/>
            <w:rPr>
              <w:b w:val="0"/>
            </w:rPr>
            <w:pPrChange w:id="21" w:author="Missaoui" w:date="2023-05-13T13:12:00Z">
              <w:pPr>
                <w:pStyle w:val="TM7"/>
                <w:numPr>
                  <w:ilvl w:val="2"/>
                  <w:numId w:val="50"/>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"_bookmark31"</w:instrText>
          </w:r>
          <w:r w:rsidRPr="00FB1C79">
            <w:fldChar w:fldCharType="separate"/>
          </w:r>
          <w:r w:rsidR="00DB3A16" w:rsidRPr="00FB1C79">
            <w:t>Lesfonctionnalités du backlog</w:t>
          </w:r>
          <w:r w:rsidRPr="00FB1C79">
            <w:fldChar w:fldCharType="end"/>
          </w:r>
          <w:r w:rsidR="00DB3A16" w:rsidRPr="00FB1C79">
            <w:tab/>
          </w:r>
          <w:r w:rsidRPr="00FB1C79">
            <w:fldChar w:fldCharType="begin"/>
          </w:r>
          <w:r w:rsidR="00223BBE" w:rsidRPr="00FB1C79">
            <w:instrText>HYPERLINK \l "_bookmark31"</w:instrText>
          </w:r>
          <w:r w:rsidRPr="00FB1C79">
            <w:fldChar w:fldCharType="separate"/>
          </w:r>
          <w:r w:rsidR="00DB3A16" w:rsidRPr="00FB1C79">
            <w:rPr>
              <w:b w:val="0"/>
            </w:rPr>
            <w:t>20</w:t>
          </w:r>
          <w:r w:rsidRPr="00FB1C79">
            <w:fldChar w:fldCharType="end"/>
          </w:r>
        </w:p>
        <w:p w:rsidR="008457F2" w:rsidRDefault="00FB67D7">
          <w:pPr>
            <w:pStyle w:val="TM7"/>
            <w:numPr>
              <w:ilvl w:val="2"/>
              <w:numId w:val="31"/>
            </w:numPr>
            <w:tabs>
              <w:tab w:val="left" w:pos="1113"/>
              <w:tab w:val="right" w:leader="dot" w:pos="9576"/>
            </w:tabs>
            <w:ind w:hanging="498"/>
            <w:rPr>
              <w:b w:val="0"/>
            </w:rPr>
            <w:pPrChange w:id="22" w:author="Missaoui" w:date="2023-05-13T13:12:00Z">
              <w:pPr>
                <w:pStyle w:val="TM7"/>
                <w:numPr>
                  <w:ilvl w:val="2"/>
                  <w:numId w:val="50"/>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"_bookmark33"</w:instrText>
          </w:r>
          <w:r w:rsidRPr="00FB1C79">
            <w:fldChar w:fldCharType="separate"/>
          </w:r>
          <w:r w:rsidR="00DB3A16" w:rsidRPr="00FB1C79">
            <w:t>Diagrammede cas d’utilisation global</w:t>
          </w:r>
          <w:r w:rsidRPr="00FB1C79">
            <w:fldChar w:fldCharType="end"/>
          </w:r>
          <w:r w:rsidR="00DB3A16" w:rsidRPr="00FB1C79">
            <w:tab/>
          </w:r>
          <w:r w:rsidRPr="00FB1C79">
            <w:fldChar w:fldCharType="begin"/>
          </w:r>
          <w:r w:rsidR="00223BBE" w:rsidRPr="00FB1C79">
            <w:instrText>HYPERLINK \l "_bookmark33"</w:instrText>
          </w:r>
          <w:r w:rsidRPr="00FB1C79">
            <w:fldChar w:fldCharType="separate"/>
          </w:r>
          <w:r w:rsidR="00DB3A16" w:rsidRPr="00FB1C79">
            <w:rPr>
              <w:b w:val="0"/>
            </w:rPr>
            <w:t>21</w:t>
          </w:r>
          <w:r w:rsidRPr="00FB1C79">
            <w:fldChar w:fldCharType="end"/>
          </w:r>
        </w:p>
        <w:p w:rsidR="008457F2" w:rsidRDefault="00FB67D7">
          <w:pPr>
            <w:pStyle w:val="TM7"/>
            <w:numPr>
              <w:ilvl w:val="2"/>
              <w:numId w:val="31"/>
            </w:numPr>
            <w:tabs>
              <w:tab w:val="left" w:pos="1113"/>
              <w:tab w:val="right" w:leader="dot" w:pos="9576"/>
            </w:tabs>
            <w:spacing w:before="123"/>
            <w:ind w:hanging="498"/>
            <w:rPr>
              <w:b w:val="0"/>
            </w:rPr>
            <w:pPrChange w:id="23" w:author="Missaoui" w:date="2023-05-13T13:12:00Z">
              <w:pPr>
                <w:pStyle w:val="TM7"/>
                <w:numPr>
                  <w:ilvl w:val="2"/>
                  <w:numId w:val="50"/>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"_bookmark35"</w:instrText>
          </w:r>
          <w:r w:rsidRPr="00FB1C79">
            <w:fldChar w:fldCharType="separate"/>
          </w:r>
          <w:r w:rsidR="00DB3A16" w:rsidRPr="00FB1C79">
            <w:t>Diagrammede classes global</w:t>
          </w:r>
          <w:r w:rsidRPr="00FB1C79">
            <w:fldChar w:fldCharType="end"/>
          </w:r>
          <w:r w:rsidR="00DB3A16" w:rsidRPr="00FB1C79">
            <w:tab/>
          </w:r>
          <w:r w:rsidRPr="00FB1C79">
            <w:fldChar w:fldCharType="begin"/>
          </w:r>
          <w:r w:rsidR="00223BBE" w:rsidRPr="00FB1C79">
            <w:instrText>HYPERLINK \l "_bookmark35"</w:instrText>
          </w:r>
          <w:r w:rsidRPr="00FB1C79">
            <w:fldChar w:fldCharType="separate"/>
          </w:r>
          <w:r w:rsidR="00DB3A16" w:rsidRPr="00FB1C79">
            <w:rPr>
              <w:b w:val="0"/>
            </w:rPr>
            <w:t>21</w:t>
          </w:r>
          <w:r w:rsidRPr="00FB1C79">
            <w:fldChar w:fldCharType="end"/>
          </w:r>
        </w:p>
        <w:p w:rsidR="008457F2" w:rsidRDefault="00FB67D7">
          <w:pPr>
            <w:pStyle w:val="TM7"/>
            <w:numPr>
              <w:ilvl w:val="2"/>
              <w:numId w:val="31"/>
            </w:numPr>
            <w:tabs>
              <w:tab w:val="left" w:pos="1113"/>
              <w:tab w:val="right" w:leader="dot" w:pos="9576"/>
            </w:tabs>
            <w:ind w:hanging="498"/>
            <w:rPr>
              <w:b w:val="0"/>
            </w:rPr>
            <w:pPrChange w:id="24" w:author="Missaoui" w:date="2023-05-13T13:12:00Z">
              <w:pPr>
                <w:pStyle w:val="TM7"/>
                <w:numPr>
                  <w:ilvl w:val="2"/>
                  <w:numId w:val="50"/>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"_bookmark37"</w:instrText>
          </w:r>
          <w:r w:rsidRPr="00FB1C79">
            <w:fldChar w:fldCharType="separate"/>
          </w:r>
          <w:r w:rsidR="00DB3A16" w:rsidRPr="00FB1C79">
            <w:t>Planificationdessprints</w:t>
          </w:r>
          <w:r w:rsidRPr="00FB1C79">
            <w:fldChar w:fldCharType="end"/>
          </w:r>
          <w:r w:rsidR="00DB3A16" w:rsidRPr="00FB1C79">
            <w:tab/>
          </w:r>
          <w:r w:rsidRPr="00FB1C79">
            <w:fldChar w:fldCharType="begin"/>
          </w:r>
          <w:r w:rsidR="00223BBE" w:rsidRPr="00FB1C79">
            <w:instrText>HYPERLINK \l "_bookmark37"</w:instrText>
          </w:r>
          <w:r w:rsidRPr="00FB1C79">
            <w:fldChar w:fldCharType="separate"/>
          </w:r>
          <w:r w:rsidR="00DB3A16" w:rsidRPr="00FB1C79">
            <w:rPr>
              <w:b w:val="0"/>
            </w:rPr>
            <w:t>23</w:t>
          </w:r>
          <w:r w:rsidRPr="00FB1C79">
            <w:fldChar w:fldCharType="end"/>
          </w:r>
        </w:p>
        <w:p w:rsidR="008457F2" w:rsidRDefault="00FB67D7">
          <w:pPr>
            <w:pStyle w:val="TM7"/>
            <w:numPr>
              <w:ilvl w:val="2"/>
              <w:numId w:val="31"/>
            </w:numPr>
            <w:tabs>
              <w:tab w:val="left" w:pos="1113"/>
              <w:tab w:val="right" w:leader="dot" w:pos="9576"/>
            </w:tabs>
            <w:spacing w:before="123"/>
            <w:ind w:hanging="498"/>
            <w:rPr>
              <w:b w:val="0"/>
            </w:rPr>
            <w:pPrChange w:id="25" w:author="Missaoui" w:date="2023-05-13T13:12:00Z">
              <w:pPr>
                <w:pStyle w:val="TM7"/>
                <w:numPr>
                  <w:ilvl w:val="2"/>
                  <w:numId w:val="50"/>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"_bookmark39"</w:instrText>
          </w:r>
          <w:r w:rsidRPr="00FB1C79">
            <w:fldChar w:fldCharType="separate"/>
          </w:r>
          <w:r w:rsidR="00DB3A16" w:rsidRPr="00FB1C79">
            <w:t>Maquettagedesinterfaces</w:t>
          </w:r>
          <w:r w:rsidRPr="00FB1C79">
            <w:fldChar w:fldCharType="end"/>
          </w:r>
          <w:r w:rsidR="00DB3A16" w:rsidRPr="00FB1C79">
            <w:tab/>
          </w:r>
          <w:r w:rsidRPr="00FB1C79">
            <w:fldChar w:fldCharType="begin"/>
          </w:r>
          <w:r w:rsidR="00223BBE" w:rsidRPr="00FB1C79">
            <w:instrText>HYPERLINK \l "_bookmark39"</w:instrText>
          </w:r>
          <w:r w:rsidRPr="00FB1C79">
            <w:fldChar w:fldCharType="separate"/>
          </w:r>
          <w:r w:rsidR="00DB3A16" w:rsidRPr="00FB1C79">
            <w:rPr>
              <w:b w:val="0"/>
            </w:rPr>
            <w:t>23</w:t>
          </w:r>
          <w:r w:rsidRPr="00FB1C79">
            <w:fldChar w:fldCharType="end"/>
          </w:r>
        </w:p>
        <w:p w:rsidR="008457F2" w:rsidRDefault="00FB67D7">
          <w:pPr>
            <w:pStyle w:val="TM5"/>
            <w:numPr>
              <w:ilvl w:val="1"/>
              <w:numId w:val="31"/>
            </w:numPr>
            <w:tabs>
              <w:tab w:val="left" w:pos="729"/>
              <w:tab w:val="right" w:leader="dot" w:pos="9576"/>
            </w:tabs>
            <w:rPr>
              <w:b w:val="0"/>
            </w:rPr>
            <w:pPrChange w:id="26" w:author="Missaoui" w:date="2023-05-13T13:12:00Z">
              <w:pPr>
                <w:pStyle w:val="TM5"/>
                <w:numPr>
                  <w:ilvl w:val="1"/>
                  <w:numId w:val="50"/>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"_bookmark45"</w:instrText>
          </w:r>
          <w:r w:rsidRPr="00FB1C79">
            <w:fldChar w:fldCharType="separate"/>
          </w:r>
          <w:r w:rsidR="00DB3A16" w:rsidRPr="00FB1C79">
            <w:t>Environnementde travail</w:t>
          </w:r>
          <w:r w:rsidRPr="00FB1C79">
            <w:fldChar w:fldCharType="end"/>
          </w:r>
          <w:r w:rsidR="00DB3A16" w:rsidRPr="00FB1C79">
            <w:tab/>
          </w:r>
          <w:r w:rsidRPr="00FB1C79">
            <w:fldChar w:fldCharType="begin"/>
          </w:r>
          <w:r w:rsidR="00223BBE" w:rsidRPr="00FB1C79">
            <w:instrText>HYPERLINK \l "_bookmark45"</w:instrText>
          </w:r>
          <w:r w:rsidRPr="00FB1C79">
            <w:fldChar w:fldCharType="separate"/>
          </w:r>
          <w:r w:rsidR="00DB3A16" w:rsidRPr="00FB1C79">
            <w:rPr>
              <w:b w:val="0"/>
            </w:rPr>
            <w:t>26</w:t>
          </w:r>
          <w:r w:rsidRPr="00FB1C79">
            <w:fldChar w:fldCharType="end"/>
          </w:r>
        </w:p>
        <w:p w:rsidR="008457F2" w:rsidRDefault="00FB67D7">
          <w:pPr>
            <w:pStyle w:val="TM7"/>
            <w:numPr>
              <w:ilvl w:val="2"/>
              <w:numId w:val="30"/>
            </w:numPr>
            <w:tabs>
              <w:tab w:val="left" w:pos="1113"/>
              <w:tab w:val="right" w:leader="dot" w:pos="9576"/>
            </w:tabs>
            <w:spacing w:after="108"/>
            <w:ind w:hanging="498"/>
            <w:rPr>
              <w:b w:val="0"/>
            </w:rPr>
            <w:pPrChange w:id="27" w:author="Missaoui" w:date="2023-05-13T13:12:00Z">
              <w:pPr>
                <w:pStyle w:val="TM7"/>
                <w:numPr>
                  <w:ilvl w:val="2"/>
                  <w:numId w:val="51"/>
                </w:numPr>
                <w:tabs>
                  <w:tab w:val="num" w:pos="360"/>
                  <w:tab w:val="left" w:pos="1113"/>
                  <w:tab w:val="num" w:pos="2160"/>
                  <w:tab w:val="right" w:leader="dot" w:pos="9576"/>
                </w:tabs>
                <w:spacing w:after="108"/>
                <w:ind w:left="2160" w:hanging="720"/>
              </w:pPr>
            </w:pPrChange>
          </w:pPr>
          <w:r w:rsidRPr="00FB1C79">
            <w:fldChar w:fldCharType="begin"/>
          </w:r>
          <w:r w:rsidR="00223BBE" w:rsidRPr="00FB1C79">
            <w:instrText>HYPERLINK \l "_bookmark46"</w:instrText>
          </w:r>
          <w:r w:rsidRPr="00FB1C79">
            <w:fldChar w:fldCharType="separate"/>
          </w:r>
          <w:r w:rsidR="00DB3A16" w:rsidRPr="00FB1C79">
            <w:t>Environnementde développement</w:t>
          </w:r>
          <w:r w:rsidRPr="00FB1C79">
            <w:fldChar w:fldCharType="end"/>
          </w:r>
          <w:r w:rsidR="00DB3A16" w:rsidRPr="00FB1C79">
            <w:tab/>
          </w:r>
          <w:r w:rsidRPr="00FB1C79">
            <w:fldChar w:fldCharType="begin"/>
          </w:r>
          <w:r w:rsidR="00223BBE" w:rsidRPr="00FB1C79">
            <w:instrText>HYPERLINK \l "_bookmark46"</w:instrText>
          </w:r>
          <w:r w:rsidRPr="00FB1C79">
            <w:fldChar w:fldCharType="separate"/>
          </w:r>
          <w:r w:rsidR="00DB3A16" w:rsidRPr="00FB1C79">
            <w:rPr>
              <w:b w:val="0"/>
            </w:rPr>
            <w:t>26</w:t>
          </w:r>
          <w:r w:rsidRPr="00FB1C79">
            <w:fldChar w:fldCharType="end"/>
          </w:r>
        </w:p>
        <w:p w:rsidR="008457F2" w:rsidRDefault="00FB67D7">
          <w:pPr>
            <w:pStyle w:val="TM7"/>
            <w:numPr>
              <w:ilvl w:val="2"/>
              <w:numId w:val="30"/>
            </w:numPr>
            <w:tabs>
              <w:tab w:val="left" w:pos="1113"/>
              <w:tab w:val="right" w:leader="dot" w:pos="9576"/>
            </w:tabs>
            <w:spacing w:before="75"/>
            <w:ind w:hanging="498"/>
            <w:rPr>
              <w:b w:val="0"/>
            </w:rPr>
            <w:pPrChange w:id="28" w:author="Missaoui" w:date="2023-05-13T13:12:00Z">
              <w:pPr>
                <w:pStyle w:val="TM7"/>
                <w:numPr>
                  <w:ilvl w:val="2"/>
                  <w:numId w:val="51"/>
                </w:numPr>
                <w:tabs>
                  <w:tab w:val="num" w:pos="360"/>
                  <w:tab w:val="left" w:pos="1113"/>
                  <w:tab w:val="num" w:pos="2160"/>
                  <w:tab w:val="right" w:leader="dot" w:pos="9576"/>
                </w:tabs>
                <w:spacing w:before="75"/>
                <w:ind w:left="2160" w:hanging="720"/>
              </w:pPr>
            </w:pPrChange>
          </w:pPr>
          <w:r w:rsidRPr="00FB1C79">
            <w:fldChar w:fldCharType="begin"/>
          </w:r>
          <w:r w:rsidR="00223BBE" w:rsidRPr="00FB1C79">
            <w:instrText>HYPERLINK \l "_bookmark48"</w:instrText>
          </w:r>
          <w:r w:rsidRPr="00FB1C79">
            <w:fldChar w:fldCharType="separate"/>
          </w:r>
          <w:r w:rsidR="00DB3A16" w:rsidRPr="00FB1C79">
            <w:t>Environnementlogiciel</w:t>
          </w:r>
          <w:r w:rsidRPr="00FB1C79">
            <w:fldChar w:fldCharType="end"/>
          </w:r>
          <w:r w:rsidR="00DB3A16" w:rsidRPr="00FB1C79">
            <w:tab/>
          </w:r>
          <w:r w:rsidRPr="00FB1C79">
            <w:fldChar w:fldCharType="begin"/>
          </w:r>
          <w:r w:rsidR="00223BBE" w:rsidRPr="00FB1C79">
            <w:instrText>HYPERLINK \l "_bookmark48"</w:instrText>
          </w:r>
          <w:r w:rsidRPr="00FB1C79">
            <w:fldChar w:fldCharType="separate"/>
          </w:r>
          <w:r w:rsidR="00DB3A16" w:rsidRPr="00FB1C79">
            <w:rPr>
              <w:b w:val="0"/>
            </w:rPr>
            <w:t>27</w:t>
          </w:r>
          <w:r w:rsidRPr="00FB1C79">
            <w:fldChar w:fldCharType="end"/>
          </w:r>
        </w:p>
        <w:p w:rsidR="008457F2" w:rsidRDefault="00FB67D7">
          <w:pPr>
            <w:pStyle w:val="TM7"/>
            <w:numPr>
              <w:ilvl w:val="2"/>
              <w:numId w:val="30"/>
            </w:numPr>
            <w:tabs>
              <w:tab w:val="left" w:pos="1113"/>
              <w:tab w:val="right" w:leader="dot" w:pos="9576"/>
            </w:tabs>
            <w:spacing w:before="123"/>
            <w:ind w:hanging="498"/>
            <w:rPr>
              <w:b w:val="0"/>
            </w:rPr>
            <w:pPrChange w:id="29" w:author="Missaoui" w:date="2023-05-13T13:12:00Z">
              <w:pPr>
                <w:pStyle w:val="TM7"/>
                <w:numPr>
                  <w:ilvl w:val="2"/>
                  <w:numId w:val="51"/>
                </w:numPr>
                <w:tabs>
                  <w:tab w:val="num" w:pos="360"/>
                  <w:tab w:val="left" w:pos="1113"/>
                  <w:tab w:val="num" w:pos="2160"/>
                  <w:tab w:val="right" w:leader="dot" w:pos="9576"/>
                </w:tabs>
                <w:spacing w:before="123"/>
                <w:ind w:left="2160" w:hanging="720"/>
              </w:pPr>
            </w:pPrChange>
          </w:pPr>
          <w:r w:rsidRPr="00FB1C79">
            <w:lastRenderedPageBreak/>
            <w:fldChar w:fldCharType="begin"/>
          </w:r>
          <w:r w:rsidR="00223BBE" w:rsidRPr="00FB1C79">
            <w:instrText>HYPERLINK \l "_bookmark50"</w:instrText>
          </w:r>
          <w:r w:rsidRPr="00FB1C79">
            <w:fldChar w:fldCharType="separate"/>
          </w:r>
          <w:r w:rsidR="00DB3A16" w:rsidRPr="00FB1C79">
            <w:t>Protocoleetformatdes données</w:t>
          </w:r>
          <w:r w:rsidRPr="00FB1C79">
            <w:fldChar w:fldCharType="end"/>
          </w:r>
          <w:r w:rsidR="00DB3A16" w:rsidRPr="00FB1C79">
            <w:tab/>
          </w:r>
          <w:r w:rsidRPr="00FB1C79">
            <w:fldChar w:fldCharType="begin"/>
          </w:r>
          <w:r w:rsidR="00223BBE" w:rsidRPr="00FB1C79">
            <w:instrText>HYPERLINK \l "_bookmark50"</w:instrText>
          </w:r>
          <w:r w:rsidRPr="00FB1C79">
            <w:fldChar w:fldCharType="separate"/>
          </w:r>
          <w:r w:rsidR="00DB3A16" w:rsidRPr="00FB1C79">
            <w:rPr>
              <w:b w:val="0"/>
            </w:rPr>
            <w:t>29</w:t>
          </w:r>
          <w:r w:rsidRPr="00FB1C79">
            <w:fldChar w:fldCharType="end"/>
          </w:r>
        </w:p>
        <w:p w:rsidR="008457F2" w:rsidRDefault="00FB67D7">
          <w:pPr>
            <w:pStyle w:val="TM5"/>
            <w:numPr>
              <w:ilvl w:val="1"/>
              <w:numId w:val="31"/>
            </w:numPr>
            <w:tabs>
              <w:tab w:val="left" w:pos="729"/>
              <w:tab w:val="right" w:leader="dot" w:pos="9576"/>
            </w:tabs>
            <w:rPr>
              <w:b w:val="0"/>
            </w:rPr>
            <w:pPrChange w:id="30" w:author="Missaoui" w:date="2023-05-13T13:12:00Z">
              <w:pPr>
                <w:pStyle w:val="TM5"/>
                <w:numPr>
                  <w:ilvl w:val="1"/>
                  <w:numId w:val="50"/>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"_bookmark51"</w:instrText>
          </w:r>
          <w:r w:rsidRPr="00FB1C79">
            <w:fldChar w:fldCharType="separate"/>
          </w:r>
          <w:r w:rsidR="00DB3A16" w:rsidRPr="00FB1C79">
            <w:t>Architecturegénéralede l’application</w:t>
          </w:r>
          <w:r w:rsidRPr="00FB1C79">
            <w:fldChar w:fldCharType="end"/>
          </w:r>
          <w:r w:rsidR="00DB3A16" w:rsidRPr="00FB1C79">
            <w:tab/>
          </w:r>
          <w:r w:rsidRPr="00FB1C79">
            <w:fldChar w:fldCharType="begin"/>
          </w:r>
          <w:r w:rsidR="00223BBE" w:rsidRPr="00FB1C79">
            <w:instrText>HYPERLINK \l "_bookmark51"</w:instrText>
          </w:r>
          <w:r w:rsidRPr="00FB1C79">
            <w:fldChar w:fldCharType="separate"/>
          </w:r>
          <w:r w:rsidR="00DB3A16" w:rsidRPr="00FB1C79">
            <w:rPr>
              <w:b w:val="0"/>
            </w:rPr>
            <w:t>29</w:t>
          </w:r>
          <w:r w:rsidRPr="00FB1C79">
            <w:fldChar w:fldCharType="end"/>
          </w:r>
        </w:p>
        <w:p w:rsidR="008457F2" w:rsidRDefault="00FB67D7">
          <w:pPr>
            <w:pStyle w:val="TM7"/>
            <w:numPr>
              <w:ilvl w:val="2"/>
              <w:numId w:val="31"/>
            </w:numPr>
            <w:tabs>
              <w:tab w:val="left" w:pos="1113"/>
              <w:tab w:val="right" w:leader="dot" w:pos="9576"/>
            </w:tabs>
            <w:spacing w:before="123"/>
            <w:ind w:hanging="498"/>
            <w:rPr>
              <w:b w:val="0"/>
            </w:rPr>
            <w:pPrChange w:id="31" w:author="Missaoui" w:date="2023-05-13T13:12:00Z">
              <w:pPr>
                <w:pStyle w:val="TM7"/>
                <w:numPr>
                  <w:ilvl w:val="2"/>
                  <w:numId w:val="50"/>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"_bookmark52"</w:instrText>
          </w:r>
          <w:r w:rsidRPr="00FB1C79">
            <w:fldChar w:fldCharType="separate"/>
          </w:r>
          <w:r w:rsidR="00DB3A16" w:rsidRPr="00FB1C79">
            <w:t>Architecturephysique</w:t>
          </w:r>
          <w:r w:rsidRPr="00FB1C79">
            <w:fldChar w:fldCharType="end"/>
          </w:r>
          <w:r w:rsidR="00DB3A16" w:rsidRPr="00FB1C79">
            <w:tab/>
          </w:r>
          <w:r w:rsidRPr="00FB1C79">
            <w:fldChar w:fldCharType="begin"/>
          </w:r>
          <w:r w:rsidR="00223BBE" w:rsidRPr="00FB1C79">
            <w:instrText>HYPERLINK \l "_bookmark52"</w:instrText>
          </w:r>
          <w:r w:rsidRPr="00FB1C79">
            <w:fldChar w:fldCharType="separate"/>
          </w:r>
          <w:r w:rsidR="00DB3A16" w:rsidRPr="00FB1C79">
            <w:rPr>
              <w:b w:val="0"/>
            </w:rPr>
            <w:t>29</w:t>
          </w:r>
          <w:r w:rsidRPr="00FB1C79">
            <w:fldChar w:fldCharType="end"/>
          </w:r>
        </w:p>
        <w:p w:rsidR="008457F2" w:rsidRDefault="00FB67D7">
          <w:pPr>
            <w:pStyle w:val="TM7"/>
            <w:numPr>
              <w:ilvl w:val="2"/>
              <w:numId w:val="31"/>
            </w:numPr>
            <w:tabs>
              <w:tab w:val="left" w:pos="1113"/>
              <w:tab w:val="right" w:leader="dot" w:pos="9576"/>
            </w:tabs>
            <w:ind w:hanging="498"/>
            <w:rPr>
              <w:b w:val="0"/>
            </w:rPr>
            <w:pPrChange w:id="32" w:author="Missaoui" w:date="2023-05-13T13:12:00Z">
              <w:pPr>
                <w:pStyle w:val="TM7"/>
                <w:numPr>
                  <w:ilvl w:val="2"/>
                  <w:numId w:val="50"/>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"_bookmark53"</w:instrText>
          </w:r>
          <w:r w:rsidRPr="00FB1C79">
            <w:fldChar w:fldCharType="separate"/>
          </w:r>
          <w:r w:rsidR="00DB3A16" w:rsidRPr="00FB1C79">
            <w:t>Architecturelogicielle</w:t>
          </w:r>
          <w:r w:rsidRPr="00FB1C79">
            <w:fldChar w:fldCharType="end"/>
          </w:r>
          <w:r w:rsidR="00DB3A16" w:rsidRPr="00FB1C79">
            <w:tab/>
          </w:r>
          <w:r w:rsidRPr="00FB1C79">
            <w:fldChar w:fldCharType="begin"/>
          </w:r>
          <w:r w:rsidR="00223BBE" w:rsidRPr="00FB1C79">
            <w:instrText>HYPERLINK \l "_bookmark53"</w:instrText>
          </w:r>
          <w:r w:rsidRPr="00FB1C79">
            <w:fldChar w:fldCharType="separate"/>
          </w:r>
          <w:r w:rsidR="00DB3A16" w:rsidRPr="00FB1C79">
            <w:rPr>
              <w:b w:val="0"/>
            </w:rPr>
            <w:t>30</w:t>
          </w:r>
          <w:r w:rsidRPr="00FB1C79">
            <w:fldChar w:fldCharType="end"/>
          </w:r>
        </w:p>
        <w:p w:rsidR="008457F2" w:rsidRDefault="00FB67D7">
          <w:pPr>
            <w:pStyle w:val="TM7"/>
            <w:numPr>
              <w:ilvl w:val="2"/>
              <w:numId w:val="31"/>
            </w:numPr>
            <w:tabs>
              <w:tab w:val="left" w:pos="1113"/>
              <w:tab w:val="right" w:leader="dot" w:pos="9576"/>
            </w:tabs>
            <w:spacing w:before="123"/>
            <w:ind w:hanging="498"/>
            <w:rPr>
              <w:b w:val="0"/>
            </w:rPr>
            <w:pPrChange w:id="33" w:author="Missaoui" w:date="2023-05-13T13:12:00Z">
              <w:pPr>
                <w:pStyle w:val="TM7"/>
                <w:numPr>
                  <w:ilvl w:val="2"/>
                  <w:numId w:val="50"/>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"_bookmark54"</w:instrText>
          </w:r>
          <w:r w:rsidRPr="00FB1C79">
            <w:fldChar w:fldCharType="separate"/>
          </w:r>
          <w:r w:rsidR="00DB3A16" w:rsidRPr="00FB1C79">
            <w:t>Fonctionnementde l’architecture</w:t>
          </w:r>
          <w:r w:rsidRPr="00FB1C79">
            <w:fldChar w:fldCharType="end"/>
          </w:r>
          <w:r w:rsidR="00DB3A16" w:rsidRPr="00FB1C79">
            <w:tab/>
          </w:r>
          <w:r w:rsidRPr="00FB1C79">
            <w:fldChar w:fldCharType="begin"/>
          </w:r>
          <w:r w:rsidR="00223BBE" w:rsidRPr="00FB1C79">
            <w:instrText>HYPERLINK \l "_bookmark54"</w:instrText>
          </w:r>
          <w:r w:rsidRPr="00FB1C79">
            <w:fldChar w:fldCharType="separate"/>
          </w:r>
          <w:r w:rsidR="00DB3A16" w:rsidRPr="00FB1C79">
            <w:rPr>
              <w:b w:val="0"/>
            </w:rPr>
            <w:t>31</w:t>
          </w:r>
          <w:r w:rsidRPr="00FB1C79">
            <w:fldChar w:fldCharType="end"/>
          </w:r>
        </w:p>
        <w:p w:rsidR="008457F2" w:rsidRDefault="00FB67D7">
          <w:pPr>
            <w:pStyle w:val="TM5"/>
            <w:numPr>
              <w:ilvl w:val="1"/>
              <w:numId w:val="31"/>
            </w:numPr>
            <w:tabs>
              <w:tab w:val="left" w:pos="729"/>
              <w:tab w:val="right" w:leader="dot" w:pos="9576"/>
            </w:tabs>
            <w:rPr>
              <w:b w:val="0"/>
            </w:rPr>
            <w:pPrChange w:id="34" w:author="Missaoui" w:date="2023-05-13T13:12:00Z">
              <w:pPr>
                <w:pStyle w:val="TM5"/>
                <w:numPr>
                  <w:ilvl w:val="1"/>
                  <w:numId w:val="50"/>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"_bookmark55"</w:instrText>
          </w:r>
          <w:r w:rsidRPr="00FB1C79">
            <w:fldChar w:fldCharType="separate"/>
          </w:r>
          <w:r w:rsidR="00DB3A16" w:rsidRPr="00FB1C79">
            <w:t>Diagrammede déploiement</w:t>
          </w:r>
          <w:r w:rsidRPr="00FB1C79">
            <w:fldChar w:fldCharType="end"/>
          </w:r>
          <w:r w:rsidR="00DB3A16" w:rsidRPr="00FB1C79">
            <w:tab/>
          </w:r>
          <w:r w:rsidRPr="00FB1C79">
            <w:fldChar w:fldCharType="begin"/>
          </w:r>
          <w:r w:rsidR="00223BBE" w:rsidRPr="00FB1C79">
            <w:instrText>HYPERLINK \l "_bookmark55"</w:instrText>
          </w:r>
          <w:r w:rsidRPr="00FB1C79">
            <w:fldChar w:fldCharType="separate"/>
          </w:r>
          <w:r w:rsidR="00DB3A16" w:rsidRPr="00FB1C79">
            <w:rPr>
              <w:b w:val="0"/>
            </w:rPr>
            <w:t>32</w:t>
          </w:r>
          <w:r w:rsidRPr="00FB1C79">
            <w:fldChar w:fldCharType="end"/>
          </w:r>
        </w:p>
        <w:p w:rsidR="00DB3A16" w:rsidRPr="00FB1C79" w:rsidRDefault="00FB67D7" w:rsidP="00AB2D17">
          <w:pPr>
            <w:pStyle w:val="TM5"/>
            <w:tabs>
              <w:tab w:val="right" w:leader="dot" w:pos="9576"/>
            </w:tabs>
            <w:ind w:left="397" w:firstLine="0"/>
            <w:rPr>
              <w:b w:val="0"/>
            </w:rPr>
          </w:pPr>
          <w:hyperlink w:anchor="_bookmark56" w:history="1">
            <w:r w:rsidR="00DB3A16" w:rsidRPr="00FB1C79">
              <w:t>Chapitre 3</w:t>
            </w:r>
          </w:hyperlink>
          <w:r w:rsidR="00DB3A16" w:rsidRPr="00FB1C79">
            <w:tab/>
          </w:r>
          <w:hyperlink w:anchor="_bookmark56" w:history="1">
            <w:r w:rsidR="00DB3A16" w:rsidRPr="00FB1C79">
              <w:rPr>
                <w:b w:val="0"/>
              </w:rPr>
              <w:t>34</w:t>
            </w:r>
          </w:hyperlink>
        </w:p>
        <w:p w:rsidR="00DB3A16" w:rsidRPr="00FB1C79" w:rsidRDefault="00FB67D7" w:rsidP="00AB2D17">
          <w:pPr>
            <w:pStyle w:val="TM1"/>
            <w:tabs>
              <w:tab w:val="right" w:leader="dot" w:pos="9576"/>
            </w:tabs>
            <w:spacing w:before="123"/>
            <w:rPr>
              <w:b w:val="0"/>
            </w:rPr>
          </w:pPr>
          <w:hyperlink w:anchor="_bookmark57" w:history="1">
            <w:r w:rsidR="00DB3A16" w:rsidRPr="00FB1C79">
              <w:t>ETUDEETREALISATIONDUSPRINT1</w:t>
            </w:r>
          </w:hyperlink>
          <w:r w:rsidR="00DB3A16" w:rsidRPr="00FB1C79">
            <w:tab/>
          </w:r>
          <w:hyperlink w:anchor="_bookmark57" w:history="1">
            <w:r w:rsidR="00DB3A16" w:rsidRPr="00FB1C79">
              <w:rPr>
                <w:b w:val="0"/>
              </w:rPr>
              <w:t>34</w:t>
            </w:r>
          </w:hyperlink>
        </w:p>
        <w:p w:rsidR="008457F2" w:rsidRDefault="00FB67D7">
          <w:pPr>
            <w:pStyle w:val="TM5"/>
            <w:numPr>
              <w:ilvl w:val="1"/>
              <w:numId w:val="29"/>
            </w:numPr>
            <w:tabs>
              <w:tab w:val="left" w:pos="729"/>
              <w:tab w:val="right" w:leader="dot" w:pos="9576"/>
            </w:tabs>
            <w:spacing w:before="121"/>
            <w:rPr>
              <w:b w:val="0"/>
            </w:rPr>
            <w:pPrChange w:id="35" w:author="Missaoui" w:date="2023-05-13T13:12:00Z">
              <w:pPr>
                <w:pStyle w:val="TM5"/>
                <w:numPr>
                  <w:ilvl w:val="1"/>
                  <w:numId w:val="52"/>
                </w:numPr>
                <w:tabs>
                  <w:tab w:val="num" w:pos="360"/>
                  <w:tab w:val="left" w:pos="729"/>
                  <w:tab w:val="num" w:pos="1440"/>
                  <w:tab w:val="right" w:leader="dot" w:pos="9576"/>
                </w:tabs>
                <w:spacing w:before="121"/>
                <w:ind w:left="1440" w:hanging="720"/>
              </w:pPr>
            </w:pPrChange>
          </w:pPr>
          <w:r w:rsidRPr="00FB1C79">
            <w:fldChar w:fldCharType="begin"/>
          </w:r>
          <w:r w:rsidR="00223BBE" w:rsidRPr="00FB1C79">
            <w:instrText>HYPERLINK \l "_bookmark58"</w:instrText>
          </w:r>
          <w:r w:rsidRPr="00FB1C79">
            <w:fldChar w:fldCharType="separate"/>
          </w:r>
          <w:r w:rsidR="00DB3A16" w:rsidRPr="00FB1C79">
            <w:t>Backlogdusprint 1</w:t>
          </w:r>
          <w:r w:rsidRPr="00FB1C79">
            <w:fldChar w:fldCharType="end"/>
          </w:r>
          <w:r w:rsidR="00DB3A16" w:rsidRPr="00FB1C79">
            <w:tab/>
          </w:r>
          <w:r w:rsidRPr="00FB1C79">
            <w:fldChar w:fldCharType="begin"/>
          </w:r>
          <w:r w:rsidR="00223BBE" w:rsidRPr="00FB1C79">
            <w:instrText>HYPERLINK \l "_bookmark58"</w:instrText>
          </w:r>
          <w:r w:rsidRPr="00FB1C79">
            <w:fldChar w:fldCharType="separate"/>
          </w:r>
          <w:r w:rsidR="00DB3A16" w:rsidRPr="00FB1C79">
            <w:rPr>
              <w:b w:val="0"/>
            </w:rPr>
            <w:t>35</w:t>
          </w:r>
          <w:r w:rsidRPr="00FB1C79">
            <w:fldChar w:fldCharType="end"/>
          </w:r>
        </w:p>
        <w:p w:rsidR="008457F2" w:rsidRDefault="00FB67D7">
          <w:pPr>
            <w:pStyle w:val="TM5"/>
            <w:numPr>
              <w:ilvl w:val="1"/>
              <w:numId w:val="29"/>
            </w:numPr>
            <w:tabs>
              <w:tab w:val="left" w:pos="729"/>
              <w:tab w:val="right" w:leader="dot" w:pos="9576"/>
            </w:tabs>
            <w:spacing w:before="122"/>
            <w:rPr>
              <w:b w:val="0"/>
            </w:rPr>
            <w:pPrChange w:id="36" w:author="Missaoui" w:date="2023-05-13T13:12:00Z">
              <w:pPr>
                <w:pStyle w:val="TM5"/>
                <w:numPr>
                  <w:ilvl w:val="1"/>
                  <w:numId w:val="52"/>
                </w:numPr>
                <w:tabs>
                  <w:tab w:val="num" w:pos="360"/>
                  <w:tab w:val="left" w:pos="729"/>
                  <w:tab w:val="num" w:pos="1440"/>
                  <w:tab w:val="right" w:leader="dot" w:pos="9576"/>
                </w:tabs>
                <w:spacing w:before="122"/>
                <w:ind w:left="1440" w:hanging="720"/>
              </w:pPr>
            </w:pPrChange>
          </w:pPr>
          <w:r w:rsidRPr="00FB1C79">
            <w:fldChar w:fldCharType="begin"/>
          </w:r>
          <w:r w:rsidR="00223BBE" w:rsidRPr="00FB1C79">
            <w:instrText>HYPERLINK \l "_bookmark60"</w:instrText>
          </w:r>
          <w:r w:rsidRPr="00FB1C79">
            <w:fldChar w:fldCharType="separate"/>
          </w:r>
          <w:r w:rsidR="00DB3A16" w:rsidRPr="00FB1C79">
            <w:t>Spécifications fonctionnelles</w:t>
          </w:r>
          <w:r w:rsidRPr="00FB1C79">
            <w:fldChar w:fldCharType="end"/>
          </w:r>
          <w:r w:rsidR="00DB3A16" w:rsidRPr="00FB1C79">
            <w:tab/>
          </w:r>
          <w:r w:rsidRPr="00FB1C79">
            <w:fldChar w:fldCharType="begin"/>
          </w:r>
          <w:r w:rsidR="00223BBE" w:rsidRPr="00FB1C79">
            <w:instrText>HYPERLINK \l "_bookmark60"</w:instrText>
          </w:r>
          <w:r w:rsidRPr="00FB1C79">
            <w:fldChar w:fldCharType="separate"/>
          </w:r>
          <w:r w:rsidR="00DB3A16" w:rsidRPr="00FB1C79">
            <w:rPr>
              <w:b w:val="0"/>
            </w:rPr>
            <w:t>36</w:t>
          </w:r>
          <w:r w:rsidRPr="00FB1C79">
            <w:fldChar w:fldCharType="end"/>
          </w:r>
        </w:p>
        <w:p w:rsidR="008457F2" w:rsidRDefault="00FB67D7">
          <w:pPr>
            <w:pStyle w:val="TM7"/>
            <w:numPr>
              <w:ilvl w:val="2"/>
              <w:numId w:val="29"/>
            </w:numPr>
            <w:tabs>
              <w:tab w:val="left" w:pos="1113"/>
              <w:tab w:val="right" w:leader="dot" w:pos="9576"/>
            </w:tabs>
            <w:spacing w:before="121"/>
            <w:ind w:hanging="498"/>
            <w:rPr>
              <w:b w:val="0"/>
            </w:rPr>
            <w:pPrChange w:id="37" w:author="Missaoui" w:date="2023-05-13T13:12:00Z">
              <w:pPr>
                <w:pStyle w:val="TM7"/>
                <w:numPr>
                  <w:ilvl w:val="2"/>
                  <w:numId w:val="52"/>
                </w:numPr>
                <w:tabs>
                  <w:tab w:val="num" w:pos="360"/>
                  <w:tab w:val="left" w:pos="1113"/>
                  <w:tab w:val="num" w:pos="2160"/>
                  <w:tab w:val="right" w:leader="dot" w:pos="9576"/>
                </w:tabs>
                <w:spacing w:before="121"/>
                <w:ind w:left="2160" w:hanging="720"/>
              </w:pPr>
            </w:pPrChange>
          </w:pPr>
          <w:r w:rsidRPr="00FB1C79">
            <w:fldChar w:fldCharType="begin"/>
          </w:r>
          <w:r w:rsidR="00223BBE" w:rsidRPr="00FB1C79">
            <w:instrText>HYPERLINK \l "_bookmark61"</w:instrText>
          </w:r>
          <w:r w:rsidRPr="00FB1C79">
            <w:fldChar w:fldCharType="separate"/>
          </w:r>
          <w:r w:rsidR="00DB3A16" w:rsidRPr="00FB1C79">
            <w:t>Diagrammesdecasd’utilisations</w:t>
          </w:r>
          <w:r w:rsidRPr="00FB1C79">
            <w:fldChar w:fldCharType="end"/>
          </w:r>
          <w:r w:rsidR="00DB3A16" w:rsidRPr="00FB1C79">
            <w:tab/>
          </w:r>
          <w:r w:rsidRPr="00FB1C79">
            <w:fldChar w:fldCharType="begin"/>
          </w:r>
          <w:r w:rsidR="00223BBE" w:rsidRPr="00FB1C79">
            <w:instrText>HYPERLINK \l "_bookmark61"</w:instrText>
          </w:r>
          <w:r w:rsidRPr="00FB1C79">
            <w:fldChar w:fldCharType="separate"/>
          </w:r>
          <w:r w:rsidR="00DB3A16" w:rsidRPr="00FB1C79">
            <w:rPr>
              <w:b w:val="0"/>
            </w:rPr>
            <w:t>36</w:t>
          </w:r>
          <w:r w:rsidRPr="00FB1C79">
            <w:fldChar w:fldCharType="end"/>
          </w:r>
        </w:p>
        <w:p w:rsidR="008457F2" w:rsidRDefault="00FB67D7">
          <w:pPr>
            <w:pStyle w:val="TM7"/>
            <w:numPr>
              <w:ilvl w:val="2"/>
              <w:numId w:val="29"/>
            </w:numPr>
            <w:tabs>
              <w:tab w:val="left" w:pos="1113"/>
              <w:tab w:val="right" w:leader="dot" w:pos="9576"/>
            </w:tabs>
            <w:ind w:hanging="498"/>
            <w:rPr>
              <w:b w:val="0"/>
            </w:rPr>
            <w:pPrChange w:id="38" w:author="Missaoui" w:date="2023-05-13T13:12:00Z">
              <w:pPr>
                <w:pStyle w:val="TM7"/>
                <w:numPr>
                  <w:ilvl w:val="2"/>
                  <w:numId w:val="52"/>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"_bookmark63"</w:instrText>
          </w:r>
          <w:r w:rsidRPr="00FB1C79">
            <w:fldChar w:fldCharType="separate"/>
          </w:r>
          <w:r w:rsidR="00DB3A16" w:rsidRPr="00FB1C79">
            <w:t>Descriptiontextuelledes cas d’utilisations</w:t>
          </w:r>
          <w:r w:rsidRPr="00FB1C79">
            <w:fldChar w:fldCharType="end"/>
          </w:r>
          <w:r w:rsidR="00DB3A16" w:rsidRPr="00FB1C79">
            <w:tab/>
          </w:r>
          <w:r w:rsidRPr="00FB1C79">
            <w:fldChar w:fldCharType="begin"/>
          </w:r>
          <w:r w:rsidR="00223BBE" w:rsidRPr="00FB1C79">
            <w:instrText>HYPERLINK \l "_bookmark63"</w:instrText>
          </w:r>
          <w:r w:rsidRPr="00FB1C79">
            <w:fldChar w:fldCharType="separate"/>
          </w:r>
          <w:r w:rsidR="00DB3A16" w:rsidRPr="00FB1C79">
            <w:rPr>
              <w:b w:val="0"/>
            </w:rPr>
            <w:t>36</w:t>
          </w:r>
          <w:r w:rsidRPr="00FB1C79">
            <w:fldChar w:fldCharType="end"/>
          </w:r>
        </w:p>
        <w:p w:rsidR="008457F2" w:rsidRDefault="00FB67D7">
          <w:pPr>
            <w:pStyle w:val="TM5"/>
            <w:numPr>
              <w:ilvl w:val="1"/>
              <w:numId w:val="29"/>
            </w:numPr>
            <w:tabs>
              <w:tab w:val="left" w:pos="729"/>
              <w:tab w:val="right" w:leader="dot" w:pos="9576"/>
            </w:tabs>
            <w:spacing w:before="123"/>
            <w:rPr>
              <w:b w:val="0"/>
            </w:rPr>
            <w:pPrChange w:id="39" w:author="Missaoui" w:date="2023-05-13T13:12:00Z">
              <w:pPr>
                <w:pStyle w:val="TM5"/>
                <w:numPr>
                  <w:ilvl w:val="1"/>
                  <w:numId w:val="52"/>
                </w:numPr>
                <w:tabs>
                  <w:tab w:val="num" w:pos="360"/>
                  <w:tab w:val="left" w:pos="729"/>
                  <w:tab w:val="num" w:pos="1440"/>
                  <w:tab w:val="right" w:leader="dot" w:pos="9576"/>
                </w:tabs>
                <w:spacing w:before="123"/>
                <w:ind w:left="1440" w:hanging="720"/>
              </w:pPr>
            </w:pPrChange>
          </w:pPr>
          <w:r w:rsidRPr="00FB1C79">
            <w:fldChar w:fldCharType="begin"/>
          </w:r>
          <w:r w:rsidR="00223BBE" w:rsidRPr="00FB1C79">
            <w:instrText>HYPERLINK \l "_bookmark70"</w:instrText>
          </w:r>
          <w:r w:rsidRPr="00FB1C79">
            <w:fldChar w:fldCharType="separate"/>
          </w:r>
          <w:r w:rsidR="00DB3A16" w:rsidRPr="00FB1C79">
            <w:t>Conception</w:t>
          </w:r>
          <w:r w:rsidRPr="00FB1C79">
            <w:fldChar w:fldCharType="end"/>
          </w:r>
          <w:r w:rsidR="00DB3A16" w:rsidRPr="00FB1C79">
            <w:tab/>
          </w:r>
          <w:r w:rsidRPr="00FB1C79">
            <w:fldChar w:fldCharType="begin"/>
          </w:r>
          <w:r w:rsidR="00223BBE" w:rsidRPr="00FB1C79">
            <w:instrText>HYPERLINK \l "_bookmark70"</w:instrText>
          </w:r>
          <w:r w:rsidRPr="00FB1C79">
            <w:fldChar w:fldCharType="separate"/>
          </w:r>
          <w:r w:rsidR="00DB3A16" w:rsidRPr="00FB1C79">
            <w:rPr>
              <w:b w:val="0"/>
            </w:rPr>
            <w:t>42</w:t>
          </w:r>
          <w:r w:rsidRPr="00FB1C79">
            <w:fldChar w:fldCharType="end"/>
          </w:r>
        </w:p>
        <w:p w:rsidR="008457F2" w:rsidRDefault="00FB67D7">
          <w:pPr>
            <w:pStyle w:val="TM5"/>
            <w:numPr>
              <w:ilvl w:val="2"/>
              <w:numId w:val="29"/>
            </w:numPr>
            <w:tabs>
              <w:tab w:val="left" w:pos="895"/>
              <w:tab w:val="right" w:leader="dot" w:pos="9576"/>
            </w:tabs>
            <w:ind w:left="894" w:hanging="498"/>
            <w:rPr>
              <w:b w:val="0"/>
            </w:rPr>
            <w:pPrChange w:id="40" w:author="Missaoui" w:date="2023-05-13T13:12:00Z">
              <w:pPr>
                <w:pStyle w:val="TM5"/>
                <w:numPr>
                  <w:ilvl w:val="2"/>
                  <w:numId w:val="52"/>
                </w:numPr>
                <w:tabs>
                  <w:tab w:val="num" w:pos="360"/>
                  <w:tab w:val="left" w:pos="895"/>
                  <w:tab w:val="num" w:pos="2160"/>
                  <w:tab w:val="right" w:leader="dot" w:pos="9576"/>
                </w:tabs>
                <w:ind w:left="894" w:hanging="498"/>
              </w:pPr>
            </w:pPrChange>
          </w:pPr>
          <w:r w:rsidRPr="00FB1C79">
            <w:fldChar w:fldCharType="begin"/>
          </w:r>
          <w:r w:rsidR="00223BBE" w:rsidRPr="00FB1C79">
            <w:instrText>HYPERLINK \l "_bookmark71"</w:instrText>
          </w:r>
          <w:r w:rsidRPr="00FB1C79">
            <w:fldChar w:fldCharType="separate"/>
          </w:r>
          <w:r w:rsidR="00DB3A16" w:rsidRPr="00FB1C79">
            <w:t>Diagrammesdeséquence</w:t>
          </w:r>
          <w:r w:rsidRPr="00FB1C79">
            <w:fldChar w:fldCharType="end"/>
          </w:r>
          <w:r w:rsidR="00DB3A16" w:rsidRPr="00FB1C79">
            <w:tab/>
          </w:r>
          <w:r w:rsidRPr="00FB1C79">
            <w:fldChar w:fldCharType="begin"/>
          </w:r>
          <w:r w:rsidR="00223BBE" w:rsidRPr="00FB1C79">
            <w:instrText>HYPERLINK \l "_bookmark71"</w:instrText>
          </w:r>
          <w:r w:rsidRPr="00FB1C79">
            <w:fldChar w:fldCharType="separate"/>
          </w:r>
          <w:r w:rsidR="00DB3A16" w:rsidRPr="00FB1C79">
            <w:rPr>
              <w:b w:val="0"/>
            </w:rPr>
            <w:t>42</w:t>
          </w:r>
          <w:r w:rsidRPr="00FB1C79">
            <w:fldChar w:fldCharType="end"/>
          </w:r>
        </w:p>
        <w:p w:rsidR="008457F2" w:rsidRDefault="00FB67D7">
          <w:pPr>
            <w:pStyle w:val="TM7"/>
            <w:numPr>
              <w:ilvl w:val="2"/>
              <w:numId w:val="29"/>
            </w:numPr>
            <w:tabs>
              <w:tab w:val="left" w:pos="1113"/>
              <w:tab w:val="right" w:leader="dot" w:pos="9576"/>
            </w:tabs>
            <w:spacing w:before="123"/>
            <w:ind w:hanging="498"/>
            <w:rPr>
              <w:b w:val="0"/>
            </w:rPr>
            <w:pPrChange w:id="41" w:author="Missaoui" w:date="2023-05-13T13:12:00Z">
              <w:pPr>
                <w:pStyle w:val="TM7"/>
                <w:numPr>
                  <w:ilvl w:val="2"/>
                  <w:numId w:val="52"/>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"_bookmark77"</w:instrText>
          </w:r>
          <w:r w:rsidRPr="00FB1C79">
            <w:fldChar w:fldCharType="separate"/>
          </w:r>
          <w:r w:rsidR="00DB3A16" w:rsidRPr="00FB1C79">
            <w:t>Diagrammede classes</w:t>
          </w:r>
          <w:r w:rsidRPr="00FB1C79">
            <w:fldChar w:fldCharType="end"/>
          </w:r>
          <w:r w:rsidR="00DB3A16" w:rsidRPr="00FB1C79">
            <w:tab/>
          </w:r>
          <w:r w:rsidRPr="00FB1C79">
            <w:fldChar w:fldCharType="begin"/>
          </w:r>
          <w:r w:rsidR="00223BBE" w:rsidRPr="00FB1C79">
            <w:instrText>HYPERLINK \l "_bookmark77"</w:instrText>
          </w:r>
          <w:r w:rsidRPr="00FB1C79">
            <w:fldChar w:fldCharType="separate"/>
          </w:r>
          <w:r w:rsidR="00DB3A16" w:rsidRPr="00FB1C79">
            <w:rPr>
              <w:b w:val="0"/>
            </w:rPr>
            <w:t>51</w:t>
          </w:r>
          <w:r w:rsidRPr="00FB1C79">
            <w:fldChar w:fldCharType="end"/>
          </w:r>
        </w:p>
        <w:p w:rsidR="008457F2" w:rsidRDefault="00FB67D7">
          <w:pPr>
            <w:pStyle w:val="TM7"/>
            <w:numPr>
              <w:ilvl w:val="2"/>
              <w:numId w:val="29"/>
            </w:numPr>
            <w:tabs>
              <w:tab w:val="left" w:pos="1113"/>
              <w:tab w:val="right" w:leader="dot" w:pos="9576"/>
            </w:tabs>
            <w:ind w:hanging="498"/>
            <w:rPr>
              <w:b w:val="0"/>
            </w:rPr>
            <w:pPrChange w:id="42" w:author="Missaoui" w:date="2023-05-13T13:12:00Z">
              <w:pPr>
                <w:pStyle w:val="TM7"/>
                <w:numPr>
                  <w:ilvl w:val="2"/>
                  <w:numId w:val="52"/>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"_bookmark79"</w:instrText>
          </w:r>
          <w:r w:rsidRPr="00FB1C79">
            <w:fldChar w:fldCharType="separate"/>
          </w:r>
          <w:r w:rsidR="00DB3A16" w:rsidRPr="00FB1C79">
            <w:t>Modèlerelationnel</w:t>
          </w:r>
          <w:r w:rsidRPr="00FB1C79">
            <w:fldChar w:fldCharType="end"/>
          </w:r>
          <w:r w:rsidR="00DB3A16" w:rsidRPr="00FB1C79">
            <w:tab/>
          </w:r>
          <w:r w:rsidRPr="00FB1C79">
            <w:fldChar w:fldCharType="begin"/>
          </w:r>
          <w:r w:rsidR="00223BBE" w:rsidRPr="00FB1C79">
            <w:instrText>HYPERLINK \l "_bookmark79"</w:instrText>
          </w:r>
          <w:r w:rsidRPr="00FB1C79">
            <w:fldChar w:fldCharType="separate"/>
          </w:r>
          <w:r w:rsidR="00DB3A16" w:rsidRPr="00FB1C79">
            <w:rPr>
              <w:b w:val="0"/>
            </w:rPr>
            <w:t>51</w:t>
          </w:r>
          <w:r w:rsidRPr="00FB1C79">
            <w:fldChar w:fldCharType="end"/>
          </w:r>
        </w:p>
        <w:p w:rsidR="008457F2" w:rsidRDefault="00FB67D7">
          <w:pPr>
            <w:pStyle w:val="TM5"/>
            <w:numPr>
              <w:ilvl w:val="1"/>
              <w:numId w:val="29"/>
            </w:numPr>
            <w:tabs>
              <w:tab w:val="left" w:pos="729"/>
              <w:tab w:val="right" w:leader="dot" w:pos="9576"/>
            </w:tabs>
            <w:spacing w:before="122"/>
            <w:rPr>
              <w:b w:val="0"/>
            </w:rPr>
            <w:pPrChange w:id="43" w:author="Missaoui" w:date="2023-05-13T13:12:00Z">
              <w:pPr>
                <w:pStyle w:val="TM5"/>
                <w:numPr>
                  <w:ilvl w:val="1"/>
                  <w:numId w:val="52"/>
                </w:numPr>
                <w:tabs>
                  <w:tab w:val="num" w:pos="360"/>
                  <w:tab w:val="left" w:pos="729"/>
                  <w:tab w:val="num" w:pos="1440"/>
                  <w:tab w:val="right" w:leader="dot" w:pos="9576"/>
                </w:tabs>
                <w:spacing w:before="122"/>
                <w:ind w:left="1440" w:hanging="720"/>
              </w:pPr>
            </w:pPrChange>
          </w:pPr>
          <w:r w:rsidRPr="00FB1C79">
            <w:fldChar w:fldCharType="begin"/>
          </w:r>
          <w:r w:rsidR="00223BBE" w:rsidRPr="00FB1C79">
            <w:instrText>HYPERLINK \l "_bookmark80"</w:instrText>
          </w:r>
          <w:r w:rsidRPr="00FB1C79">
            <w:fldChar w:fldCharType="separate"/>
          </w:r>
          <w:r w:rsidR="00DB3A16" w:rsidRPr="00FB1C79">
            <w:t>Réalisation</w:t>
          </w:r>
          <w:r w:rsidRPr="00FB1C79">
            <w:fldChar w:fldCharType="end"/>
          </w:r>
          <w:r w:rsidR="00DB3A16" w:rsidRPr="00FB1C79">
            <w:tab/>
          </w:r>
          <w:r w:rsidRPr="00FB1C79">
            <w:fldChar w:fldCharType="begin"/>
          </w:r>
          <w:r w:rsidR="00223BBE" w:rsidRPr="00FB1C79">
            <w:instrText>HYPERLINK \l "_bookmark80"</w:instrText>
          </w:r>
          <w:r w:rsidRPr="00FB1C79">
            <w:fldChar w:fldCharType="separate"/>
          </w:r>
          <w:r w:rsidR="00DB3A16" w:rsidRPr="00FB1C79">
            <w:rPr>
              <w:b w:val="0"/>
            </w:rPr>
            <w:t>51</w:t>
          </w:r>
          <w:r w:rsidRPr="00FB1C79">
            <w:fldChar w:fldCharType="end"/>
          </w:r>
        </w:p>
        <w:p w:rsidR="008457F2" w:rsidRDefault="00FB67D7">
          <w:pPr>
            <w:pStyle w:val="TM7"/>
            <w:numPr>
              <w:ilvl w:val="2"/>
              <w:numId w:val="29"/>
            </w:numPr>
            <w:tabs>
              <w:tab w:val="left" w:pos="1113"/>
              <w:tab w:val="right" w:leader="dot" w:pos="9576"/>
            </w:tabs>
            <w:spacing w:before="121"/>
            <w:ind w:hanging="498"/>
            <w:rPr>
              <w:b w:val="0"/>
            </w:rPr>
            <w:pPrChange w:id="44" w:author="Missaoui" w:date="2023-05-13T13:12:00Z">
              <w:pPr>
                <w:pStyle w:val="TM7"/>
                <w:numPr>
                  <w:ilvl w:val="2"/>
                  <w:numId w:val="52"/>
                </w:numPr>
                <w:tabs>
                  <w:tab w:val="num" w:pos="360"/>
                  <w:tab w:val="left" w:pos="1113"/>
                  <w:tab w:val="num" w:pos="2160"/>
                  <w:tab w:val="right" w:leader="dot" w:pos="9576"/>
                </w:tabs>
                <w:spacing w:before="121"/>
                <w:ind w:left="2160" w:hanging="720"/>
              </w:pPr>
            </w:pPrChange>
          </w:pPr>
          <w:r w:rsidRPr="00FB1C79">
            <w:fldChar w:fldCharType="begin"/>
          </w:r>
          <w:r w:rsidR="00223BBE" w:rsidRPr="00FB1C79">
            <w:instrText>HYPERLINK \l "_bookmark81"</w:instrText>
          </w:r>
          <w:r w:rsidRPr="00FB1C79">
            <w:fldChar w:fldCharType="separate"/>
          </w:r>
          <w:r w:rsidR="00DB3A16" w:rsidRPr="00FB1C79">
            <w:t>InterfaceCréer compte</w:t>
          </w:r>
          <w:r w:rsidRPr="00FB1C79">
            <w:fldChar w:fldCharType="end"/>
          </w:r>
          <w:r w:rsidR="00DB3A16" w:rsidRPr="00FB1C79">
            <w:tab/>
          </w:r>
          <w:r w:rsidRPr="00FB1C79">
            <w:fldChar w:fldCharType="begin"/>
          </w:r>
          <w:r w:rsidR="00223BBE" w:rsidRPr="00FB1C79">
            <w:instrText>HYPERLINK \l "_bookmark81"</w:instrText>
          </w:r>
          <w:r w:rsidRPr="00FB1C79">
            <w:fldChar w:fldCharType="separate"/>
          </w:r>
          <w:r w:rsidR="00DB3A16" w:rsidRPr="00FB1C79">
            <w:rPr>
              <w:b w:val="0"/>
            </w:rPr>
            <w:t>52</w:t>
          </w:r>
          <w:r w:rsidRPr="00FB1C79">
            <w:fldChar w:fldCharType="end"/>
          </w:r>
        </w:p>
        <w:p w:rsidR="008457F2" w:rsidRDefault="00FB67D7">
          <w:pPr>
            <w:pStyle w:val="TM7"/>
            <w:numPr>
              <w:ilvl w:val="2"/>
              <w:numId w:val="29"/>
            </w:numPr>
            <w:tabs>
              <w:tab w:val="left" w:pos="1113"/>
              <w:tab w:val="right" w:leader="dot" w:pos="9576"/>
            </w:tabs>
            <w:ind w:hanging="498"/>
            <w:rPr>
              <w:b w:val="0"/>
            </w:rPr>
            <w:pPrChange w:id="45" w:author="Missaoui" w:date="2023-05-13T13:12:00Z">
              <w:pPr>
                <w:pStyle w:val="TM7"/>
                <w:numPr>
                  <w:ilvl w:val="2"/>
                  <w:numId w:val="52"/>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"_bookmark83"</w:instrText>
          </w:r>
          <w:r w:rsidRPr="00FB1C79">
            <w:fldChar w:fldCharType="separate"/>
          </w:r>
          <w:r w:rsidR="00DB3A16" w:rsidRPr="00FB1C79">
            <w:t>Interfaced’authentification</w:t>
          </w:r>
          <w:r w:rsidRPr="00FB1C79">
            <w:fldChar w:fldCharType="end"/>
          </w:r>
          <w:r w:rsidR="00DB3A16" w:rsidRPr="00FB1C79">
            <w:tab/>
          </w:r>
          <w:r w:rsidRPr="00FB1C79">
            <w:fldChar w:fldCharType="begin"/>
          </w:r>
          <w:r w:rsidR="00223BBE" w:rsidRPr="00FB1C79">
            <w:instrText>HYPERLINK \l "_bookmark83"</w:instrText>
          </w:r>
          <w:r w:rsidRPr="00FB1C79">
            <w:fldChar w:fldCharType="separate"/>
          </w:r>
          <w:r w:rsidR="00DB3A16" w:rsidRPr="00FB1C79">
            <w:rPr>
              <w:b w:val="0"/>
            </w:rPr>
            <w:t>52</w:t>
          </w:r>
          <w:r w:rsidRPr="00FB1C79">
            <w:fldChar w:fldCharType="end"/>
          </w:r>
        </w:p>
        <w:p w:rsidR="008457F2" w:rsidRDefault="00FB67D7">
          <w:pPr>
            <w:pStyle w:val="TM7"/>
            <w:numPr>
              <w:ilvl w:val="2"/>
              <w:numId w:val="29"/>
            </w:numPr>
            <w:tabs>
              <w:tab w:val="left" w:pos="1113"/>
              <w:tab w:val="right" w:leader="dot" w:pos="9576"/>
            </w:tabs>
            <w:spacing w:before="123"/>
            <w:ind w:hanging="498"/>
            <w:rPr>
              <w:b w:val="0"/>
            </w:rPr>
            <w:pPrChange w:id="46" w:author="Missaoui" w:date="2023-05-13T13:12:00Z">
              <w:pPr>
                <w:pStyle w:val="TM7"/>
                <w:numPr>
                  <w:ilvl w:val="2"/>
                  <w:numId w:val="52"/>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"_bookmark86"</w:instrText>
          </w:r>
          <w:r w:rsidRPr="00FB1C79">
            <w:fldChar w:fldCharType="separate"/>
          </w:r>
          <w:r w:rsidR="00DB3A16" w:rsidRPr="00FB1C79">
            <w:t>Interfaced’ajout desdonnées</w:t>
          </w:r>
          <w:r w:rsidRPr="00FB1C79">
            <w:fldChar w:fldCharType="end"/>
          </w:r>
          <w:r w:rsidR="00DB3A16" w:rsidRPr="00FB1C79">
            <w:tab/>
          </w:r>
          <w:r w:rsidRPr="00FB1C79">
            <w:fldChar w:fldCharType="begin"/>
          </w:r>
          <w:r w:rsidR="00223BBE" w:rsidRPr="00FB1C79">
            <w:instrText>HYPERLINK \l "_bookmark86"</w:instrText>
          </w:r>
          <w:r w:rsidRPr="00FB1C79">
            <w:fldChar w:fldCharType="separate"/>
          </w:r>
          <w:r w:rsidR="00DB3A16" w:rsidRPr="00FB1C79">
            <w:rPr>
              <w:b w:val="0"/>
            </w:rPr>
            <w:t>53</w:t>
          </w:r>
          <w:r w:rsidRPr="00FB1C79">
            <w:fldChar w:fldCharType="end"/>
          </w:r>
        </w:p>
        <w:p w:rsidR="008457F2" w:rsidRDefault="00FB67D7">
          <w:pPr>
            <w:pStyle w:val="TM7"/>
            <w:numPr>
              <w:ilvl w:val="2"/>
              <w:numId w:val="29"/>
            </w:numPr>
            <w:tabs>
              <w:tab w:val="left" w:pos="1113"/>
              <w:tab w:val="right" w:leader="dot" w:pos="9576"/>
            </w:tabs>
            <w:ind w:hanging="498"/>
            <w:rPr>
              <w:b w:val="0"/>
            </w:rPr>
            <w:pPrChange w:id="47" w:author="Missaoui" w:date="2023-05-13T13:12:00Z">
              <w:pPr>
                <w:pStyle w:val="TM7"/>
                <w:numPr>
                  <w:ilvl w:val="2"/>
                  <w:numId w:val="52"/>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"_bookmark88"</w:instrText>
          </w:r>
          <w:r w:rsidRPr="00FB1C79">
            <w:fldChar w:fldCharType="separate"/>
          </w:r>
          <w:r w:rsidR="00DB3A16" w:rsidRPr="00FB1C79">
            <w:t>Interfacede gestiondes données</w:t>
          </w:r>
          <w:r w:rsidRPr="00FB1C79">
            <w:fldChar w:fldCharType="end"/>
          </w:r>
          <w:r w:rsidR="00DB3A16" w:rsidRPr="00FB1C79">
            <w:tab/>
          </w:r>
          <w:r w:rsidRPr="00FB1C79">
            <w:fldChar w:fldCharType="begin"/>
          </w:r>
          <w:r w:rsidR="00223BBE" w:rsidRPr="00FB1C79">
            <w:instrText>HYPERLINK \l "_bookmark88"</w:instrText>
          </w:r>
          <w:r w:rsidRPr="00FB1C79">
            <w:fldChar w:fldCharType="separate"/>
          </w:r>
          <w:r w:rsidR="00DB3A16" w:rsidRPr="00FB1C79">
            <w:rPr>
              <w:b w:val="0"/>
            </w:rPr>
            <w:t>54</w:t>
          </w:r>
          <w:r w:rsidRPr="00FB1C79">
            <w:fldChar w:fldCharType="end"/>
          </w:r>
        </w:p>
        <w:p w:rsidR="008457F2" w:rsidRDefault="00FB67D7">
          <w:pPr>
            <w:pStyle w:val="TM7"/>
            <w:numPr>
              <w:ilvl w:val="2"/>
              <w:numId w:val="29"/>
            </w:numPr>
            <w:tabs>
              <w:tab w:val="left" w:pos="1113"/>
              <w:tab w:val="right" w:leader="dot" w:pos="9576"/>
            </w:tabs>
            <w:spacing w:before="123"/>
            <w:ind w:hanging="498"/>
            <w:rPr>
              <w:b w:val="0"/>
            </w:rPr>
            <w:pPrChange w:id="48" w:author="Missaoui" w:date="2023-05-13T13:12:00Z">
              <w:pPr>
                <w:pStyle w:val="TM7"/>
                <w:numPr>
                  <w:ilvl w:val="2"/>
                  <w:numId w:val="52"/>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"_bookmark90"</w:instrText>
          </w:r>
          <w:r w:rsidRPr="00FB1C79">
            <w:fldChar w:fldCharType="separate"/>
          </w:r>
          <w:r w:rsidR="00DB3A16" w:rsidRPr="00FB1C79">
            <w:t>Interfacede suppression d’uncompte</w:t>
          </w:r>
          <w:r w:rsidRPr="00FB1C79">
            <w:fldChar w:fldCharType="end"/>
          </w:r>
          <w:r w:rsidR="00DB3A16" w:rsidRPr="00FB1C79">
            <w:tab/>
          </w:r>
          <w:r w:rsidRPr="00FB1C79">
            <w:fldChar w:fldCharType="begin"/>
          </w:r>
          <w:r w:rsidR="00223BBE" w:rsidRPr="00FB1C79">
            <w:instrText>HYPERLINK \l "_bookmark90"</w:instrText>
          </w:r>
          <w:r w:rsidRPr="00FB1C79">
            <w:fldChar w:fldCharType="separate"/>
          </w:r>
          <w:r w:rsidR="00DB3A16" w:rsidRPr="00FB1C79">
            <w:rPr>
              <w:b w:val="0"/>
            </w:rPr>
            <w:t>55</w:t>
          </w:r>
          <w:r w:rsidRPr="00FB1C79">
            <w:fldChar w:fldCharType="end"/>
          </w:r>
        </w:p>
        <w:p w:rsidR="008457F2" w:rsidRDefault="00FB67D7">
          <w:pPr>
            <w:pStyle w:val="TM6"/>
            <w:numPr>
              <w:ilvl w:val="1"/>
              <w:numId w:val="29"/>
            </w:numPr>
            <w:tabs>
              <w:tab w:val="left" w:pos="729"/>
              <w:tab w:val="right" w:leader="dot" w:pos="9576"/>
            </w:tabs>
            <w:spacing w:before="120"/>
            <w:rPr>
              <w:b w:val="0"/>
              <w:i w:val="0"/>
            </w:rPr>
            <w:pPrChange w:id="49" w:author="Missaoui" w:date="2023-05-13T13:12:00Z">
              <w:pPr>
                <w:pStyle w:val="TM6"/>
                <w:numPr>
                  <w:ilvl w:val="1"/>
                  <w:numId w:val="52"/>
                </w:numPr>
                <w:tabs>
                  <w:tab w:val="num" w:pos="360"/>
                  <w:tab w:val="left" w:pos="729"/>
                  <w:tab w:val="num" w:pos="1440"/>
                  <w:tab w:val="right" w:leader="dot" w:pos="9576"/>
                </w:tabs>
                <w:spacing w:before="120"/>
                <w:ind w:left="1440" w:hanging="720"/>
              </w:pPr>
            </w:pPrChange>
          </w:pPr>
          <w:r w:rsidRPr="00FB1C79">
            <w:fldChar w:fldCharType="begin"/>
          </w:r>
          <w:r w:rsidR="00223BBE" w:rsidRPr="00FB1C79">
            <w:instrText>HYPERLINK \l "_bookmark92"</w:instrText>
          </w:r>
          <w:r w:rsidRPr="00FB1C79">
            <w:fldChar w:fldCharType="separate"/>
          </w:r>
          <w:r w:rsidR="00DB3A16" w:rsidRPr="00FB1C79">
            <w:rPr>
              <w:i w:val="0"/>
            </w:rPr>
            <w:t>Test</w:t>
          </w:r>
          <w:r w:rsidRPr="00FB1C79">
            <w:fldChar w:fldCharType="end"/>
          </w:r>
          <w:r w:rsidR="00DB3A16" w:rsidRPr="00FB1C79">
            <w:rPr>
              <w:i w:val="0"/>
            </w:rPr>
            <w:tab/>
          </w:r>
          <w:r w:rsidRPr="00FB1C79">
            <w:fldChar w:fldCharType="begin"/>
          </w:r>
          <w:r w:rsidR="00223BBE" w:rsidRPr="00FB1C79">
            <w:instrText>HYPERLINK \l "_bookmark92"</w:instrText>
          </w:r>
          <w:r w:rsidRPr="00FB1C79">
            <w:fldChar w:fldCharType="separate"/>
          </w:r>
          <w:r w:rsidR="00DB3A16" w:rsidRPr="00FB1C79">
            <w:rPr>
              <w:b w:val="0"/>
              <w:i w:val="0"/>
            </w:rPr>
            <w:t>55</w:t>
          </w:r>
          <w:r w:rsidRPr="00FB1C79">
            <w:fldChar w:fldCharType="end"/>
          </w:r>
        </w:p>
        <w:p w:rsidR="008457F2" w:rsidRDefault="00FB67D7">
          <w:pPr>
            <w:pStyle w:val="TM5"/>
            <w:numPr>
              <w:ilvl w:val="1"/>
              <w:numId w:val="29"/>
            </w:numPr>
            <w:tabs>
              <w:tab w:val="left" w:pos="729"/>
              <w:tab w:val="right" w:leader="dot" w:pos="9576"/>
            </w:tabs>
            <w:spacing w:before="123"/>
            <w:rPr>
              <w:b w:val="0"/>
            </w:rPr>
            <w:pPrChange w:id="50" w:author="Missaoui" w:date="2023-05-13T13:12:00Z">
              <w:pPr>
                <w:pStyle w:val="TM5"/>
                <w:numPr>
                  <w:ilvl w:val="1"/>
                  <w:numId w:val="52"/>
                </w:numPr>
                <w:tabs>
                  <w:tab w:val="num" w:pos="360"/>
                  <w:tab w:val="left" w:pos="729"/>
                  <w:tab w:val="num" w:pos="1440"/>
                  <w:tab w:val="right" w:leader="dot" w:pos="9576"/>
                </w:tabs>
                <w:spacing w:before="123"/>
                <w:ind w:left="1440" w:hanging="720"/>
              </w:pPr>
            </w:pPrChange>
          </w:pPr>
          <w:r w:rsidRPr="00FB1C79">
            <w:fldChar w:fldCharType="begin"/>
          </w:r>
          <w:r w:rsidR="00223BBE" w:rsidRPr="00FB1C79">
            <w:instrText>HYPERLINK \l "_bookmark94"</w:instrText>
          </w:r>
          <w:r w:rsidRPr="00FB1C79">
            <w:fldChar w:fldCharType="separate"/>
          </w:r>
          <w:r w:rsidR="00DB3A16" w:rsidRPr="00FB1C79">
            <w:t>Outilsdesuivide Scrum</w:t>
          </w:r>
          <w:r w:rsidRPr="00FB1C79">
            <w:fldChar w:fldCharType="end"/>
          </w:r>
          <w:r w:rsidR="00DB3A16" w:rsidRPr="00FB1C79">
            <w:tab/>
          </w:r>
          <w:r w:rsidRPr="00FB1C79">
            <w:fldChar w:fldCharType="begin"/>
          </w:r>
          <w:r w:rsidR="00223BBE" w:rsidRPr="00FB1C79">
            <w:instrText>HYPERLINK \l "_bookmark94"</w:instrText>
          </w:r>
          <w:r w:rsidRPr="00FB1C79">
            <w:fldChar w:fldCharType="separate"/>
          </w:r>
          <w:r w:rsidR="00DB3A16" w:rsidRPr="00FB1C79">
            <w:rPr>
              <w:b w:val="0"/>
            </w:rPr>
            <w:t>56</w:t>
          </w:r>
          <w:r w:rsidRPr="00FB1C79">
            <w:fldChar w:fldCharType="end"/>
          </w:r>
        </w:p>
        <w:p w:rsidR="008457F2" w:rsidRDefault="00FB67D7">
          <w:pPr>
            <w:pStyle w:val="TM7"/>
            <w:numPr>
              <w:ilvl w:val="2"/>
              <w:numId w:val="29"/>
            </w:numPr>
            <w:tabs>
              <w:tab w:val="left" w:pos="1113"/>
              <w:tab w:val="right" w:leader="dot" w:pos="9576"/>
            </w:tabs>
            <w:ind w:hanging="498"/>
            <w:rPr>
              <w:b w:val="0"/>
            </w:rPr>
            <w:pPrChange w:id="51" w:author="Missaoui" w:date="2023-05-13T13:12:00Z">
              <w:pPr>
                <w:pStyle w:val="TM7"/>
                <w:numPr>
                  <w:ilvl w:val="2"/>
                  <w:numId w:val="52"/>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"_bookmark95"</w:instrText>
          </w:r>
          <w:r w:rsidRPr="00FB1C79">
            <w:fldChar w:fldCharType="separate"/>
          </w:r>
          <w:r w:rsidR="00DB3A16" w:rsidRPr="00FB1C79">
            <w:t>Le ScrumBoard</w:t>
          </w:r>
          <w:r w:rsidRPr="00FB1C79">
            <w:fldChar w:fldCharType="end"/>
          </w:r>
          <w:r w:rsidR="00DB3A16" w:rsidRPr="00FB1C79">
            <w:tab/>
          </w:r>
          <w:r w:rsidRPr="00FB1C79">
            <w:fldChar w:fldCharType="begin"/>
          </w:r>
          <w:r w:rsidR="00223BBE" w:rsidRPr="00FB1C79">
            <w:instrText>HYPERLINK \l "_bookmark95"</w:instrText>
          </w:r>
          <w:r w:rsidRPr="00FB1C79">
            <w:fldChar w:fldCharType="separate"/>
          </w:r>
          <w:r w:rsidR="00DB3A16" w:rsidRPr="00FB1C79">
            <w:rPr>
              <w:b w:val="0"/>
            </w:rPr>
            <w:t>56</w:t>
          </w:r>
          <w:r w:rsidRPr="00FB1C79">
            <w:fldChar w:fldCharType="end"/>
          </w:r>
        </w:p>
        <w:p w:rsidR="008457F2" w:rsidRDefault="00FB67D7">
          <w:pPr>
            <w:pStyle w:val="TM7"/>
            <w:numPr>
              <w:ilvl w:val="2"/>
              <w:numId w:val="29"/>
            </w:numPr>
            <w:tabs>
              <w:tab w:val="left" w:pos="1113"/>
              <w:tab w:val="right" w:leader="dot" w:pos="9576"/>
            </w:tabs>
            <w:spacing w:before="121"/>
            <w:ind w:hanging="498"/>
            <w:rPr>
              <w:b w:val="0"/>
            </w:rPr>
            <w:pPrChange w:id="52" w:author="Missaoui" w:date="2023-05-13T13:12:00Z">
              <w:pPr>
                <w:pStyle w:val="TM7"/>
                <w:numPr>
                  <w:ilvl w:val="2"/>
                  <w:numId w:val="52"/>
                </w:numPr>
                <w:tabs>
                  <w:tab w:val="num" w:pos="360"/>
                  <w:tab w:val="left" w:pos="1113"/>
                  <w:tab w:val="num" w:pos="2160"/>
                  <w:tab w:val="right" w:leader="dot" w:pos="9576"/>
                </w:tabs>
                <w:spacing w:before="121"/>
                <w:ind w:left="2160" w:hanging="720"/>
              </w:pPr>
            </w:pPrChange>
          </w:pPr>
          <w:r w:rsidRPr="00FB1C79">
            <w:fldChar w:fldCharType="begin"/>
          </w:r>
          <w:r w:rsidR="00223BBE" w:rsidRPr="00FB1C79">
            <w:instrText>HYPERLINK \l "_bookmark97"</w:instrText>
          </w:r>
          <w:r w:rsidRPr="00FB1C79">
            <w:fldChar w:fldCharType="separate"/>
          </w:r>
          <w:r w:rsidR="00DB3A16" w:rsidRPr="00FB1C79">
            <w:t>LeBurnDown chart</w:t>
          </w:r>
          <w:r w:rsidRPr="00FB1C79">
            <w:fldChar w:fldCharType="end"/>
          </w:r>
          <w:r w:rsidR="00DB3A16" w:rsidRPr="00FB1C79">
            <w:tab/>
          </w:r>
          <w:r w:rsidRPr="00FB1C79">
            <w:fldChar w:fldCharType="begin"/>
          </w:r>
          <w:r w:rsidR="00223BBE" w:rsidRPr="00FB1C79">
            <w:instrText>HYPERLINK \l "_bookmark97"</w:instrText>
          </w:r>
          <w:r w:rsidRPr="00FB1C79">
            <w:fldChar w:fldCharType="separate"/>
          </w:r>
          <w:r w:rsidR="00DB3A16" w:rsidRPr="00FB1C79">
            <w:rPr>
              <w:b w:val="0"/>
            </w:rPr>
            <w:t>57</w:t>
          </w:r>
          <w:r w:rsidRPr="00FB1C79">
            <w:fldChar w:fldCharType="end"/>
          </w:r>
        </w:p>
        <w:p w:rsidR="00DB3A16" w:rsidRPr="00FB1C79" w:rsidRDefault="00FB67D7" w:rsidP="00AB2D17">
          <w:pPr>
            <w:pStyle w:val="TM5"/>
            <w:tabs>
              <w:tab w:val="right" w:leader="dot" w:pos="9576"/>
            </w:tabs>
            <w:spacing w:before="122"/>
            <w:ind w:left="397" w:firstLine="0"/>
            <w:rPr>
              <w:b w:val="0"/>
            </w:rPr>
          </w:pPr>
          <w:hyperlink w:anchor="_bookmark99" w:history="1">
            <w:r w:rsidR="00DB3A16" w:rsidRPr="00FB1C79">
              <w:t>Chapitre 4</w:t>
            </w:r>
          </w:hyperlink>
          <w:r w:rsidR="00DB3A16" w:rsidRPr="00FB1C79">
            <w:tab/>
          </w:r>
          <w:hyperlink w:anchor="_bookmark99" w:history="1">
            <w:r w:rsidR="00DB3A16" w:rsidRPr="00FB1C79">
              <w:rPr>
                <w:b w:val="0"/>
              </w:rPr>
              <w:t>59</w:t>
            </w:r>
          </w:hyperlink>
        </w:p>
        <w:p w:rsidR="00DB3A16" w:rsidRPr="00FB1C79" w:rsidRDefault="00FB67D7" w:rsidP="00AB2D17">
          <w:pPr>
            <w:pStyle w:val="TM1"/>
            <w:tabs>
              <w:tab w:val="right" w:leader="dot" w:pos="9576"/>
            </w:tabs>
            <w:spacing w:before="121"/>
            <w:rPr>
              <w:b w:val="0"/>
            </w:rPr>
          </w:pPr>
          <w:hyperlink w:anchor="_bookmark100" w:history="1">
            <w:r w:rsidR="00DB3A16" w:rsidRPr="00FB1C79">
              <w:t>ETUDEETREALISATIONDUSPRINT2</w:t>
            </w:r>
          </w:hyperlink>
          <w:r w:rsidR="00DB3A16" w:rsidRPr="00FB1C79">
            <w:tab/>
          </w:r>
          <w:hyperlink w:anchor="_bookmark100" w:history="1">
            <w:r w:rsidR="00DB3A16" w:rsidRPr="00FB1C79">
              <w:rPr>
                <w:b w:val="0"/>
              </w:rPr>
              <w:t>59</w:t>
            </w:r>
          </w:hyperlink>
        </w:p>
        <w:p w:rsidR="008457F2" w:rsidRDefault="00FB67D7">
          <w:pPr>
            <w:pStyle w:val="TM5"/>
            <w:numPr>
              <w:ilvl w:val="1"/>
              <w:numId w:val="28"/>
            </w:numPr>
            <w:tabs>
              <w:tab w:val="left" w:pos="729"/>
              <w:tab w:val="right" w:leader="dot" w:pos="9576"/>
            </w:tabs>
            <w:spacing w:before="122"/>
            <w:rPr>
              <w:b w:val="0"/>
            </w:rPr>
            <w:pPrChange w:id="53" w:author="Missaoui" w:date="2023-05-13T13:12:00Z">
              <w:pPr>
                <w:pStyle w:val="TM5"/>
                <w:numPr>
                  <w:ilvl w:val="1"/>
                  <w:numId w:val="53"/>
                </w:numPr>
                <w:tabs>
                  <w:tab w:val="num" w:pos="360"/>
                  <w:tab w:val="left" w:pos="729"/>
                  <w:tab w:val="num" w:pos="1440"/>
                  <w:tab w:val="right" w:leader="dot" w:pos="9576"/>
                </w:tabs>
                <w:spacing w:before="122"/>
                <w:ind w:left="1440" w:hanging="720"/>
              </w:pPr>
            </w:pPrChange>
          </w:pPr>
          <w:r w:rsidRPr="00FB1C79">
            <w:fldChar w:fldCharType="begin"/>
          </w:r>
          <w:r w:rsidR="00223BBE" w:rsidRPr="00FB1C79">
            <w:instrText>HYPERLINK \l "_bookmark101"</w:instrText>
          </w:r>
          <w:r w:rsidRPr="00FB1C79">
            <w:fldChar w:fldCharType="separate"/>
          </w:r>
          <w:r w:rsidR="00DB3A16" w:rsidRPr="00FB1C79">
            <w:t>Backlog desprint 2</w:t>
          </w:r>
          <w:r w:rsidRPr="00FB1C79">
            <w:fldChar w:fldCharType="end"/>
          </w:r>
          <w:r w:rsidR="00DB3A16" w:rsidRPr="00FB1C79">
            <w:tab/>
          </w:r>
          <w:r w:rsidRPr="00FB1C79">
            <w:fldChar w:fldCharType="begin"/>
          </w:r>
          <w:r w:rsidR="00223BBE" w:rsidRPr="00FB1C79">
            <w:instrText>HYPERLINK \l "_bookmark101"</w:instrText>
          </w:r>
          <w:r w:rsidRPr="00FB1C79">
            <w:fldChar w:fldCharType="separate"/>
          </w:r>
          <w:r w:rsidR="00DB3A16" w:rsidRPr="00FB1C79">
            <w:rPr>
              <w:b w:val="0"/>
            </w:rPr>
            <w:t>60</w:t>
          </w:r>
          <w:r w:rsidRPr="00FB1C79">
            <w:fldChar w:fldCharType="end"/>
          </w:r>
        </w:p>
        <w:p w:rsidR="008457F2" w:rsidRDefault="00FB67D7">
          <w:pPr>
            <w:pStyle w:val="TM5"/>
            <w:numPr>
              <w:ilvl w:val="1"/>
              <w:numId w:val="28"/>
            </w:numPr>
            <w:tabs>
              <w:tab w:val="left" w:pos="729"/>
              <w:tab w:val="right" w:leader="dot" w:pos="9576"/>
            </w:tabs>
            <w:spacing w:before="121"/>
            <w:rPr>
              <w:b w:val="0"/>
            </w:rPr>
            <w:pPrChange w:id="54" w:author="Missaoui" w:date="2023-05-13T13:12:00Z">
              <w:pPr>
                <w:pStyle w:val="TM5"/>
                <w:numPr>
                  <w:ilvl w:val="1"/>
                  <w:numId w:val="53"/>
                </w:numPr>
                <w:tabs>
                  <w:tab w:val="num" w:pos="360"/>
                  <w:tab w:val="left" w:pos="729"/>
                  <w:tab w:val="num" w:pos="1440"/>
                  <w:tab w:val="right" w:leader="dot" w:pos="9576"/>
                </w:tabs>
                <w:spacing w:before="121"/>
                <w:ind w:left="1440" w:hanging="720"/>
              </w:pPr>
            </w:pPrChange>
          </w:pPr>
          <w:r w:rsidRPr="00FB1C79">
            <w:fldChar w:fldCharType="begin"/>
          </w:r>
          <w:r w:rsidR="00223BBE" w:rsidRPr="00FB1C79">
            <w:instrText>HYPERLINK \l "_bookmark103"</w:instrText>
          </w:r>
          <w:r w:rsidRPr="00FB1C79">
            <w:fldChar w:fldCharType="separate"/>
          </w:r>
          <w:r w:rsidR="00DB3A16" w:rsidRPr="00FB1C79">
            <w:t>Spécificationfonctionnelle</w:t>
          </w:r>
          <w:r w:rsidRPr="00FB1C79">
            <w:fldChar w:fldCharType="end"/>
          </w:r>
          <w:r w:rsidR="00DB3A16" w:rsidRPr="00FB1C79">
            <w:tab/>
          </w:r>
          <w:r w:rsidRPr="00FB1C79">
            <w:fldChar w:fldCharType="begin"/>
          </w:r>
          <w:r w:rsidR="00223BBE" w:rsidRPr="00FB1C79">
            <w:instrText>HYPERLINK \l "_bookmark103"</w:instrText>
          </w:r>
          <w:r w:rsidRPr="00FB1C79">
            <w:fldChar w:fldCharType="separate"/>
          </w:r>
          <w:r w:rsidR="00DB3A16" w:rsidRPr="00FB1C79">
            <w:rPr>
              <w:b w:val="0"/>
            </w:rPr>
            <w:t>60</w:t>
          </w:r>
          <w:r w:rsidRPr="00FB1C79">
            <w:fldChar w:fldCharType="end"/>
          </w:r>
        </w:p>
        <w:p w:rsidR="008457F2" w:rsidRDefault="00FB67D7">
          <w:pPr>
            <w:pStyle w:val="TM7"/>
            <w:numPr>
              <w:ilvl w:val="2"/>
              <w:numId w:val="28"/>
            </w:numPr>
            <w:tabs>
              <w:tab w:val="left" w:pos="1113"/>
              <w:tab w:val="right" w:leader="dot" w:pos="9576"/>
            </w:tabs>
            <w:spacing w:before="122"/>
            <w:ind w:hanging="498"/>
            <w:rPr>
              <w:b w:val="0"/>
            </w:rPr>
            <w:pPrChange w:id="55" w:author="Missaoui" w:date="2023-05-13T13:12:00Z">
              <w:pPr>
                <w:pStyle w:val="TM7"/>
                <w:numPr>
                  <w:ilvl w:val="2"/>
                  <w:numId w:val="53"/>
                </w:numPr>
                <w:tabs>
                  <w:tab w:val="num" w:pos="360"/>
                  <w:tab w:val="left" w:pos="1113"/>
                  <w:tab w:val="num" w:pos="2160"/>
                  <w:tab w:val="right" w:leader="dot" w:pos="9576"/>
                </w:tabs>
                <w:spacing w:before="122"/>
                <w:ind w:left="2160" w:hanging="720"/>
              </w:pPr>
            </w:pPrChange>
          </w:pPr>
          <w:r w:rsidRPr="00FB1C79">
            <w:fldChar w:fldCharType="begin"/>
          </w:r>
          <w:r w:rsidR="00223BBE" w:rsidRPr="00FB1C79">
            <w:instrText>HYPERLINK \l "_bookmark104"</w:instrText>
          </w:r>
          <w:r w:rsidRPr="00FB1C79">
            <w:fldChar w:fldCharType="separate"/>
          </w:r>
          <w:r w:rsidR="00DB3A16" w:rsidRPr="00FB1C79">
            <w:t>Diagrammesdecasd’utilisation</w:t>
          </w:r>
          <w:r w:rsidRPr="00FB1C79">
            <w:fldChar w:fldCharType="end"/>
          </w:r>
          <w:r w:rsidR="00DB3A16" w:rsidRPr="00FB1C79">
            <w:tab/>
          </w:r>
          <w:r w:rsidRPr="00FB1C79">
            <w:fldChar w:fldCharType="begin"/>
          </w:r>
          <w:r w:rsidR="00223BBE" w:rsidRPr="00FB1C79">
            <w:instrText>HYPERLINK \l "_bookmark104"</w:instrText>
          </w:r>
          <w:r w:rsidRPr="00FB1C79">
            <w:fldChar w:fldCharType="separate"/>
          </w:r>
          <w:r w:rsidR="00DB3A16" w:rsidRPr="00FB1C79">
            <w:rPr>
              <w:b w:val="0"/>
            </w:rPr>
            <w:t>60</w:t>
          </w:r>
          <w:r w:rsidRPr="00FB1C79">
            <w:fldChar w:fldCharType="end"/>
          </w:r>
        </w:p>
        <w:p w:rsidR="008457F2" w:rsidRDefault="00FB67D7">
          <w:pPr>
            <w:pStyle w:val="TM7"/>
            <w:numPr>
              <w:ilvl w:val="2"/>
              <w:numId w:val="28"/>
            </w:numPr>
            <w:tabs>
              <w:tab w:val="left" w:pos="1113"/>
              <w:tab w:val="right" w:leader="dot" w:pos="9576"/>
            </w:tabs>
            <w:spacing w:after="20"/>
            <w:ind w:hanging="498"/>
            <w:rPr>
              <w:b w:val="0"/>
            </w:rPr>
            <w:pPrChange w:id="56" w:author="Missaoui" w:date="2023-05-13T13:12:00Z">
              <w:pPr>
                <w:pStyle w:val="TM7"/>
                <w:numPr>
                  <w:ilvl w:val="2"/>
                  <w:numId w:val="53"/>
                </w:numPr>
                <w:tabs>
                  <w:tab w:val="num" w:pos="360"/>
                  <w:tab w:val="left" w:pos="1113"/>
                  <w:tab w:val="num" w:pos="2160"/>
                  <w:tab w:val="right" w:leader="dot" w:pos="9576"/>
                </w:tabs>
                <w:spacing w:after="20"/>
                <w:ind w:left="2160" w:hanging="720"/>
              </w:pPr>
            </w:pPrChange>
          </w:pPr>
          <w:r w:rsidRPr="00FB1C79">
            <w:fldChar w:fldCharType="begin"/>
          </w:r>
          <w:r w:rsidR="00223BBE" w:rsidRPr="00FB1C79">
            <w:instrText>HYPERLINK \l "_bookmark106"</w:instrText>
          </w:r>
          <w:r w:rsidRPr="00FB1C79">
            <w:fldChar w:fldCharType="separate"/>
          </w:r>
          <w:r w:rsidR="00DB3A16" w:rsidRPr="00FB1C79">
            <w:t>Descriptiontextuelledes cas d’utilisations</w:t>
          </w:r>
          <w:r w:rsidRPr="00FB1C79">
            <w:fldChar w:fldCharType="end"/>
          </w:r>
          <w:r w:rsidR="00DB3A16" w:rsidRPr="00FB1C79">
            <w:tab/>
          </w:r>
          <w:r w:rsidRPr="00FB1C79">
            <w:fldChar w:fldCharType="begin"/>
          </w:r>
          <w:r w:rsidR="00223BBE" w:rsidRPr="00FB1C79">
            <w:instrText>HYPERLINK \l "_bookmark106"</w:instrText>
          </w:r>
          <w:r w:rsidRPr="00FB1C79">
            <w:fldChar w:fldCharType="separate"/>
          </w:r>
          <w:r w:rsidR="00DB3A16" w:rsidRPr="00FB1C79">
            <w:rPr>
              <w:b w:val="0"/>
            </w:rPr>
            <w:t>61</w:t>
          </w:r>
          <w:r w:rsidRPr="00FB1C79">
            <w:fldChar w:fldCharType="end"/>
          </w:r>
        </w:p>
        <w:p w:rsidR="008457F2" w:rsidRDefault="00FB67D7">
          <w:pPr>
            <w:pStyle w:val="TM5"/>
            <w:numPr>
              <w:ilvl w:val="1"/>
              <w:numId w:val="28"/>
            </w:numPr>
            <w:tabs>
              <w:tab w:val="left" w:pos="729"/>
              <w:tab w:val="right" w:leader="dot" w:pos="9576"/>
            </w:tabs>
            <w:spacing w:before="75"/>
            <w:rPr>
              <w:b w:val="0"/>
            </w:rPr>
            <w:pPrChange w:id="57" w:author="Missaoui" w:date="2023-05-13T13:12:00Z">
              <w:pPr>
                <w:pStyle w:val="TM5"/>
                <w:numPr>
                  <w:ilvl w:val="1"/>
                  <w:numId w:val="53"/>
                </w:numPr>
                <w:tabs>
                  <w:tab w:val="num" w:pos="360"/>
                  <w:tab w:val="left" w:pos="729"/>
                  <w:tab w:val="num" w:pos="1440"/>
                  <w:tab w:val="right" w:leader="dot" w:pos="9576"/>
                </w:tabs>
                <w:spacing w:before="75"/>
                <w:ind w:left="1440" w:hanging="720"/>
              </w:pPr>
            </w:pPrChange>
          </w:pPr>
          <w:r w:rsidRPr="00FB1C79">
            <w:fldChar w:fldCharType="begin"/>
          </w:r>
          <w:r w:rsidR="00223BBE" w:rsidRPr="00FB1C79">
            <w:instrText>HYPERLINK \l "_bookmark112"</w:instrText>
          </w:r>
          <w:r w:rsidRPr="00FB1C79">
            <w:fldChar w:fldCharType="separate"/>
          </w:r>
          <w:r w:rsidR="00DB3A16" w:rsidRPr="00FB1C79">
            <w:t>Conception</w:t>
          </w:r>
          <w:r w:rsidRPr="00FB1C79">
            <w:fldChar w:fldCharType="end"/>
          </w:r>
          <w:r w:rsidR="00DB3A16" w:rsidRPr="00FB1C79">
            <w:tab/>
          </w:r>
          <w:r w:rsidRPr="00FB1C79">
            <w:fldChar w:fldCharType="begin"/>
          </w:r>
          <w:r w:rsidR="00223BBE" w:rsidRPr="00FB1C79">
            <w:instrText>HYPERLINK \l "_bookmark112"</w:instrText>
          </w:r>
          <w:r w:rsidRPr="00FB1C79">
            <w:fldChar w:fldCharType="separate"/>
          </w:r>
          <w:r w:rsidR="00DB3A16" w:rsidRPr="00FB1C79">
            <w:rPr>
              <w:b w:val="0"/>
            </w:rPr>
            <w:t>64</w:t>
          </w:r>
          <w:r w:rsidRPr="00FB1C79">
            <w:fldChar w:fldCharType="end"/>
          </w:r>
        </w:p>
        <w:p w:rsidR="008457F2" w:rsidRDefault="00FB67D7">
          <w:pPr>
            <w:pStyle w:val="TM7"/>
            <w:numPr>
              <w:ilvl w:val="2"/>
              <w:numId w:val="28"/>
            </w:numPr>
            <w:tabs>
              <w:tab w:val="left" w:pos="1113"/>
              <w:tab w:val="right" w:leader="dot" w:pos="9576"/>
            </w:tabs>
            <w:spacing w:before="123"/>
            <w:ind w:hanging="498"/>
            <w:rPr>
              <w:b w:val="0"/>
            </w:rPr>
            <w:pPrChange w:id="58" w:author="Missaoui" w:date="2023-05-13T13:12:00Z">
              <w:pPr>
                <w:pStyle w:val="TM7"/>
                <w:numPr>
                  <w:ilvl w:val="2"/>
                  <w:numId w:val="53"/>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"_bookmark113"</w:instrText>
          </w:r>
          <w:r w:rsidRPr="00FB1C79">
            <w:fldChar w:fldCharType="separate"/>
          </w:r>
          <w:r w:rsidR="00DB3A16" w:rsidRPr="00FB1C79">
            <w:t>Diagrammesdeséquence</w:t>
          </w:r>
          <w:r w:rsidRPr="00FB1C79">
            <w:fldChar w:fldCharType="end"/>
          </w:r>
          <w:r w:rsidR="00DB3A16" w:rsidRPr="00FB1C79">
            <w:tab/>
          </w:r>
          <w:r w:rsidRPr="00FB1C79">
            <w:fldChar w:fldCharType="begin"/>
          </w:r>
          <w:r w:rsidR="00223BBE" w:rsidRPr="00FB1C79">
            <w:instrText>HYPERLINK \l "_bookmark113"</w:instrText>
          </w:r>
          <w:r w:rsidRPr="00FB1C79">
            <w:fldChar w:fldCharType="separate"/>
          </w:r>
          <w:r w:rsidR="00DB3A16" w:rsidRPr="00FB1C79">
            <w:rPr>
              <w:b w:val="0"/>
            </w:rPr>
            <w:t>64</w:t>
          </w:r>
          <w:r w:rsidRPr="00FB1C79">
            <w:fldChar w:fldCharType="end"/>
          </w:r>
        </w:p>
        <w:p w:rsidR="008457F2" w:rsidRDefault="00FB67D7">
          <w:pPr>
            <w:pStyle w:val="TM7"/>
            <w:numPr>
              <w:ilvl w:val="2"/>
              <w:numId w:val="28"/>
            </w:numPr>
            <w:tabs>
              <w:tab w:val="left" w:pos="1113"/>
              <w:tab w:val="right" w:leader="dot" w:pos="9575"/>
            </w:tabs>
            <w:ind w:hanging="498"/>
            <w:rPr>
              <w:b w:val="0"/>
            </w:rPr>
            <w:pPrChange w:id="59" w:author="Missaoui" w:date="2023-05-13T13:12:00Z">
              <w:pPr>
                <w:pStyle w:val="TM7"/>
                <w:numPr>
                  <w:ilvl w:val="2"/>
                  <w:numId w:val="53"/>
                </w:numPr>
                <w:tabs>
                  <w:tab w:val="num" w:pos="360"/>
                  <w:tab w:val="left" w:pos="1113"/>
                  <w:tab w:val="num" w:pos="2160"/>
                  <w:tab w:val="right" w:leader="dot" w:pos="9575"/>
                </w:tabs>
                <w:ind w:left="2160" w:hanging="720"/>
              </w:pPr>
            </w:pPrChange>
          </w:pPr>
          <w:r w:rsidRPr="00FB1C79">
            <w:lastRenderedPageBreak/>
            <w:fldChar w:fldCharType="begin"/>
          </w:r>
          <w:r w:rsidR="00223BBE" w:rsidRPr="00FB1C79">
            <w:instrText>HYPERLINK \l "_bookmark113"</w:instrText>
          </w:r>
          <w:r w:rsidRPr="00FB1C79">
            <w:fldChar w:fldCharType="separate"/>
          </w:r>
          <w:r w:rsidR="00DB3A16" w:rsidRPr="00FB1C79">
            <w:t>Diagrammesdeclasse</w:t>
          </w:r>
          <w:r w:rsidRPr="00FB1C79">
            <w:fldChar w:fldCharType="end"/>
          </w:r>
          <w:r w:rsidR="00DB3A16" w:rsidRPr="00FB1C79">
            <w:tab/>
          </w:r>
          <w:r w:rsidRPr="00FB1C79">
            <w:fldChar w:fldCharType="begin"/>
          </w:r>
          <w:r w:rsidR="00223BBE" w:rsidRPr="00FB1C79">
            <w:instrText>HYPERLINK \l "_bookmark113"</w:instrText>
          </w:r>
          <w:r w:rsidRPr="00FB1C79">
            <w:fldChar w:fldCharType="separate"/>
          </w:r>
          <w:r w:rsidR="00DB3A16" w:rsidRPr="00FB1C79">
            <w:rPr>
              <w:b w:val="0"/>
            </w:rPr>
            <w:t>64</w:t>
          </w:r>
          <w:r w:rsidRPr="00FB1C79">
            <w:fldChar w:fldCharType="end"/>
          </w:r>
          <w:r w:rsidR="00DB3A16" w:rsidRPr="00FB1C79">
            <w:rPr>
              <w:b w:val="0"/>
            </w:rPr>
            <w:t>4</w:t>
          </w:r>
        </w:p>
        <w:p w:rsidR="008457F2" w:rsidRDefault="00FB67D7">
          <w:pPr>
            <w:pStyle w:val="TM7"/>
            <w:numPr>
              <w:ilvl w:val="2"/>
              <w:numId w:val="28"/>
            </w:numPr>
            <w:tabs>
              <w:tab w:val="left" w:pos="1113"/>
              <w:tab w:val="left" w:leader="dot" w:pos="9350"/>
            </w:tabs>
            <w:spacing w:before="123"/>
            <w:ind w:hanging="498"/>
            <w:rPr>
              <w:b w:val="0"/>
            </w:rPr>
            <w:pPrChange w:id="60" w:author="Missaoui" w:date="2023-05-13T13:12:00Z">
              <w:pPr>
                <w:pStyle w:val="TM7"/>
                <w:numPr>
                  <w:ilvl w:val="2"/>
                  <w:numId w:val="53"/>
                </w:numPr>
                <w:tabs>
                  <w:tab w:val="num" w:pos="360"/>
                  <w:tab w:val="left" w:pos="1113"/>
                  <w:tab w:val="num" w:pos="2160"/>
                  <w:tab w:val="left" w:leader="dot" w:pos="9350"/>
                </w:tabs>
                <w:spacing w:before="123"/>
                <w:ind w:left="2160" w:hanging="720"/>
              </w:pPr>
            </w:pPrChange>
          </w:pPr>
          <w:r w:rsidRPr="00FB1C79">
            <w:fldChar w:fldCharType="begin"/>
          </w:r>
          <w:r w:rsidR="00223BBE" w:rsidRPr="00FB1C79">
            <w:instrText>HYPERLINK \l "_bookmark120"</w:instrText>
          </w:r>
          <w:r w:rsidRPr="00FB1C79">
            <w:fldChar w:fldCharType="separate"/>
          </w:r>
          <w:r w:rsidR="00DB3A16" w:rsidRPr="00FB1C79">
            <w:t>Modèlerelationnel</w:t>
          </w:r>
          <w:r w:rsidRPr="00FB1C79">
            <w:fldChar w:fldCharType="end"/>
          </w:r>
          <w:r w:rsidR="00DB3A16" w:rsidRPr="00FB1C79">
            <w:tab/>
          </w:r>
          <w:r w:rsidRPr="00FB1C79">
            <w:fldChar w:fldCharType="begin"/>
          </w:r>
          <w:r w:rsidR="00223BBE" w:rsidRPr="00FB1C79">
            <w:instrText>HYPERLINK \l "_bookmark120"</w:instrText>
          </w:r>
          <w:r w:rsidRPr="00FB1C79">
            <w:fldChar w:fldCharType="separate"/>
          </w:r>
          <w:r w:rsidR="00DB3A16" w:rsidRPr="00FB1C79">
            <w:rPr>
              <w:b w:val="0"/>
            </w:rPr>
            <w:t>73</w:t>
          </w:r>
          <w:r w:rsidRPr="00FB1C79">
            <w:fldChar w:fldCharType="end"/>
          </w:r>
        </w:p>
        <w:p w:rsidR="008457F2" w:rsidRDefault="00FB67D7">
          <w:pPr>
            <w:pStyle w:val="TM5"/>
            <w:numPr>
              <w:ilvl w:val="1"/>
              <w:numId w:val="28"/>
            </w:numPr>
            <w:tabs>
              <w:tab w:val="left" w:pos="729"/>
              <w:tab w:val="left" w:leader="dot" w:pos="9350"/>
            </w:tabs>
            <w:rPr>
              <w:b w:val="0"/>
            </w:rPr>
            <w:pPrChange w:id="61" w:author="Missaoui" w:date="2023-05-13T13:12:00Z">
              <w:pPr>
                <w:pStyle w:val="TM5"/>
                <w:numPr>
                  <w:ilvl w:val="1"/>
                  <w:numId w:val="53"/>
                </w:numPr>
                <w:tabs>
                  <w:tab w:val="num" w:pos="360"/>
                  <w:tab w:val="left" w:pos="729"/>
                  <w:tab w:val="num" w:pos="1440"/>
                  <w:tab w:val="left" w:leader="dot" w:pos="9350"/>
                </w:tabs>
                <w:ind w:left="1440" w:hanging="720"/>
              </w:pPr>
            </w:pPrChange>
          </w:pPr>
          <w:r w:rsidRPr="00FB1C79">
            <w:fldChar w:fldCharType="begin"/>
          </w:r>
          <w:r w:rsidR="00223BBE" w:rsidRPr="00FB1C79">
            <w:instrText>HYPERLINK \l "_bookmark121"</w:instrText>
          </w:r>
          <w:r w:rsidRPr="00FB1C79">
            <w:fldChar w:fldCharType="separate"/>
          </w:r>
          <w:r w:rsidR="00DB3A16" w:rsidRPr="00FB1C79">
            <w:t>Réalisation</w:t>
          </w:r>
          <w:r w:rsidRPr="00FB1C79">
            <w:fldChar w:fldCharType="end"/>
          </w:r>
          <w:r w:rsidR="00DB3A16" w:rsidRPr="00FB1C79">
            <w:tab/>
          </w:r>
          <w:r w:rsidRPr="00FB1C79">
            <w:fldChar w:fldCharType="begin"/>
          </w:r>
          <w:r w:rsidR="00223BBE" w:rsidRPr="00FB1C79">
            <w:instrText>HYPERLINK \l "_bookmark121"</w:instrText>
          </w:r>
          <w:r w:rsidRPr="00FB1C79">
            <w:fldChar w:fldCharType="separate"/>
          </w:r>
          <w:r w:rsidR="00DB3A16" w:rsidRPr="00FB1C79">
            <w:rPr>
              <w:b w:val="0"/>
            </w:rPr>
            <w:t>74</w:t>
          </w:r>
          <w:r w:rsidRPr="00FB1C79">
            <w:fldChar w:fldCharType="end"/>
          </w:r>
        </w:p>
        <w:p w:rsidR="008457F2" w:rsidRDefault="00FB67D7">
          <w:pPr>
            <w:pStyle w:val="TM7"/>
            <w:numPr>
              <w:ilvl w:val="2"/>
              <w:numId w:val="28"/>
            </w:numPr>
            <w:tabs>
              <w:tab w:val="left" w:pos="1113"/>
              <w:tab w:val="left" w:leader="dot" w:pos="9350"/>
            </w:tabs>
            <w:spacing w:before="123"/>
            <w:ind w:hanging="498"/>
            <w:rPr>
              <w:b w:val="0"/>
            </w:rPr>
            <w:pPrChange w:id="62" w:author="Missaoui" w:date="2023-05-13T13:12:00Z">
              <w:pPr>
                <w:pStyle w:val="TM7"/>
                <w:numPr>
                  <w:ilvl w:val="2"/>
                  <w:numId w:val="53"/>
                </w:numPr>
                <w:tabs>
                  <w:tab w:val="num" w:pos="360"/>
                  <w:tab w:val="left" w:pos="1113"/>
                  <w:tab w:val="num" w:pos="2160"/>
                  <w:tab w:val="left" w:leader="dot" w:pos="9350"/>
                </w:tabs>
                <w:spacing w:before="123"/>
                <w:ind w:left="2160" w:hanging="720"/>
              </w:pPr>
            </w:pPrChange>
          </w:pPr>
          <w:r w:rsidRPr="00FB1C79">
            <w:fldChar w:fldCharType="begin"/>
          </w:r>
          <w:r w:rsidR="00223BBE" w:rsidRPr="00FB1C79">
            <w:instrText>HYPERLINK \l "_bookmark122"</w:instrText>
          </w:r>
          <w:r w:rsidRPr="00FB1C79">
            <w:fldChar w:fldCharType="separate"/>
          </w:r>
          <w:r w:rsidR="00DB3A16" w:rsidRPr="00FB1C79">
            <w:t>InterfaceAjouterconcurrent</w:t>
          </w:r>
          <w:r w:rsidRPr="00FB1C79">
            <w:fldChar w:fldCharType="end"/>
          </w:r>
          <w:r w:rsidR="00DB3A16" w:rsidRPr="00FB1C79">
            <w:tab/>
          </w:r>
          <w:r w:rsidRPr="00FB1C79">
            <w:fldChar w:fldCharType="begin"/>
          </w:r>
          <w:r w:rsidR="00223BBE" w:rsidRPr="00FB1C79">
            <w:instrText>HYPERLINK \l "_bookmark122"</w:instrText>
          </w:r>
          <w:r w:rsidRPr="00FB1C79">
            <w:fldChar w:fldCharType="separate"/>
          </w:r>
          <w:r w:rsidR="00DB3A16" w:rsidRPr="00FB1C79">
            <w:rPr>
              <w:b w:val="0"/>
            </w:rPr>
            <w:t>74</w:t>
          </w:r>
          <w:r w:rsidRPr="00FB1C79">
            <w:fldChar w:fldCharType="end"/>
          </w:r>
        </w:p>
        <w:p w:rsidR="008457F2" w:rsidRDefault="00FB67D7">
          <w:pPr>
            <w:pStyle w:val="TM7"/>
            <w:numPr>
              <w:ilvl w:val="2"/>
              <w:numId w:val="28"/>
            </w:numPr>
            <w:tabs>
              <w:tab w:val="left" w:pos="1113"/>
              <w:tab w:val="right" w:leader="dot" w:pos="9576"/>
            </w:tabs>
            <w:ind w:hanging="498"/>
            <w:rPr>
              <w:b w:val="0"/>
            </w:rPr>
            <w:pPrChange w:id="63" w:author="Missaoui" w:date="2023-05-13T13:12:00Z">
              <w:pPr>
                <w:pStyle w:val="TM7"/>
                <w:numPr>
                  <w:ilvl w:val="2"/>
                  <w:numId w:val="53"/>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"_bookmark124"</w:instrText>
          </w:r>
          <w:r w:rsidRPr="00FB1C79">
            <w:fldChar w:fldCharType="separate"/>
          </w:r>
          <w:r w:rsidR="00DB3A16" w:rsidRPr="00FB1C79">
            <w:t>InterfaceModifierconcurrent</w:t>
          </w:r>
          <w:r w:rsidRPr="00FB1C79">
            <w:fldChar w:fldCharType="end"/>
          </w:r>
          <w:r w:rsidR="00DB3A16" w:rsidRPr="00FB1C79">
            <w:tab/>
          </w:r>
          <w:r w:rsidRPr="00FB1C79">
            <w:fldChar w:fldCharType="begin"/>
          </w:r>
          <w:r w:rsidR="00223BBE" w:rsidRPr="00FB1C79">
            <w:instrText>HYPERLINK \l "_bookmark124"</w:instrText>
          </w:r>
          <w:r w:rsidRPr="00FB1C79">
            <w:fldChar w:fldCharType="separate"/>
          </w:r>
          <w:r w:rsidR="00DB3A16" w:rsidRPr="00FB1C79">
            <w:rPr>
              <w:b w:val="0"/>
            </w:rPr>
            <w:t>74</w:t>
          </w:r>
          <w:r w:rsidRPr="00FB1C79">
            <w:fldChar w:fldCharType="end"/>
          </w:r>
        </w:p>
        <w:p w:rsidR="008457F2" w:rsidRDefault="00FB67D7">
          <w:pPr>
            <w:pStyle w:val="TM7"/>
            <w:numPr>
              <w:ilvl w:val="2"/>
              <w:numId w:val="28"/>
            </w:numPr>
            <w:tabs>
              <w:tab w:val="left" w:pos="1113"/>
              <w:tab w:val="right" w:leader="dot" w:pos="9576"/>
            </w:tabs>
            <w:ind w:hanging="498"/>
            <w:rPr>
              <w:b w:val="0"/>
            </w:rPr>
            <w:pPrChange w:id="64" w:author="Missaoui" w:date="2023-05-13T13:12:00Z">
              <w:pPr>
                <w:pStyle w:val="TM7"/>
                <w:numPr>
                  <w:ilvl w:val="2"/>
                  <w:numId w:val="53"/>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"_bookmark126"</w:instrText>
          </w:r>
          <w:r w:rsidRPr="00FB1C79">
            <w:fldChar w:fldCharType="separate"/>
          </w:r>
          <w:r w:rsidR="00DB3A16" w:rsidRPr="00FB1C79">
            <w:t>InterfaceSupprimerconcurrent</w:t>
          </w:r>
          <w:r w:rsidRPr="00FB1C79">
            <w:fldChar w:fldCharType="end"/>
          </w:r>
          <w:r w:rsidR="00DB3A16" w:rsidRPr="00FB1C79">
            <w:tab/>
          </w:r>
          <w:r w:rsidRPr="00FB1C79">
            <w:fldChar w:fldCharType="begin"/>
          </w:r>
          <w:r w:rsidR="00223BBE" w:rsidRPr="00FB1C79">
            <w:instrText>HYPERLINK \l "_bookmark126"</w:instrText>
          </w:r>
          <w:r w:rsidRPr="00FB1C79">
            <w:fldChar w:fldCharType="separate"/>
          </w:r>
          <w:r w:rsidR="00DB3A16" w:rsidRPr="00FB1C79">
            <w:rPr>
              <w:b w:val="0"/>
            </w:rPr>
            <w:t>75</w:t>
          </w:r>
          <w:r w:rsidRPr="00FB1C79">
            <w:fldChar w:fldCharType="end"/>
          </w:r>
        </w:p>
        <w:p w:rsidR="008457F2" w:rsidRDefault="00FB67D7">
          <w:pPr>
            <w:pStyle w:val="TM7"/>
            <w:numPr>
              <w:ilvl w:val="2"/>
              <w:numId w:val="28"/>
            </w:numPr>
            <w:tabs>
              <w:tab w:val="left" w:pos="1113"/>
              <w:tab w:val="right" w:leader="dot" w:pos="9576"/>
            </w:tabs>
            <w:spacing w:before="123"/>
            <w:ind w:hanging="498"/>
            <w:rPr>
              <w:b w:val="0"/>
            </w:rPr>
            <w:pPrChange w:id="65" w:author="Missaoui" w:date="2023-05-13T13:12:00Z">
              <w:pPr>
                <w:pStyle w:val="TM7"/>
                <w:numPr>
                  <w:ilvl w:val="2"/>
                  <w:numId w:val="53"/>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"_bookmark128"</w:instrText>
          </w:r>
          <w:r w:rsidRPr="00FB1C79">
            <w:fldChar w:fldCharType="separate"/>
          </w:r>
          <w:r w:rsidR="00DB3A16" w:rsidRPr="00FB1C79">
            <w:t>InterfaceConsulterliste concurrents</w:t>
          </w:r>
          <w:r w:rsidRPr="00FB1C79">
            <w:fldChar w:fldCharType="end"/>
          </w:r>
          <w:r w:rsidR="00DB3A16" w:rsidRPr="00FB1C79">
            <w:tab/>
          </w:r>
          <w:r w:rsidRPr="00FB1C79">
            <w:fldChar w:fldCharType="begin"/>
          </w:r>
          <w:r w:rsidR="00223BBE" w:rsidRPr="00FB1C79">
            <w:instrText>HYPERLINK \l "_bookmark128"</w:instrText>
          </w:r>
          <w:r w:rsidRPr="00FB1C79">
            <w:fldChar w:fldCharType="separate"/>
          </w:r>
          <w:r w:rsidR="00DB3A16" w:rsidRPr="00FB1C79">
            <w:rPr>
              <w:b w:val="0"/>
            </w:rPr>
            <w:t>76</w:t>
          </w:r>
          <w:r w:rsidRPr="00FB1C79">
            <w:fldChar w:fldCharType="end"/>
          </w:r>
        </w:p>
        <w:p w:rsidR="008457F2" w:rsidRDefault="00FB67D7">
          <w:pPr>
            <w:pStyle w:val="TM6"/>
            <w:numPr>
              <w:ilvl w:val="1"/>
              <w:numId w:val="28"/>
            </w:numPr>
            <w:tabs>
              <w:tab w:val="left" w:pos="729"/>
              <w:tab w:val="right" w:leader="dot" w:pos="9576"/>
            </w:tabs>
            <w:rPr>
              <w:b w:val="0"/>
              <w:i w:val="0"/>
            </w:rPr>
            <w:pPrChange w:id="66" w:author="Missaoui" w:date="2023-05-13T13:12:00Z">
              <w:pPr>
                <w:pStyle w:val="TM6"/>
                <w:numPr>
                  <w:ilvl w:val="1"/>
                  <w:numId w:val="53"/>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"_bookmark130"</w:instrText>
          </w:r>
          <w:r w:rsidRPr="00FB1C79">
            <w:fldChar w:fldCharType="separate"/>
          </w:r>
          <w:r w:rsidR="00DB3A16" w:rsidRPr="00FB1C79">
            <w:rPr>
              <w:i w:val="0"/>
            </w:rPr>
            <w:t>Test</w:t>
          </w:r>
          <w:r w:rsidRPr="00FB1C79">
            <w:fldChar w:fldCharType="end"/>
          </w:r>
          <w:r w:rsidR="00DB3A16" w:rsidRPr="00FB1C79">
            <w:rPr>
              <w:i w:val="0"/>
            </w:rPr>
            <w:tab/>
          </w:r>
          <w:r w:rsidRPr="00FB1C79">
            <w:fldChar w:fldCharType="begin"/>
          </w:r>
          <w:r w:rsidR="00223BBE" w:rsidRPr="00FB1C79">
            <w:instrText>HYPERLINK \l "_bookmark130"</w:instrText>
          </w:r>
          <w:r w:rsidRPr="00FB1C79">
            <w:fldChar w:fldCharType="separate"/>
          </w:r>
          <w:r w:rsidR="00DB3A16" w:rsidRPr="00FB1C79">
            <w:rPr>
              <w:b w:val="0"/>
              <w:i w:val="0"/>
            </w:rPr>
            <w:t>76</w:t>
          </w:r>
          <w:r w:rsidRPr="00FB1C79">
            <w:fldChar w:fldCharType="end"/>
          </w:r>
        </w:p>
        <w:p w:rsidR="008457F2" w:rsidRDefault="00FB67D7">
          <w:pPr>
            <w:pStyle w:val="TM5"/>
            <w:numPr>
              <w:ilvl w:val="1"/>
              <w:numId w:val="28"/>
            </w:numPr>
            <w:tabs>
              <w:tab w:val="left" w:pos="729"/>
              <w:tab w:val="right" w:leader="dot" w:pos="9576"/>
            </w:tabs>
            <w:spacing w:before="122"/>
            <w:rPr>
              <w:b w:val="0"/>
            </w:rPr>
            <w:pPrChange w:id="67" w:author="Missaoui" w:date="2023-05-13T13:12:00Z">
              <w:pPr>
                <w:pStyle w:val="TM5"/>
                <w:numPr>
                  <w:ilvl w:val="1"/>
                  <w:numId w:val="53"/>
                </w:numPr>
                <w:tabs>
                  <w:tab w:val="num" w:pos="360"/>
                  <w:tab w:val="left" w:pos="729"/>
                  <w:tab w:val="num" w:pos="1440"/>
                  <w:tab w:val="right" w:leader="dot" w:pos="9576"/>
                </w:tabs>
                <w:spacing w:before="122"/>
                <w:ind w:left="1440" w:hanging="720"/>
              </w:pPr>
            </w:pPrChange>
          </w:pPr>
          <w:r w:rsidRPr="00FB1C79">
            <w:fldChar w:fldCharType="begin"/>
          </w:r>
          <w:r w:rsidR="00223BBE" w:rsidRPr="00FB1C79">
            <w:instrText>HYPERLINK \l "_bookmark132"</w:instrText>
          </w:r>
          <w:r w:rsidRPr="00FB1C79">
            <w:fldChar w:fldCharType="separate"/>
          </w:r>
          <w:r w:rsidR="00DB3A16" w:rsidRPr="00FB1C79">
            <w:t>Outilsdesuivide Scrum</w:t>
          </w:r>
          <w:r w:rsidRPr="00FB1C79">
            <w:fldChar w:fldCharType="end"/>
          </w:r>
          <w:r w:rsidR="00DB3A16" w:rsidRPr="00FB1C79">
            <w:tab/>
          </w:r>
          <w:r w:rsidRPr="00FB1C79">
            <w:fldChar w:fldCharType="begin"/>
          </w:r>
          <w:r w:rsidR="00223BBE" w:rsidRPr="00FB1C79">
            <w:instrText>HYPERLINK \l "_bookmark132"</w:instrText>
          </w:r>
          <w:r w:rsidRPr="00FB1C79">
            <w:fldChar w:fldCharType="separate"/>
          </w:r>
          <w:r w:rsidR="00DB3A16" w:rsidRPr="00FB1C79">
            <w:rPr>
              <w:b w:val="0"/>
            </w:rPr>
            <w:t>76</w:t>
          </w:r>
          <w:r w:rsidRPr="00FB1C79">
            <w:fldChar w:fldCharType="end"/>
          </w:r>
        </w:p>
        <w:p w:rsidR="008457F2" w:rsidRDefault="00FB67D7">
          <w:pPr>
            <w:pStyle w:val="TM7"/>
            <w:numPr>
              <w:ilvl w:val="2"/>
              <w:numId w:val="28"/>
            </w:numPr>
            <w:tabs>
              <w:tab w:val="left" w:pos="1059"/>
              <w:tab w:val="right" w:leader="dot" w:pos="9576"/>
            </w:tabs>
            <w:spacing w:before="121"/>
            <w:ind w:left="1058" w:hanging="444"/>
            <w:rPr>
              <w:b w:val="0"/>
            </w:rPr>
            <w:pPrChange w:id="68" w:author="Missaoui" w:date="2023-05-13T13:12:00Z">
              <w:pPr>
                <w:pStyle w:val="TM7"/>
                <w:numPr>
                  <w:ilvl w:val="2"/>
                  <w:numId w:val="53"/>
                </w:numPr>
                <w:tabs>
                  <w:tab w:val="num" w:pos="360"/>
                  <w:tab w:val="left" w:pos="1059"/>
                  <w:tab w:val="num" w:pos="2160"/>
                  <w:tab w:val="right" w:leader="dot" w:pos="9576"/>
                </w:tabs>
                <w:spacing w:before="121"/>
                <w:ind w:left="1058" w:hanging="444"/>
              </w:pPr>
            </w:pPrChange>
          </w:pPr>
          <w:r w:rsidRPr="00FB1C79">
            <w:fldChar w:fldCharType="begin"/>
          </w:r>
          <w:r w:rsidR="00223BBE" w:rsidRPr="00FB1C79">
            <w:instrText>HYPERLINK \l "_bookmark133"</w:instrText>
          </w:r>
          <w:r w:rsidRPr="00FB1C79">
            <w:fldChar w:fldCharType="separate"/>
          </w:r>
          <w:r w:rsidR="00DB3A16" w:rsidRPr="00FB1C79">
            <w:t>Le ScrumBoard</w:t>
          </w:r>
          <w:r w:rsidRPr="00FB1C79">
            <w:fldChar w:fldCharType="end"/>
          </w:r>
          <w:r w:rsidR="00DB3A16" w:rsidRPr="00FB1C79">
            <w:tab/>
          </w:r>
          <w:r w:rsidRPr="00FB1C79">
            <w:fldChar w:fldCharType="begin"/>
          </w:r>
          <w:r w:rsidR="00223BBE" w:rsidRPr="00FB1C79">
            <w:instrText>HYPERLINK \l "_bookmark133"</w:instrText>
          </w:r>
          <w:r w:rsidRPr="00FB1C79">
            <w:fldChar w:fldCharType="separate"/>
          </w:r>
          <w:r w:rsidR="00DB3A16" w:rsidRPr="00FB1C79">
            <w:rPr>
              <w:b w:val="0"/>
            </w:rPr>
            <w:t>77</w:t>
          </w:r>
          <w:r w:rsidRPr="00FB1C79">
            <w:fldChar w:fldCharType="end"/>
          </w:r>
        </w:p>
        <w:p w:rsidR="008457F2" w:rsidRDefault="00FB67D7">
          <w:pPr>
            <w:pStyle w:val="TM7"/>
            <w:numPr>
              <w:ilvl w:val="2"/>
              <w:numId w:val="28"/>
            </w:numPr>
            <w:tabs>
              <w:tab w:val="left" w:pos="1113"/>
              <w:tab w:val="right" w:leader="dot" w:pos="9576"/>
            </w:tabs>
            <w:ind w:hanging="498"/>
            <w:rPr>
              <w:b w:val="0"/>
            </w:rPr>
            <w:pPrChange w:id="69" w:author="Missaoui" w:date="2023-05-13T13:12:00Z">
              <w:pPr>
                <w:pStyle w:val="TM7"/>
                <w:numPr>
                  <w:ilvl w:val="2"/>
                  <w:numId w:val="53"/>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"_bookmark135"</w:instrText>
          </w:r>
          <w:r w:rsidRPr="00FB1C79">
            <w:fldChar w:fldCharType="separate"/>
          </w:r>
          <w:r w:rsidR="00DB3A16" w:rsidRPr="00FB1C79">
            <w:t>LeBurn Down chart</w:t>
          </w:r>
          <w:r w:rsidRPr="00FB1C79">
            <w:fldChar w:fldCharType="end"/>
          </w:r>
          <w:r w:rsidR="00DB3A16" w:rsidRPr="00FB1C79">
            <w:tab/>
          </w:r>
          <w:r w:rsidRPr="00FB1C79">
            <w:fldChar w:fldCharType="begin"/>
          </w:r>
          <w:r w:rsidR="00223BBE" w:rsidRPr="00FB1C79">
            <w:instrText>HYPERLINK \l "_bookmark135"</w:instrText>
          </w:r>
          <w:r w:rsidRPr="00FB1C79">
            <w:fldChar w:fldCharType="separate"/>
          </w:r>
          <w:r w:rsidR="00DB3A16" w:rsidRPr="00FB1C79">
            <w:rPr>
              <w:b w:val="0"/>
            </w:rPr>
            <w:t>77</w:t>
          </w:r>
          <w:r w:rsidRPr="00FB1C79">
            <w:fldChar w:fldCharType="end"/>
          </w:r>
        </w:p>
        <w:p w:rsidR="00DB3A16" w:rsidRPr="00FB1C79" w:rsidRDefault="00FB67D7" w:rsidP="00AB2D17">
          <w:pPr>
            <w:pStyle w:val="TM1"/>
            <w:tabs>
              <w:tab w:val="right" w:leader="dot" w:pos="9576"/>
            </w:tabs>
            <w:spacing w:before="123"/>
            <w:rPr>
              <w:b w:val="0"/>
            </w:rPr>
          </w:pPr>
          <w:hyperlink w:anchor="_bookmark137" w:history="1">
            <w:r w:rsidR="00DB3A16" w:rsidRPr="00FB1C79">
              <w:t>Chapitre 5</w:t>
            </w:r>
          </w:hyperlink>
          <w:r w:rsidR="00DB3A16" w:rsidRPr="00FB1C79">
            <w:tab/>
          </w:r>
          <w:hyperlink w:anchor="_bookmark137" w:history="1">
            <w:r w:rsidR="00DB3A16" w:rsidRPr="00FB1C79">
              <w:rPr>
                <w:b w:val="0"/>
              </w:rPr>
              <w:t>79</w:t>
            </w:r>
          </w:hyperlink>
        </w:p>
        <w:p w:rsidR="00DB3A16" w:rsidRPr="00FB1C79" w:rsidRDefault="00FB67D7" w:rsidP="00AB2D17">
          <w:pPr>
            <w:pStyle w:val="TM3"/>
            <w:tabs>
              <w:tab w:val="right" w:leader="dot" w:pos="9576"/>
            </w:tabs>
          </w:pPr>
          <w:hyperlink w:anchor="_bookmark138" w:history="1">
            <w:r w:rsidR="00DB3A16" w:rsidRPr="00FB1C79">
              <w:t>ETUDEET REALISATIONDUSPRINT 3</w:t>
            </w:r>
          </w:hyperlink>
          <w:r w:rsidR="00DB3A16" w:rsidRPr="00FB1C79">
            <w:tab/>
          </w:r>
          <w:hyperlink w:anchor="_bookmark138" w:history="1">
            <w:r w:rsidR="00DB3A16" w:rsidRPr="00FB1C79">
              <w:t>79</w:t>
            </w:r>
          </w:hyperlink>
        </w:p>
        <w:p w:rsidR="008457F2" w:rsidRDefault="00FB67D7">
          <w:pPr>
            <w:pStyle w:val="TM5"/>
            <w:numPr>
              <w:ilvl w:val="1"/>
              <w:numId w:val="27"/>
            </w:numPr>
            <w:tabs>
              <w:tab w:val="left" w:pos="729"/>
              <w:tab w:val="right" w:leader="dot" w:pos="9576"/>
            </w:tabs>
            <w:spacing w:before="123"/>
            <w:rPr>
              <w:b w:val="0"/>
            </w:rPr>
            <w:pPrChange w:id="70" w:author="Missaoui" w:date="2023-05-13T13:12:00Z">
              <w:pPr>
                <w:pStyle w:val="TM5"/>
                <w:numPr>
                  <w:ilvl w:val="1"/>
                  <w:numId w:val="54"/>
                </w:numPr>
                <w:tabs>
                  <w:tab w:val="num" w:pos="360"/>
                  <w:tab w:val="left" w:pos="729"/>
                  <w:tab w:val="num" w:pos="1440"/>
                  <w:tab w:val="right" w:leader="dot" w:pos="9576"/>
                </w:tabs>
                <w:spacing w:before="123"/>
                <w:ind w:left="1440" w:hanging="720"/>
              </w:pPr>
            </w:pPrChange>
          </w:pPr>
          <w:r w:rsidRPr="00FB1C79">
            <w:fldChar w:fldCharType="begin"/>
          </w:r>
          <w:r w:rsidR="00223BBE" w:rsidRPr="00FB1C79">
            <w:instrText>HYPERLINK \l "_bookmark139"</w:instrText>
          </w:r>
          <w:r w:rsidRPr="00FB1C79">
            <w:fldChar w:fldCharType="separate"/>
          </w:r>
          <w:r w:rsidR="00DB3A16" w:rsidRPr="00FB1C79">
            <w:t>Backlogdusprint 3</w:t>
          </w:r>
          <w:r w:rsidRPr="00FB1C79">
            <w:fldChar w:fldCharType="end"/>
          </w:r>
          <w:r w:rsidR="00DB3A16" w:rsidRPr="00FB1C79">
            <w:tab/>
          </w:r>
          <w:r w:rsidRPr="00FB1C79">
            <w:fldChar w:fldCharType="begin"/>
          </w:r>
          <w:r w:rsidR="00223BBE" w:rsidRPr="00FB1C79">
            <w:instrText>HYPERLINK \l "_bookmark139"</w:instrText>
          </w:r>
          <w:r w:rsidRPr="00FB1C79">
            <w:fldChar w:fldCharType="separate"/>
          </w:r>
          <w:r w:rsidR="00DB3A16" w:rsidRPr="00FB1C79">
            <w:rPr>
              <w:b w:val="0"/>
            </w:rPr>
            <w:t>80</w:t>
          </w:r>
          <w:r w:rsidRPr="00FB1C79">
            <w:fldChar w:fldCharType="end"/>
          </w:r>
        </w:p>
        <w:p w:rsidR="008457F2" w:rsidRDefault="00FB67D7">
          <w:pPr>
            <w:pStyle w:val="TM5"/>
            <w:numPr>
              <w:ilvl w:val="1"/>
              <w:numId w:val="27"/>
            </w:numPr>
            <w:tabs>
              <w:tab w:val="left" w:pos="729"/>
              <w:tab w:val="right" w:leader="dot" w:pos="9576"/>
            </w:tabs>
            <w:rPr>
              <w:b w:val="0"/>
            </w:rPr>
            <w:pPrChange w:id="71" w:author="Missaoui" w:date="2023-05-13T13:12:00Z">
              <w:pPr>
                <w:pStyle w:val="TM5"/>
                <w:numPr>
                  <w:ilvl w:val="1"/>
                  <w:numId w:val="54"/>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"_bookmark141"</w:instrText>
          </w:r>
          <w:r w:rsidRPr="00FB1C79">
            <w:fldChar w:fldCharType="separate"/>
          </w:r>
          <w:r w:rsidR="00DB3A16" w:rsidRPr="00FB1C79">
            <w:t>Spécificationfonctionnelle</w:t>
          </w:r>
          <w:r w:rsidRPr="00FB1C79">
            <w:fldChar w:fldCharType="end"/>
          </w:r>
          <w:r w:rsidR="00DB3A16" w:rsidRPr="00FB1C79">
            <w:tab/>
          </w:r>
          <w:r w:rsidRPr="00FB1C79">
            <w:fldChar w:fldCharType="begin"/>
          </w:r>
          <w:r w:rsidR="00223BBE" w:rsidRPr="00FB1C79">
            <w:instrText>HYPERLINK \l "_bookmark141"</w:instrText>
          </w:r>
          <w:r w:rsidRPr="00FB1C79">
            <w:fldChar w:fldCharType="separate"/>
          </w:r>
          <w:r w:rsidR="00DB3A16" w:rsidRPr="00FB1C79">
            <w:rPr>
              <w:b w:val="0"/>
            </w:rPr>
            <w:t>80</w:t>
          </w:r>
          <w:r w:rsidRPr="00FB1C79">
            <w:fldChar w:fldCharType="end"/>
          </w:r>
        </w:p>
        <w:p w:rsidR="008457F2" w:rsidRDefault="00FB67D7">
          <w:pPr>
            <w:pStyle w:val="TM7"/>
            <w:numPr>
              <w:ilvl w:val="2"/>
              <w:numId w:val="27"/>
            </w:numPr>
            <w:tabs>
              <w:tab w:val="left" w:pos="1113"/>
              <w:tab w:val="right" w:leader="dot" w:pos="9576"/>
            </w:tabs>
            <w:spacing w:before="122"/>
            <w:ind w:hanging="498"/>
            <w:rPr>
              <w:b w:val="0"/>
            </w:rPr>
            <w:pPrChange w:id="72" w:author="Missaoui" w:date="2023-05-13T13:12:00Z">
              <w:pPr>
                <w:pStyle w:val="TM7"/>
                <w:numPr>
                  <w:ilvl w:val="2"/>
                  <w:numId w:val="54"/>
                </w:numPr>
                <w:tabs>
                  <w:tab w:val="num" w:pos="360"/>
                  <w:tab w:val="left" w:pos="1113"/>
                  <w:tab w:val="num" w:pos="2160"/>
                  <w:tab w:val="right" w:leader="dot" w:pos="9576"/>
                </w:tabs>
                <w:spacing w:before="122"/>
                <w:ind w:left="2160" w:hanging="720"/>
              </w:pPr>
            </w:pPrChange>
          </w:pPr>
          <w:r w:rsidRPr="00FB1C79">
            <w:fldChar w:fldCharType="begin"/>
          </w:r>
          <w:r w:rsidR="00223BBE" w:rsidRPr="00FB1C79">
            <w:instrText>HYPERLINK \l "_bookmark142"</w:instrText>
          </w:r>
          <w:r w:rsidRPr="00FB1C79">
            <w:fldChar w:fldCharType="separate"/>
          </w:r>
          <w:r w:rsidR="00DB3A16" w:rsidRPr="00FB1C79">
            <w:t>Diagrammede cas d’utilisation</w:t>
          </w:r>
          <w:r w:rsidRPr="00FB1C79">
            <w:fldChar w:fldCharType="end"/>
          </w:r>
          <w:r w:rsidR="00DB3A16" w:rsidRPr="00FB1C79">
            <w:tab/>
          </w:r>
          <w:r w:rsidRPr="00FB1C79">
            <w:fldChar w:fldCharType="begin"/>
          </w:r>
          <w:r w:rsidR="00223BBE" w:rsidRPr="00FB1C79">
            <w:instrText>HYPERLINK \l "_bookmark142"</w:instrText>
          </w:r>
          <w:r w:rsidRPr="00FB1C79">
            <w:fldChar w:fldCharType="separate"/>
          </w:r>
          <w:r w:rsidR="00DB3A16" w:rsidRPr="00FB1C79">
            <w:rPr>
              <w:b w:val="0"/>
            </w:rPr>
            <w:t>80</w:t>
          </w:r>
          <w:r w:rsidRPr="00FB1C79">
            <w:fldChar w:fldCharType="end"/>
          </w:r>
        </w:p>
        <w:p w:rsidR="008457F2" w:rsidRDefault="00FB67D7">
          <w:pPr>
            <w:pStyle w:val="TM7"/>
            <w:numPr>
              <w:ilvl w:val="2"/>
              <w:numId w:val="27"/>
            </w:numPr>
            <w:tabs>
              <w:tab w:val="left" w:pos="1113"/>
              <w:tab w:val="right" w:leader="dot" w:pos="9576"/>
            </w:tabs>
            <w:spacing w:before="121"/>
            <w:ind w:hanging="498"/>
            <w:rPr>
              <w:b w:val="0"/>
            </w:rPr>
            <w:pPrChange w:id="73" w:author="Missaoui" w:date="2023-05-13T13:12:00Z">
              <w:pPr>
                <w:pStyle w:val="TM7"/>
                <w:numPr>
                  <w:ilvl w:val="2"/>
                  <w:numId w:val="54"/>
                </w:numPr>
                <w:tabs>
                  <w:tab w:val="num" w:pos="360"/>
                  <w:tab w:val="left" w:pos="1113"/>
                  <w:tab w:val="num" w:pos="2160"/>
                  <w:tab w:val="right" w:leader="dot" w:pos="9576"/>
                </w:tabs>
                <w:spacing w:before="121"/>
                <w:ind w:left="2160" w:hanging="720"/>
              </w:pPr>
            </w:pPrChange>
          </w:pPr>
          <w:r w:rsidRPr="00FB1C79">
            <w:fldChar w:fldCharType="begin"/>
          </w:r>
          <w:r w:rsidR="00223BBE" w:rsidRPr="00FB1C79">
            <w:instrText>HYPERLINK \l "_bookmark144"</w:instrText>
          </w:r>
          <w:r w:rsidRPr="00FB1C79">
            <w:fldChar w:fldCharType="separate"/>
          </w:r>
          <w:r w:rsidR="00DB3A16" w:rsidRPr="00FB1C79">
            <w:t>Descriptiontextuelledes cas d’utilisation</w:t>
          </w:r>
          <w:r w:rsidRPr="00FB1C79">
            <w:fldChar w:fldCharType="end"/>
          </w:r>
          <w:r w:rsidR="00DB3A16" w:rsidRPr="00FB1C79">
            <w:tab/>
          </w:r>
          <w:r w:rsidRPr="00FB1C79">
            <w:fldChar w:fldCharType="begin"/>
          </w:r>
          <w:r w:rsidR="00223BBE" w:rsidRPr="00FB1C79">
            <w:instrText>HYPERLINK \l "_bookmark144"</w:instrText>
          </w:r>
          <w:r w:rsidRPr="00FB1C79">
            <w:fldChar w:fldCharType="separate"/>
          </w:r>
          <w:r w:rsidR="00DB3A16" w:rsidRPr="00FB1C79">
            <w:rPr>
              <w:b w:val="0"/>
            </w:rPr>
            <w:t>81</w:t>
          </w:r>
          <w:r w:rsidRPr="00FB1C79">
            <w:fldChar w:fldCharType="end"/>
          </w:r>
        </w:p>
        <w:p w:rsidR="008457F2" w:rsidRDefault="00FB67D7">
          <w:pPr>
            <w:pStyle w:val="TM5"/>
            <w:numPr>
              <w:ilvl w:val="1"/>
              <w:numId w:val="27"/>
            </w:numPr>
            <w:tabs>
              <w:tab w:val="left" w:pos="729"/>
              <w:tab w:val="right" w:leader="dot" w:pos="9576"/>
            </w:tabs>
            <w:rPr>
              <w:b w:val="0"/>
            </w:rPr>
            <w:pPrChange w:id="74" w:author="Missaoui" w:date="2023-05-13T13:12:00Z">
              <w:pPr>
                <w:pStyle w:val="TM5"/>
                <w:numPr>
                  <w:ilvl w:val="1"/>
                  <w:numId w:val="54"/>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"_bookmark147"</w:instrText>
          </w:r>
          <w:r w:rsidRPr="00FB1C79">
            <w:fldChar w:fldCharType="separate"/>
          </w:r>
          <w:r w:rsidR="00DB3A16" w:rsidRPr="00FB1C79">
            <w:t>Conception</w:t>
          </w:r>
          <w:r w:rsidRPr="00FB1C79">
            <w:fldChar w:fldCharType="end"/>
          </w:r>
          <w:r w:rsidR="00DB3A16" w:rsidRPr="00FB1C79">
            <w:tab/>
          </w:r>
          <w:r w:rsidRPr="00FB1C79">
            <w:fldChar w:fldCharType="begin"/>
          </w:r>
          <w:r w:rsidR="00223BBE" w:rsidRPr="00FB1C79">
            <w:instrText>HYPERLINK \l "_bookmark147"</w:instrText>
          </w:r>
          <w:r w:rsidRPr="00FB1C79">
            <w:fldChar w:fldCharType="separate"/>
          </w:r>
          <w:r w:rsidR="00DB3A16" w:rsidRPr="00FB1C79">
            <w:rPr>
              <w:b w:val="0"/>
            </w:rPr>
            <w:t>83</w:t>
          </w:r>
          <w:r w:rsidRPr="00FB1C79">
            <w:fldChar w:fldCharType="end"/>
          </w:r>
        </w:p>
        <w:p w:rsidR="008457F2" w:rsidRDefault="00FB67D7">
          <w:pPr>
            <w:pStyle w:val="TM7"/>
            <w:numPr>
              <w:ilvl w:val="2"/>
              <w:numId w:val="27"/>
            </w:numPr>
            <w:tabs>
              <w:tab w:val="left" w:pos="1113"/>
              <w:tab w:val="right" w:leader="dot" w:pos="9576"/>
            </w:tabs>
            <w:spacing w:before="123"/>
            <w:ind w:hanging="498"/>
            <w:rPr>
              <w:b w:val="0"/>
            </w:rPr>
            <w:pPrChange w:id="75" w:author="Missaoui" w:date="2023-05-13T13:12:00Z">
              <w:pPr>
                <w:pStyle w:val="TM7"/>
                <w:numPr>
                  <w:ilvl w:val="2"/>
                  <w:numId w:val="54"/>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"_bookmark148"</w:instrText>
          </w:r>
          <w:r w:rsidRPr="00FB1C79">
            <w:fldChar w:fldCharType="separate"/>
          </w:r>
          <w:r w:rsidR="00DB3A16" w:rsidRPr="00FB1C79">
            <w:t>Diagrammesdeséquence</w:t>
          </w:r>
          <w:r w:rsidRPr="00FB1C79">
            <w:fldChar w:fldCharType="end"/>
          </w:r>
          <w:r w:rsidR="00DB3A16" w:rsidRPr="00FB1C79">
            <w:tab/>
          </w:r>
          <w:r w:rsidRPr="00FB1C79">
            <w:fldChar w:fldCharType="begin"/>
          </w:r>
          <w:r w:rsidR="00223BBE" w:rsidRPr="00FB1C79">
            <w:instrText>HYPERLINK \l "_bookmark148"</w:instrText>
          </w:r>
          <w:r w:rsidRPr="00FB1C79">
            <w:fldChar w:fldCharType="separate"/>
          </w:r>
          <w:r w:rsidR="00DB3A16" w:rsidRPr="00FB1C79">
            <w:rPr>
              <w:b w:val="0"/>
            </w:rPr>
            <w:t>83</w:t>
          </w:r>
          <w:r w:rsidRPr="00FB1C79">
            <w:fldChar w:fldCharType="end"/>
          </w:r>
        </w:p>
        <w:p w:rsidR="008457F2" w:rsidRDefault="00FB67D7">
          <w:pPr>
            <w:pStyle w:val="TM7"/>
            <w:numPr>
              <w:ilvl w:val="2"/>
              <w:numId w:val="27"/>
            </w:numPr>
            <w:tabs>
              <w:tab w:val="left" w:pos="1108"/>
              <w:tab w:val="right" w:leader="dot" w:pos="9576"/>
            </w:tabs>
            <w:ind w:left="1107" w:hanging="493"/>
            <w:rPr>
              <w:b w:val="0"/>
            </w:rPr>
            <w:pPrChange w:id="76" w:author="Missaoui" w:date="2023-05-13T13:12:00Z">
              <w:pPr>
                <w:pStyle w:val="TM7"/>
                <w:numPr>
                  <w:ilvl w:val="2"/>
                  <w:numId w:val="54"/>
                </w:numPr>
                <w:tabs>
                  <w:tab w:val="num" w:pos="360"/>
                  <w:tab w:val="left" w:pos="1108"/>
                  <w:tab w:val="num" w:pos="2160"/>
                  <w:tab w:val="right" w:leader="dot" w:pos="9576"/>
                </w:tabs>
                <w:ind w:left="1107" w:hanging="493"/>
              </w:pPr>
            </w:pPrChange>
          </w:pPr>
          <w:r w:rsidRPr="00FB1C79">
            <w:fldChar w:fldCharType="begin"/>
          </w:r>
          <w:r w:rsidR="00223BBE" w:rsidRPr="00FB1C79">
            <w:instrText>HYPERLINK \l "_bookmark152"</w:instrText>
          </w:r>
          <w:r w:rsidRPr="00FB1C79">
            <w:fldChar w:fldCharType="separate"/>
          </w:r>
          <w:r w:rsidR="00DB3A16" w:rsidRPr="00FB1C79">
            <w:t>Diagrammedeclasse</w:t>
          </w:r>
          <w:r w:rsidRPr="00FB1C79">
            <w:fldChar w:fldCharType="end"/>
          </w:r>
          <w:r w:rsidR="00DB3A16" w:rsidRPr="00FB1C79">
            <w:tab/>
          </w:r>
          <w:r w:rsidRPr="00FB1C79">
            <w:fldChar w:fldCharType="begin"/>
          </w:r>
          <w:r w:rsidR="00223BBE" w:rsidRPr="00FB1C79">
            <w:instrText>HYPERLINK \l "_bookmark152"</w:instrText>
          </w:r>
          <w:r w:rsidRPr="00FB1C79">
            <w:fldChar w:fldCharType="separate"/>
          </w:r>
          <w:r w:rsidR="00DB3A16" w:rsidRPr="00FB1C79">
            <w:rPr>
              <w:b w:val="0"/>
            </w:rPr>
            <w:t>84</w:t>
          </w:r>
          <w:r w:rsidRPr="00FB1C79">
            <w:fldChar w:fldCharType="end"/>
          </w:r>
        </w:p>
        <w:p w:rsidR="008457F2" w:rsidRDefault="00FB67D7">
          <w:pPr>
            <w:pStyle w:val="TM7"/>
            <w:numPr>
              <w:ilvl w:val="2"/>
              <w:numId w:val="27"/>
            </w:numPr>
            <w:tabs>
              <w:tab w:val="left" w:pos="1113"/>
              <w:tab w:val="right" w:leader="dot" w:pos="9576"/>
            </w:tabs>
            <w:spacing w:before="123"/>
            <w:ind w:hanging="498"/>
            <w:rPr>
              <w:b w:val="0"/>
            </w:rPr>
            <w:pPrChange w:id="77" w:author="Missaoui" w:date="2023-05-13T13:12:00Z">
              <w:pPr>
                <w:pStyle w:val="TM7"/>
                <w:numPr>
                  <w:ilvl w:val="2"/>
                  <w:numId w:val="54"/>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"_bookmark154"</w:instrText>
          </w:r>
          <w:r w:rsidRPr="00FB1C79">
            <w:fldChar w:fldCharType="separate"/>
          </w:r>
          <w:r w:rsidR="00DB3A16" w:rsidRPr="00FB1C79">
            <w:t>Modèlerelationnel</w:t>
          </w:r>
          <w:r w:rsidRPr="00FB1C79">
            <w:fldChar w:fldCharType="end"/>
          </w:r>
          <w:r w:rsidR="00DB3A16" w:rsidRPr="00FB1C79">
            <w:tab/>
          </w:r>
          <w:r w:rsidRPr="00FB1C79">
            <w:fldChar w:fldCharType="begin"/>
          </w:r>
          <w:r w:rsidR="00223BBE" w:rsidRPr="00FB1C79">
            <w:instrText>HYPERLINK \l "_bookmark154"</w:instrText>
          </w:r>
          <w:r w:rsidRPr="00FB1C79">
            <w:fldChar w:fldCharType="separate"/>
          </w:r>
          <w:r w:rsidR="00DB3A16" w:rsidRPr="00FB1C79">
            <w:rPr>
              <w:b w:val="0"/>
            </w:rPr>
            <w:t>85</w:t>
          </w:r>
          <w:r w:rsidRPr="00FB1C79">
            <w:fldChar w:fldCharType="end"/>
          </w:r>
        </w:p>
        <w:p w:rsidR="008457F2" w:rsidRDefault="00FB67D7">
          <w:pPr>
            <w:pStyle w:val="TM5"/>
            <w:numPr>
              <w:ilvl w:val="1"/>
              <w:numId w:val="27"/>
            </w:numPr>
            <w:tabs>
              <w:tab w:val="left" w:pos="729"/>
              <w:tab w:val="right" w:leader="dot" w:pos="9576"/>
            </w:tabs>
            <w:rPr>
              <w:b w:val="0"/>
            </w:rPr>
            <w:pPrChange w:id="78" w:author="Missaoui" w:date="2023-05-13T13:12:00Z">
              <w:pPr>
                <w:pStyle w:val="TM5"/>
                <w:numPr>
                  <w:ilvl w:val="1"/>
                  <w:numId w:val="54"/>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"_bookmark155"</w:instrText>
          </w:r>
          <w:r w:rsidRPr="00FB1C79">
            <w:fldChar w:fldCharType="separate"/>
          </w:r>
          <w:r w:rsidR="00DB3A16" w:rsidRPr="00FB1C79">
            <w:t>Réalisation</w:t>
          </w:r>
          <w:r w:rsidRPr="00FB1C79">
            <w:fldChar w:fldCharType="end"/>
          </w:r>
          <w:r w:rsidR="00DB3A16" w:rsidRPr="00FB1C79">
            <w:tab/>
          </w:r>
          <w:r w:rsidRPr="00FB1C79">
            <w:fldChar w:fldCharType="begin"/>
          </w:r>
          <w:r w:rsidR="00223BBE" w:rsidRPr="00FB1C79">
            <w:instrText>HYPERLINK \l "_bookmark155"</w:instrText>
          </w:r>
          <w:r w:rsidRPr="00FB1C79">
            <w:fldChar w:fldCharType="separate"/>
          </w:r>
          <w:r w:rsidR="00DB3A16" w:rsidRPr="00FB1C79">
            <w:rPr>
              <w:b w:val="0"/>
            </w:rPr>
            <w:t>86</w:t>
          </w:r>
          <w:r w:rsidRPr="00FB1C79">
            <w:fldChar w:fldCharType="end"/>
          </w:r>
        </w:p>
        <w:p w:rsidR="008457F2" w:rsidRDefault="00FB67D7">
          <w:pPr>
            <w:pStyle w:val="TM7"/>
            <w:numPr>
              <w:ilvl w:val="2"/>
              <w:numId w:val="27"/>
            </w:numPr>
            <w:tabs>
              <w:tab w:val="left" w:pos="1113"/>
              <w:tab w:val="right" w:leader="dot" w:pos="9576"/>
            </w:tabs>
            <w:spacing w:before="123"/>
            <w:ind w:hanging="498"/>
            <w:rPr>
              <w:b w:val="0"/>
            </w:rPr>
            <w:pPrChange w:id="79" w:author="Missaoui" w:date="2023-05-13T13:12:00Z">
              <w:pPr>
                <w:pStyle w:val="TM7"/>
                <w:numPr>
                  <w:ilvl w:val="2"/>
                  <w:numId w:val="54"/>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"_bookmark156"</w:instrText>
          </w:r>
          <w:r w:rsidRPr="00FB1C79">
            <w:fldChar w:fldCharType="separate"/>
          </w:r>
          <w:r w:rsidR="00DB3A16" w:rsidRPr="00FB1C79">
            <w:t>Scraperle réseau socialLinkedIn</w:t>
          </w:r>
          <w:r w:rsidRPr="00FB1C79">
            <w:fldChar w:fldCharType="end"/>
          </w:r>
          <w:r w:rsidR="00DB3A16" w:rsidRPr="00FB1C79">
            <w:tab/>
          </w:r>
          <w:r w:rsidRPr="00FB1C79">
            <w:fldChar w:fldCharType="begin"/>
          </w:r>
          <w:r w:rsidR="00223BBE" w:rsidRPr="00FB1C79">
            <w:instrText>HYPERLINK \l "_bookmark156"</w:instrText>
          </w:r>
          <w:r w:rsidRPr="00FB1C79">
            <w:fldChar w:fldCharType="separate"/>
          </w:r>
          <w:r w:rsidR="00DB3A16" w:rsidRPr="00FB1C79">
            <w:rPr>
              <w:b w:val="0"/>
            </w:rPr>
            <w:t>86</w:t>
          </w:r>
          <w:r w:rsidRPr="00FB1C79">
            <w:fldChar w:fldCharType="end"/>
          </w:r>
        </w:p>
        <w:p w:rsidR="008457F2" w:rsidRDefault="00FB67D7">
          <w:pPr>
            <w:pStyle w:val="TM7"/>
            <w:numPr>
              <w:ilvl w:val="2"/>
              <w:numId w:val="27"/>
            </w:numPr>
            <w:tabs>
              <w:tab w:val="left" w:pos="1113"/>
              <w:tab w:val="right" w:leader="dot" w:pos="9576"/>
            </w:tabs>
            <w:ind w:hanging="498"/>
            <w:rPr>
              <w:b w:val="0"/>
            </w:rPr>
            <w:pPrChange w:id="80" w:author="Missaoui" w:date="2023-05-13T13:12:00Z">
              <w:pPr>
                <w:pStyle w:val="TM7"/>
                <w:numPr>
                  <w:ilvl w:val="2"/>
                  <w:numId w:val="54"/>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"_bookmark157"</w:instrText>
          </w:r>
          <w:r w:rsidRPr="00FB1C79">
            <w:fldChar w:fldCharType="separate"/>
          </w:r>
          <w:r w:rsidR="00DB3A16" w:rsidRPr="00FB1C79">
            <w:t>Scraperle réseau socialTwitter</w:t>
          </w:r>
          <w:r w:rsidRPr="00FB1C79">
            <w:fldChar w:fldCharType="end"/>
          </w:r>
          <w:r w:rsidR="00DB3A16" w:rsidRPr="00FB1C79">
            <w:tab/>
          </w:r>
          <w:r w:rsidRPr="00FB1C79">
            <w:fldChar w:fldCharType="begin"/>
          </w:r>
          <w:r w:rsidR="00223BBE" w:rsidRPr="00FB1C79">
            <w:instrText>HYPERLINK \l "_bookmark157"</w:instrText>
          </w:r>
          <w:r w:rsidRPr="00FB1C79">
            <w:fldChar w:fldCharType="separate"/>
          </w:r>
          <w:r w:rsidR="00DB3A16" w:rsidRPr="00FB1C79">
            <w:rPr>
              <w:b w:val="0"/>
            </w:rPr>
            <w:t>89</w:t>
          </w:r>
          <w:r w:rsidRPr="00FB1C79">
            <w:fldChar w:fldCharType="end"/>
          </w:r>
        </w:p>
        <w:p w:rsidR="008457F2" w:rsidRDefault="00FB67D7">
          <w:pPr>
            <w:pStyle w:val="TM6"/>
            <w:numPr>
              <w:ilvl w:val="1"/>
              <w:numId w:val="27"/>
            </w:numPr>
            <w:tabs>
              <w:tab w:val="left" w:pos="729"/>
              <w:tab w:val="right" w:leader="dot" w:pos="9576"/>
            </w:tabs>
            <w:rPr>
              <w:b w:val="0"/>
              <w:i w:val="0"/>
            </w:rPr>
            <w:pPrChange w:id="81" w:author="Missaoui" w:date="2023-05-13T13:12:00Z">
              <w:pPr>
                <w:pStyle w:val="TM6"/>
                <w:numPr>
                  <w:ilvl w:val="1"/>
                  <w:numId w:val="54"/>
                </w:numPr>
                <w:tabs>
                  <w:tab w:val="num" w:pos="360"/>
                  <w:tab w:val="left" w:pos="729"/>
                  <w:tab w:val="num" w:pos="1440"/>
                  <w:tab w:val="right" w:leader="dot" w:pos="9576"/>
                </w:tabs>
                <w:ind w:left="1440" w:hanging="720"/>
              </w:pPr>
            </w:pPrChange>
          </w:pPr>
          <w:r w:rsidRPr="00FB1C79">
            <w:fldChar w:fldCharType="begin"/>
          </w:r>
          <w:r w:rsidR="00223BBE" w:rsidRPr="00FB1C79">
            <w:instrText>HYPERLINK \l "_bookmark158"</w:instrText>
          </w:r>
          <w:r w:rsidRPr="00FB1C79">
            <w:fldChar w:fldCharType="separate"/>
          </w:r>
          <w:r w:rsidR="00DB3A16" w:rsidRPr="00FB1C79">
            <w:rPr>
              <w:i w:val="0"/>
            </w:rPr>
            <w:t>Test</w:t>
          </w:r>
          <w:r w:rsidRPr="00FB1C79">
            <w:fldChar w:fldCharType="end"/>
          </w:r>
          <w:r w:rsidR="00DB3A16" w:rsidRPr="00FB1C79">
            <w:rPr>
              <w:i w:val="0"/>
            </w:rPr>
            <w:tab/>
          </w:r>
          <w:r w:rsidRPr="00FB1C79">
            <w:fldChar w:fldCharType="begin"/>
          </w:r>
          <w:r w:rsidR="00223BBE" w:rsidRPr="00FB1C79">
            <w:instrText>HYPERLINK \l "_bookmark158"</w:instrText>
          </w:r>
          <w:r w:rsidRPr="00FB1C79">
            <w:fldChar w:fldCharType="separate"/>
          </w:r>
          <w:r w:rsidR="00DB3A16" w:rsidRPr="00FB1C79">
            <w:rPr>
              <w:b w:val="0"/>
              <w:i w:val="0"/>
            </w:rPr>
            <w:t>90</w:t>
          </w:r>
          <w:r w:rsidRPr="00FB1C79">
            <w:fldChar w:fldCharType="end"/>
          </w:r>
        </w:p>
        <w:p w:rsidR="008457F2" w:rsidRDefault="00FB67D7">
          <w:pPr>
            <w:pStyle w:val="TM5"/>
            <w:numPr>
              <w:ilvl w:val="1"/>
              <w:numId w:val="27"/>
            </w:numPr>
            <w:tabs>
              <w:tab w:val="left" w:pos="729"/>
              <w:tab w:val="right" w:leader="dot" w:pos="9576"/>
            </w:tabs>
            <w:spacing w:before="122"/>
            <w:rPr>
              <w:b w:val="0"/>
            </w:rPr>
            <w:pPrChange w:id="82" w:author="Missaoui" w:date="2023-05-13T13:12:00Z">
              <w:pPr>
                <w:pStyle w:val="TM5"/>
                <w:numPr>
                  <w:ilvl w:val="1"/>
                  <w:numId w:val="54"/>
                </w:numPr>
                <w:tabs>
                  <w:tab w:val="num" w:pos="360"/>
                  <w:tab w:val="left" w:pos="729"/>
                  <w:tab w:val="num" w:pos="1440"/>
                  <w:tab w:val="right" w:leader="dot" w:pos="9576"/>
                </w:tabs>
                <w:spacing w:before="122"/>
                <w:ind w:left="1440" w:hanging="720"/>
              </w:pPr>
            </w:pPrChange>
          </w:pPr>
          <w:r w:rsidRPr="00FB1C79">
            <w:fldChar w:fldCharType="begin"/>
          </w:r>
          <w:r w:rsidR="00223BBE" w:rsidRPr="00FB1C79">
            <w:instrText>HYPERLINK \l "_bookmark160"</w:instrText>
          </w:r>
          <w:r w:rsidRPr="00FB1C79">
            <w:fldChar w:fldCharType="separate"/>
          </w:r>
          <w:r w:rsidR="00DB3A16" w:rsidRPr="00FB1C79">
            <w:t>OutilsdesuivideScrum</w:t>
          </w:r>
          <w:r w:rsidRPr="00FB1C79">
            <w:fldChar w:fldCharType="end"/>
          </w:r>
          <w:r w:rsidR="00DB3A16" w:rsidRPr="00FB1C79">
            <w:tab/>
          </w:r>
          <w:r w:rsidRPr="00FB1C79">
            <w:fldChar w:fldCharType="begin"/>
          </w:r>
          <w:r w:rsidR="00223BBE" w:rsidRPr="00FB1C79">
            <w:instrText>HYPERLINK \l "_bookmark160"</w:instrText>
          </w:r>
          <w:r w:rsidRPr="00FB1C79">
            <w:fldChar w:fldCharType="separate"/>
          </w:r>
          <w:r w:rsidR="00DB3A16" w:rsidRPr="00FB1C79">
            <w:rPr>
              <w:b w:val="0"/>
            </w:rPr>
            <w:t>91</w:t>
          </w:r>
          <w:r w:rsidRPr="00FB1C79">
            <w:fldChar w:fldCharType="end"/>
          </w:r>
        </w:p>
        <w:p w:rsidR="008457F2" w:rsidRDefault="00FB67D7">
          <w:pPr>
            <w:pStyle w:val="TM7"/>
            <w:numPr>
              <w:ilvl w:val="2"/>
              <w:numId w:val="27"/>
            </w:numPr>
            <w:tabs>
              <w:tab w:val="left" w:pos="1113"/>
              <w:tab w:val="right" w:leader="dot" w:pos="9576"/>
            </w:tabs>
            <w:spacing w:before="121"/>
            <w:ind w:hanging="498"/>
            <w:rPr>
              <w:b w:val="0"/>
            </w:rPr>
            <w:pPrChange w:id="83" w:author="Missaoui" w:date="2023-05-13T13:12:00Z">
              <w:pPr>
                <w:pStyle w:val="TM7"/>
                <w:numPr>
                  <w:ilvl w:val="2"/>
                  <w:numId w:val="54"/>
                </w:numPr>
                <w:tabs>
                  <w:tab w:val="num" w:pos="360"/>
                  <w:tab w:val="left" w:pos="1113"/>
                  <w:tab w:val="num" w:pos="2160"/>
                  <w:tab w:val="right" w:leader="dot" w:pos="9576"/>
                </w:tabs>
                <w:spacing w:before="121"/>
                <w:ind w:left="2160" w:hanging="720"/>
              </w:pPr>
            </w:pPrChange>
          </w:pPr>
          <w:r w:rsidRPr="00FB1C79">
            <w:fldChar w:fldCharType="begin"/>
          </w:r>
          <w:r w:rsidR="00223BBE" w:rsidRPr="00FB1C79">
            <w:instrText>HYPERLINK \l "_bookmark161"</w:instrText>
          </w:r>
          <w:r w:rsidRPr="00FB1C79">
            <w:fldChar w:fldCharType="separate"/>
          </w:r>
          <w:r w:rsidR="00DB3A16" w:rsidRPr="00FB1C79">
            <w:t>Le ScrumBoard</w:t>
          </w:r>
          <w:r w:rsidRPr="00FB1C79">
            <w:fldChar w:fldCharType="end"/>
          </w:r>
          <w:r w:rsidR="00DB3A16" w:rsidRPr="00FB1C79">
            <w:tab/>
          </w:r>
          <w:r w:rsidRPr="00FB1C79">
            <w:fldChar w:fldCharType="begin"/>
          </w:r>
          <w:r w:rsidR="00223BBE" w:rsidRPr="00FB1C79">
            <w:instrText>HYPERLINK \l "_bookmark161"</w:instrText>
          </w:r>
          <w:r w:rsidRPr="00FB1C79">
            <w:fldChar w:fldCharType="separate"/>
          </w:r>
          <w:r w:rsidR="00DB3A16" w:rsidRPr="00FB1C79">
            <w:rPr>
              <w:b w:val="0"/>
            </w:rPr>
            <w:t>91</w:t>
          </w:r>
          <w:r w:rsidRPr="00FB1C79">
            <w:fldChar w:fldCharType="end"/>
          </w:r>
        </w:p>
        <w:p w:rsidR="008457F2" w:rsidRDefault="00FB67D7">
          <w:pPr>
            <w:pStyle w:val="TM7"/>
            <w:numPr>
              <w:ilvl w:val="2"/>
              <w:numId w:val="27"/>
            </w:numPr>
            <w:tabs>
              <w:tab w:val="left" w:pos="1113"/>
              <w:tab w:val="right" w:leader="dot" w:pos="9576"/>
            </w:tabs>
            <w:spacing w:before="122"/>
            <w:ind w:hanging="498"/>
            <w:rPr>
              <w:b w:val="0"/>
            </w:rPr>
            <w:pPrChange w:id="84" w:author="Missaoui" w:date="2023-05-13T13:12:00Z">
              <w:pPr>
                <w:pStyle w:val="TM7"/>
                <w:numPr>
                  <w:ilvl w:val="2"/>
                  <w:numId w:val="54"/>
                </w:numPr>
                <w:tabs>
                  <w:tab w:val="num" w:pos="360"/>
                  <w:tab w:val="left" w:pos="1113"/>
                  <w:tab w:val="num" w:pos="2160"/>
                  <w:tab w:val="right" w:leader="dot" w:pos="9576"/>
                </w:tabs>
                <w:spacing w:before="122"/>
                <w:ind w:left="2160" w:hanging="720"/>
              </w:pPr>
            </w:pPrChange>
          </w:pPr>
          <w:r w:rsidRPr="00FB1C79">
            <w:fldChar w:fldCharType="begin"/>
          </w:r>
          <w:r w:rsidR="00223BBE" w:rsidRPr="00FB1C79">
            <w:instrText>HYPERLINK \l "_bookmark162"</w:instrText>
          </w:r>
          <w:r w:rsidRPr="00FB1C79">
            <w:fldChar w:fldCharType="separate"/>
          </w:r>
          <w:r w:rsidR="00DB3A16" w:rsidRPr="00FB1C79">
            <w:t>LeBurnDown chart</w:t>
          </w:r>
          <w:r w:rsidRPr="00FB1C79">
            <w:fldChar w:fldCharType="end"/>
          </w:r>
          <w:r w:rsidR="00DB3A16" w:rsidRPr="00FB1C79">
            <w:tab/>
          </w:r>
          <w:r w:rsidRPr="00FB1C79">
            <w:fldChar w:fldCharType="begin"/>
          </w:r>
          <w:r w:rsidR="00223BBE" w:rsidRPr="00FB1C79">
            <w:instrText>HYPERLINK \l "_bookmark162"</w:instrText>
          </w:r>
          <w:r w:rsidRPr="00FB1C79">
            <w:fldChar w:fldCharType="separate"/>
          </w:r>
          <w:r w:rsidR="00DB3A16" w:rsidRPr="00FB1C79">
            <w:rPr>
              <w:b w:val="0"/>
            </w:rPr>
            <w:t>92</w:t>
          </w:r>
          <w:r w:rsidRPr="00FB1C79">
            <w:fldChar w:fldCharType="end"/>
          </w:r>
        </w:p>
        <w:p w:rsidR="00DB3A16" w:rsidRPr="00FB1C79" w:rsidRDefault="00FB67D7" w:rsidP="00AB2D17">
          <w:pPr>
            <w:pStyle w:val="TM1"/>
            <w:tabs>
              <w:tab w:val="right" w:leader="dot" w:pos="9576"/>
            </w:tabs>
            <w:spacing w:before="121"/>
            <w:rPr>
              <w:b w:val="0"/>
            </w:rPr>
          </w:pPr>
          <w:hyperlink w:anchor="_bookmark163" w:history="1">
            <w:r w:rsidR="00DB3A16" w:rsidRPr="00FB1C79">
              <w:t>Chapitre 6</w:t>
            </w:r>
          </w:hyperlink>
          <w:r w:rsidR="00DB3A16" w:rsidRPr="00FB1C79">
            <w:tab/>
          </w:r>
          <w:hyperlink w:anchor="_bookmark163" w:history="1">
            <w:r w:rsidR="00DB3A16" w:rsidRPr="00FB1C79">
              <w:rPr>
                <w:b w:val="0"/>
              </w:rPr>
              <w:t>93</w:t>
            </w:r>
          </w:hyperlink>
        </w:p>
        <w:p w:rsidR="00DB3A16" w:rsidRPr="00FB1C79" w:rsidRDefault="00FB67D7" w:rsidP="00AB2D17">
          <w:pPr>
            <w:pStyle w:val="TM3"/>
            <w:tabs>
              <w:tab w:val="right" w:leader="dot" w:pos="9576"/>
            </w:tabs>
            <w:spacing w:before="122"/>
          </w:pPr>
          <w:hyperlink w:anchor="_bookmark164" w:history="1">
            <w:r w:rsidR="00DB3A16" w:rsidRPr="00FB1C79">
              <w:t>ETUDEET REALISATIONDUSPRINT 4</w:t>
            </w:r>
          </w:hyperlink>
          <w:r w:rsidR="00DB3A16" w:rsidRPr="00FB1C79">
            <w:tab/>
          </w:r>
          <w:hyperlink w:anchor="_bookmark164" w:history="1">
            <w:r w:rsidR="00DB3A16" w:rsidRPr="00FB1C79">
              <w:t>93</w:t>
            </w:r>
          </w:hyperlink>
        </w:p>
        <w:p w:rsidR="008457F2" w:rsidRDefault="00FB67D7">
          <w:pPr>
            <w:pStyle w:val="TM5"/>
            <w:numPr>
              <w:ilvl w:val="1"/>
              <w:numId w:val="26"/>
            </w:numPr>
            <w:tabs>
              <w:tab w:val="left" w:pos="729"/>
              <w:tab w:val="right" w:leader="dot" w:pos="9576"/>
            </w:tabs>
            <w:spacing w:after="20"/>
            <w:rPr>
              <w:b w:val="0"/>
            </w:rPr>
            <w:pPrChange w:id="85" w:author="Missaoui" w:date="2023-05-13T13:12:00Z">
              <w:pPr>
                <w:pStyle w:val="TM5"/>
                <w:numPr>
                  <w:ilvl w:val="1"/>
                  <w:numId w:val="55"/>
                </w:numPr>
                <w:tabs>
                  <w:tab w:val="num" w:pos="360"/>
                  <w:tab w:val="left" w:pos="729"/>
                  <w:tab w:val="num" w:pos="1440"/>
                  <w:tab w:val="right" w:leader="dot" w:pos="9576"/>
                </w:tabs>
                <w:spacing w:after="20"/>
                <w:ind w:left="1440" w:hanging="720"/>
              </w:pPr>
            </w:pPrChange>
          </w:pPr>
          <w:r w:rsidRPr="00FB1C79">
            <w:fldChar w:fldCharType="begin"/>
          </w:r>
          <w:r w:rsidR="00223BBE" w:rsidRPr="00FB1C79">
            <w:instrText>HYPERLINK \l "_bookmark165"</w:instrText>
          </w:r>
          <w:r w:rsidRPr="00FB1C79">
            <w:fldChar w:fldCharType="separate"/>
          </w:r>
          <w:r w:rsidR="00DB3A16" w:rsidRPr="00FB1C79">
            <w:t>Backlogdusprint 4</w:t>
          </w:r>
          <w:r w:rsidRPr="00FB1C79">
            <w:fldChar w:fldCharType="end"/>
          </w:r>
          <w:r w:rsidR="00DB3A16" w:rsidRPr="00FB1C79">
            <w:tab/>
          </w:r>
          <w:r w:rsidRPr="00FB1C79">
            <w:fldChar w:fldCharType="begin"/>
          </w:r>
          <w:r w:rsidR="00223BBE" w:rsidRPr="00FB1C79">
            <w:instrText>HYPERLINK \l "_bookmark165"</w:instrText>
          </w:r>
          <w:r w:rsidRPr="00FB1C79">
            <w:fldChar w:fldCharType="separate"/>
          </w:r>
          <w:r w:rsidR="00DB3A16" w:rsidRPr="00FB1C79">
            <w:rPr>
              <w:b w:val="0"/>
            </w:rPr>
            <w:t>94</w:t>
          </w:r>
          <w:r w:rsidRPr="00FB1C79">
            <w:fldChar w:fldCharType="end"/>
          </w:r>
        </w:p>
        <w:p w:rsidR="008457F2" w:rsidRDefault="00FB67D7">
          <w:pPr>
            <w:pStyle w:val="TM5"/>
            <w:numPr>
              <w:ilvl w:val="1"/>
              <w:numId w:val="26"/>
            </w:numPr>
            <w:tabs>
              <w:tab w:val="left" w:pos="729"/>
              <w:tab w:val="right" w:leader="dot" w:pos="9576"/>
            </w:tabs>
            <w:spacing w:before="75"/>
            <w:rPr>
              <w:b w:val="0"/>
            </w:rPr>
            <w:pPrChange w:id="86" w:author="Missaoui" w:date="2023-05-13T13:12:00Z">
              <w:pPr>
                <w:pStyle w:val="TM5"/>
                <w:numPr>
                  <w:ilvl w:val="1"/>
                  <w:numId w:val="55"/>
                </w:numPr>
                <w:tabs>
                  <w:tab w:val="num" w:pos="360"/>
                  <w:tab w:val="left" w:pos="729"/>
                  <w:tab w:val="num" w:pos="1440"/>
                  <w:tab w:val="right" w:leader="dot" w:pos="9576"/>
                </w:tabs>
                <w:spacing w:before="75"/>
                <w:ind w:left="1440" w:hanging="720"/>
              </w:pPr>
            </w:pPrChange>
          </w:pPr>
          <w:r w:rsidRPr="00FB1C79">
            <w:fldChar w:fldCharType="begin"/>
          </w:r>
          <w:r w:rsidR="00223BBE" w:rsidRPr="00FB1C79">
            <w:instrText>HYPERLINK \l "_bookmark167"</w:instrText>
          </w:r>
          <w:r w:rsidRPr="00FB1C79">
            <w:fldChar w:fldCharType="separate"/>
          </w:r>
          <w:r w:rsidR="00DB3A16" w:rsidRPr="00FB1C79">
            <w:t>Spécificationfonctionnelle</w:t>
          </w:r>
          <w:r w:rsidRPr="00FB1C79">
            <w:fldChar w:fldCharType="end"/>
          </w:r>
          <w:r w:rsidR="00DB3A16" w:rsidRPr="00FB1C79">
            <w:tab/>
          </w:r>
          <w:r w:rsidRPr="00FB1C79">
            <w:fldChar w:fldCharType="begin"/>
          </w:r>
          <w:r w:rsidR="00223BBE" w:rsidRPr="00FB1C79">
            <w:instrText>HYPERLINK \l "_bookmark167"</w:instrText>
          </w:r>
          <w:r w:rsidRPr="00FB1C79">
            <w:fldChar w:fldCharType="separate"/>
          </w:r>
          <w:r w:rsidR="00DB3A16" w:rsidRPr="00FB1C79">
            <w:rPr>
              <w:b w:val="0"/>
            </w:rPr>
            <w:t>94</w:t>
          </w:r>
          <w:r w:rsidRPr="00FB1C79">
            <w:fldChar w:fldCharType="end"/>
          </w:r>
        </w:p>
        <w:p w:rsidR="008457F2" w:rsidRDefault="00FB67D7">
          <w:pPr>
            <w:pStyle w:val="TM7"/>
            <w:numPr>
              <w:ilvl w:val="2"/>
              <w:numId w:val="26"/>
            </w:numPr>
            <w:tabs>
              <w:tab w:val="left" w:pos="1113"/>
              <w:tab w:val="right" w:leader="dot" w:pos="9576"/>
            </w:tabs>
            <w:spacing w:before="123"/>
            <w:ind w:hanging="498"/>
            <w:rPr>
              <w:b w:val="0"/>
            </w:rPr>
            <w:pPrChange w:id="87" w:author="Missaoui" w:date="2023-05-13T13:12:00Z">
              <w:pPr>
                <w:pStyle w:val="TM7"/>
                <w:numPr>
                  <w:ilvl w:val="2"/>
                  <w:numId w:val="55"/>
                </w:numPr>
                <w:tabs>
                  <w:tab w:val="num" w:pos="360"/>
                  <w:tab w:val="left" w:pos="1113"/>
                  <w:tab w:val="num" w:pos="2160"/>
                  <w:tab w:val="right" w:leader="dot" w:pos="9576"/>
                </w:tabs>
                <w:spacing w:before="123"/>
                <w:ind w:left="2160" w:hanging="720"/>
              </w:pPr>
            </w:pPrChange>
          </w:pPr>
          <w:r w:rsidRPr="00FB1C79">
            <w:fldChar w:fldCharType="begin"/>
          </w:r>
          <w:r w:rsidR="00223BBE" w:rsidRPr="00FB1C79">
            <w:instrText>HYPERLINK \l "_bookmark168"</w:instrText>
          </w:r>
          <w:r w:rsidRPr="00FB1C79">
            <w:fldChar w:fldCharType="separate"/>
          </w:r>
          <w:r w:rsidR="00DB3A16" w:rsidRPr="00FB1C79">
            <w:t>Diagrammesdecasd’utilisations</w:t>
          </w:r>
          <w:r w:rsidRPr="00FB1C79">
            <w:fldChar w:fldCharType="end"/>
          </w:r>
          <w:r w:rsidR="00DB3A16" w:rsidRPr="00FB1C79">
            <w:tab/>
          </w:r>
          <w:r w:rsidRPr="00FB1C79">
            <w:fldChar w:fldCharType="begin"/>
          </w:r>
          <w:r w:rsidR="00223BBE" w:rsidRPr="00FB1C79">
            <w:instrText>HYPERLINK \l "_bookmark168"</w:instrText>
          </w:r>
          <w:r w:rsidRPr="00FB1C79">
            <w:fldChar w:fldCharType="separate"/>
          </w:r>
          <w:r w:rsidR="00DB3A16" w:rsidRPr="00FB1C79">
            <w:rPr>
              <w:b w:val="0"/>
            </w:rPr>
            <w:t>94</w:t>
          </w:r>
          <w:r w:rsidRPr="00FB1C79">
            <w:fldChar w:fldCharType="end"/>
          </w:r>
        </w:p>
        <w:p w:rsidR="008457F2" w:rsidRDefault="00FB67D7">
          <w:pPr>
            <w:pStyle w:val="TM7"/>
            <w:numPr>
              <w:ilvl w:val="2"/>
              <w:numId w:val="26"/>
            </w:numPr>
            <w:tabs>
              <w:tab w:val="left" w:pos="1113"/>
              <w:tab w:val="right" w:leader="dot" w:pos="9576"/>
            </w:tabs>
            <w:ind w:hanging="498"/>
            <w:rPr>
              <w:b w:val="0"/>
            </w:rPr>
            <w:pPrChange w:id="88" w:author="Missaoui" w:date="2023-05-13T13:12:00Z">
              <w:pPr>
                <w:pStyle w:val="TM7"/>
                <w:numPr>
                  <w:ilvl w:val="2"/>
                  <w:numId w:val="55"/>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"_bookmark170"</w:instrText>
          </w:r>
          <w:r w:rsidRPr="00FB1C79">
            <w:fldChar w:fldCharType="separate"/>
          </w:r>
          <w:r w:rsidR="00DB3A16" w:rsidRPr="00FB1C79">
            <w:t>Descriptiontextuelledes casd’utilisations</w:t>
          </w:r>
          <w:r w:rsidRPr="00FB1C79">
            <w:fldChar w:fldCharType="end"/>
          </w:r>
          <w:r w:rsidR="00DB3A16" w:rsidRPr="00FB1C79">
            <w:tab/>
          </w:r>
          <w:r w:rsidRPr="00FB1C79">
            <w:fldChar w:fldCharType="begin"/>
          </w:r>
          <w:r w:rsidR="00223BBE" w:rsidRPr="00FB1C79">
            <w:instrText>HYPERLINK \l "_bookmark170"</w:instrText>
          </w:r>
          <w:r w:rsidRPr="00FB1C79">
            <w:fldChar w:fldCharType="separate"/>
          </w:r>
          <w:r w:rsidR="00DB3A16" w:rsidRPr="00FB1C79">
            <w:rPr>
              <w:b w:val="0"/>
            </w:rPr>
            <w:t>95</w:t>
          </w:r>
          <w:r w:rsidRPr="00FB1C79">
            <w:fldChar w:fldCharType="end"/>
          </w:r>
        </w:p>
        <w:p w:rsidR="008457F2" w:rsidRDefault="00FB67D7">
          <w:pPr>
            <w:pStyle w:val="TM5"/>
            <w:numPr>
              <w:ilvl w:val="1"/>
              <w:numId w:val="26"/>
            </w:numPr>
            <w:tabs>
              <w:tab w:val="left" w:pos="729"/>
              <w:tab w:val="right" w:leader="dot" w:pos="9576"/>
            </w:tabs>
            <w:spacing w:before="123"/>
            <w:rPr>
              <w:b w:val="0"/>
            </w:rPr>
            <w:pPrChange w:id="89" w:author="Missaoui" w:date="2023-05-13T13:12:00Z">
              <w:pPr>
                <w:pStyle w:val="TM5"/>
                <w:numPr>
                  <w:ilvl w:val="1"/>
                  <w:numId w:val="55"/>
                </w:numPr>
                <w:tabs>
                  <w:tab w:val="num" w:pos="360"/>
                  <w:tab w:val="left" w:pos="729"/>
                  <w:tab w:val="num" w:pos="1440"/>
                  <w:tab w:val="right" w:leader="dot" w:pos="9576"/>
                </w:tabs>
                <w:spacing w:before="123"/>
                <w:ind w:left="1440" w:hanging="720"/>
              </w:pPr>
            </w:pPrChange>
          </w:pPr>
          <w:r w:rsidRPr="00FB1C79">
            <w:lastRenderedPageBreak/>
            <w:fldChar w:fldCharType="begin"/>
          </w:r>
          <w:r w:rsidR="00223BBE" w:rsidRPr="00FB1C79">
            <w:instrText>HYPERLINK \l "_bookmark175"</w:instrText>
          </w:r>
          <w:r w:rsidRPr="00FB1C79">
            <w:fldChar w:fldCharType="separate"/>
          </w:r>
          <w:r w:rsidR="00DB3A16" w:rsidRPr="00FB1C79">
            <w:t>Conception</w:t>
          </w:r>
          <w:r w:rsidRPr="00FB1C79">
            <w:fldChar w:fldCharType="end"/>
          </w:r>
          <w:r w:rsidR="00DB3A16" w:rsidRPr="00FB1C79">
            <w:tab/>
          </w:r>
          <w:r w:rsidRPr="00FB1C79">
            <w:fldChar w:fldCharType="begin"/>
          </w:r>
          <w:r w:rsidR="00223BBE" w:rsidRPr="00FB1C79">
            <w:instrText>HYPERLINK \l "_bookmark175"</w:instrText>
          </w:r>
          <w:r w:rsidRPr="00FB1C79">
            <w:fldChar w:fldCharType="separate"/>
          </w:r>
          <w:r w:rsidR="00DB3A16" w:rsidRPr="00FB1C79">
            <w:rPr>
              <w:b w:val="0"/>
            </w:rPr>
            <w:t>97</w:t>
          </w:r>
          <w:r w:rsidRPr="00FB1C79">
            <w:fldChar w:fldCharType="end"/>
          </w:r>
        </w:p>
        <w:p w:rsidR="008457F2" w:rsidRDefault="00FB67D7">
          <w:pPr>
            <w:pStyle w:val="TM7"/>
            <w:numPr>
              <w:ilvl w:val="2"/>
              <w:numId w:val="26"/>
            </w:numPr>
            <w:tabs>
              <w:tab w:val="left" w:pos="1113"/>
              <w:tab w:val="right" w:leader="dot" w:pos="9576"/>
            </w:tabs>
            <w:ind w:hanging="498"/>
            <w:rPr>
              <w:b w:val="0"/>
            </w:rPr>
            <w:pPrChange w:id="90" w:author="Missaoui" w:date="2023-05-13T13:12:00Z">
              <w:pPr>
                <w:pStyle w:val="TM7"/>
                <w:numPr>
                  <w:ilvl w:val="2"/>
                  <w:numId w:val="55"/>
                </w:numPr>
                <w:tabs>
                  <w:tab w:val="num" w:pos="360"/>
                  <w:tab w:val="left" w:pos="1113"/>
                  <w:tab w:val="num" w:pos="2160"/>
                  <w:tab w:val="right" w:leader="dot" w:pos="9576"/>
                </w:tabs>
                <w:ind w:left="2160" w:hanging="720"/>
              </w:pPr>
            </w:pPrChange>
          </w:pPr>
          <w:r w:rsidRPr="00FB1C79">
            <w:fldChar w:fldCharType="begin"/>
          </w:r>
          <w:r w:rsidR="00223BBE" w:rsidRPr="00FB1C79">
            <w:instrText>HYPERLINK \l "_bookmark176"</w:instrText>
          </w:r>
          <w:r w:rsidRPr="00FB1C79">
            <w:fldChar w:fldCharType="separate"/>
          </w:r>
          <w:r w:rsidR="00DB3A16" w:rsidRPr="00FB1C79">
            <w:t>Diagrammesdeséquence</w:t>
          </w:r>
          <w:r w:rsidRPr="00FB1C79">
            <w:fldChar w:fldCharType="end"/>
          </w:r>
          <w:r w:rsidR="00DB3A16" w:rsidRPr="00FB1C79">
            <w:tab/>
          </w:r>
          <w:r w:rsidRPr="00FB1C79">
            <w:fldChar w:fldCharType="begin"/>
          </w:r>
          <w:r w:rsidR="00223BBE" w:rsidRPr="00FB1C79">
            <w:instrText>HYPERLINK \l "_bookmark176"</w:instrText>
          </w:r>
          <w:r w:rsidRPr="00FB1C79">
            <w:fldChar w:fldCharType="separate"/>
          </w:r>
          <w:r w:rsidR="00DB3A16" w:rsidRPr="00FB1C79">
            <w:rPr>
              <w:b w:val="0"/>
            </w:rPr>
            <w:t>97</w:t>
          </w:r>
          <w:r w:rsidRPr="00FB1C79">
            <w:fldChar w:fldCharType="end"/>
          </w:r>
        </w:p>
        <w:p w:rsidR="008457F2" w:rsidRDefault="00FB67D7">
          <w:pPr>
            <w:pStyle w:val="TM5"/>
            <w:numPr>
              <w:ilvl w:val="1"/>
              <w:numId w:val="26"/>
            </w:numPr>
            <w:tabs>
              <w:tab w:val="left" w:pos="729"/>
              <w:tab w:val="right" w:leader="dot" w:pos="9575"/>
            </w:tabs>
            <w:spacing w:before="123"/>
            <w:rPr>
              <w:b w:val="0"/>
            </w:rPr>
            <w:pPrChange w:id="91" w:author="Missaoui" w:date="2023-05-13T13:12:00Z">
              <w:pPr>
                <w:pStyle w:val="TM5"/>
                <w:numPr>
                  <w:ilvl w:val="1"/>
                  <w:numId w:val="55"/>
                </w:numPr>
                <w:tabs>
                  <w:tab w:val="num" w:pos="360"/>
                  <w:tab w:val="left" w:pos="729"/>
                  <w:tab w:val="num" w:pos="1440"/>
                  <w:tab w:val="right" w:leader="dot" w:pos="9575"/>
                </w:tabs>
                <w:spacing w:before="123"/>
                <w:ind w:left="1440" w:hanging="720"/>
              </w:pPr>
            </w:pPrChange>
          </w:pPr>
          <w:r w:rsidRPr="00FB1C79">
            <w:fldChar w:fldCharType="begin"/>
          </w:r>
          <w:r w:rsidR="00223BBE" w:rsidRPr="00FB1C79">
            <w:instrText>HYPERLINK \l "_bookmark181"</w:instrText>
          </w:r>
          <w:r w:rsidRPr="00FB1C79">
            <w:fldChar w:fldCharType="separate"/>
          </w:r>
          <w:r w:rsidR="00DB3A16" w:rsidRPr="00FB1C79">
            <w:t>Réalisation</w:t>
          </w:r>
          <w:r w:rsidRPr="00FB1C79">
            <w:fldChar w:fldCharType="end"/>
          </w:r>
          <w:r w:rsidR="00DB3A16" w:rsidRPr="00FB1C79">
            <w:tab/>
          </w:r>
          <w:r w:rsidRPr="00FB1C79">
            <w:fldChar w:fldCharType="begin"/>
          </w:r>
          <w:r w:rsidR="00223BBE" w:rsidRPr="00FB1C79">
            <w:instrText>HYPERLINK \l "_bookmark181"</w:instrText>
          </w:r>
          <w:r w:rsidRPr="00FB1C79">
            <w:fldChar w:fldCharType="separate"/>
          </w:r>
          <w:r w:rsidR="00DB3A16" w:rsidRPr="00FB1C79">
            <w:rPr>
              <w:b w:val="0"/>
            </w:rPr>
            <w:t>101</w:t>
          </w:r>
          <w:r w:rsidRPr="00FB1C79">
            <w:fldChar w:fldCharType="end"/>
          </w:r>
        </w:p>
        <w:p w:rsidR="008457F2" w:rsidRDefault="00FB67D7">
          <w:pPr>
            <w:pStyle w:val="TM7"/>
            <w:numPr>
              <w:ilvl w:val="2"/>
              <w:numId w:val="26"/>
            </w:numPr>
            <w:tabs>
              <w:tab w:val="left" w:pos="1113"/>
              <w:tab w:val="right" w:leader="dot" w:pos="9575"/>
            </w:tabs>
            <w:ind w:hanging="498"/>
            <w:rPr>
              <w:b w:val="0"/>
            </w:rPr>
            <w:pPrChange w:id="92" w:author="Missaoui" w:date="2023-05-13T13:12:00Z">
              <w:pPr>
                <w:pStyle w:val="TM7"/>
                <w:numPr>
                  <w:ilvl w:val="2"/>
                  <w:numId w:val="55"/>
                </w:numPr>
                <w:tabs>
                  <w:tab w:val="num" w:pos="360"/>
                  <w:tab w:val="left" w:pos="1113"/>
                  <w:tab w:val="num" w:pos="2160"/>
                  <w:tab w:val="right" w:leader="dot" w:pos="9575"/>
                </w:tabs>
                <w:ind w:left="2160" w:hanging="720"/>
              </w:pPr>
            </w:pPrChange>
          </w:pPr>
          <w:r w:rsidRPr="00FB1C79">
            <w:fldChar w:fldCharType="begin"/>
          </w:r>
          <w:r w:rsidR="00223BBE" w:rsidRPr="00FB1C79">
            <w:instrText>HYPERLINK \l "_bookmark182"</w:instrText>
          </w:r>
          <w:r w:rsidRPr="00FB1C79">
            <w:fldChar w:fldCharType="separate"/>
          </w:r>
          <w:r w:rsidR="00DB3A16" w:rsidRPr="00FB1C79">
            <w:t>InterfaceConsulterDashboard Utilisateur</w:t>
          </w:r>
          <w:r w:rsidRPr="00FB1C79">
            <w:fldChar w:fldCharType="end"/>
          </w:r>
          <w:r w:rsidR="00DB3A16" w:rsidRPr="00FB1C79">
            <w:tab/>
          </w:r>
          <w:r w:rsidRPr="00FB1C79">
            <w:fldChar w:fldCharType="begin"/>
          </w:r>
          <w:r w:rsidR="00223BBE" w:rsidRPr="00FB1C79">
            <w:instrText>HYPERLINK \l "_bookmark182"</w:instrText>
          </w:r>
          <w:r w:rsidRPr="00FB1C79">
            <w:fldChar w:fldCharType="separate"/>
          </w:r>
          <w:r w:rsidR="00DB3A16" w:rsidRPr="00FB1C79">
            <w:rPr>
              <w:b w:val="0"/>
            </w:rPr>
            <w:t>101</w:t>
          </w:r>
          <w:r w:rsidRPr="00FB1C79">
            <w:fldChar w:fldCharType="end"/>
          </w:r>
        </w:p>
        <w:p w:rsidR="008457F2" w:rsidRDefault="00FB67D7">
          <w:pPr>
            <w:pStyle w:val="TM7"/>
            <w:numPr>
              <w:ilvl w:val="3"/>
              <w:numId w:val="26"/>
            </w:numPr>
            <w:tabs>
              <w:tab w:val="left" w:pos="1279"/>
              <w:tab w:val="right" w:leader="dot" w:pos="9575"/>
            </w:tabs>
            <w:ind w:hanging="664"/>
            <w:rPr>
              <w:b w:val="0"/>
            </w:rPr>
            <w:pPrChange w:id="93" w:author="Missaoui" w:date="2023-05-13T13:12:00Z">
              <w:pPr>
                <w:pStyle w:val="TM7"/>
                <w:numPr>
                  <w:ilvl w:val="3"/>
                  <w:numId w:val="55"/>
                </w:numPr>
                <w:tabs>
                  <w:tab w:val="num" w:pos="360"/>
                  <w:tab w:val="left" w:pos="1279"/>
                  <w:tab w:val="num" w:pos="2880"/>
                  <w:tab w:val="right" w:leader="dot" w:pos="9575"/>
                </w:tabs>
                <w:ind w:left="2880" w:hanging="664"/>
              </w:pPr>
            </w:pPrChange>
          </w:pPr>
          <w:r w:rsidRPr="00FB1C79">
            <w:fldChar w:fldCharType="begin"/>
          </w:r>
          <w:r w:rsidR="00223BBE" w:rsidRPr="00FB1C79">
            <w:instrText>HYPERLINK \l "_bookmark184"</w:instrText>
          </w:r>
          <w:r w:rsidRPr="00FB1C79">
            <w:fldChar w:fldCharType="separate"/>
          </w:r>
          <w:r w:rsidR="00DB3A16" w:rsidRPr="00FB1C79">
            <w:t>Interfaceimprimer Dashboard Utilisateur</w:t>
          </w:r>
          <w:r w:rsidRPr="00FB1C79">
            <w:fldChar w:fldCharType="end"/>
          </w:r>
          <w:r w:rsidR="00DB3A16" w:rsidRPr="00FB1C79">
            <w:tab/>
          </w:r>
          <w:r w:rsidRPr="00FB1C79">
            <w:fldChar w:fldCharType="begin"/>
          </w:r>
          <w:r w:rsidR="00223BBE" w:rsidRPr="00FB1C79">
            <w:instrText>HYPERLINK \l "_bookmark184"</w:instrText>
          </w:r>
          <w:r w:rsidRPr="00FB1C79">
            <w:fldChar w:fldCharType="separate"/>
          </w:r>
          <w:r w:rsidR="00DB3A16" w:rsidRPr="00FB1C79">
            <w:rPr>
              <w:b w:val="0"/>
            </w:rPr>
            <w:t>103</w:t>
          </w:r>
          <w:r w:rsidRPr="00FB1C79">
            <w:fldChar w:fldCharType="end"/>
          </w:r>
        </w:p>
        <w:p w:rsidR="008457F2" w:rsidRDefault="00FB67D7">
          <w:pPr>
            <w:pStyle w:val="TM7"/>
            <w:numPr>
              <w:ilvl w:val="2"/>
              <w:numId w:val="26"/>
            </w:numPr>
            <w:tabs>
              <w:tab w:val="left" w:pos="1113"/>
              <w:tab w:val="right" w:leader="dot" w:pos="9575"/>
            </w:tabs>
            <w:spacing w:before="123"/>
            <w:ind w:hanging="498"/>
            <w:rPr>
              <w:b w:val="0"/>
            </w:rPr>
            <w:pPrChange w:id="94" w:author="Missaoui" w:date="2023-05-13T13:12:00Z">
              <w:pPr>
                <w:pStyle w:val="TM7"/>
                <w:numPr>
                  <w:ilvl w:val="2"/>
                  <w:numId w:val="55"/>
                </w:numPr>
                <w:tabs>
                  <w:tab w:val="num" w:pos="360"/>
                  <w:tab w:val="left" w:pos="1113"/>
                  <w:tab w:val="num" w:pos="2160"/>
                  <w:tab w:val="right" w:leader="dot" w:pos="9575"/>
                </w:tabs>
                <w:spacing w:before="123"/>
                <w:ind w:left="2160" w:hanging="720"/>
              </w:pPr>
            </w:pPrChange>
          </w:pPr>
          <w:r w:rsidRPr="00FB1C79">
            <w:fldChar w:fldCharType="begin"/>
          </w:r>
          <w:r w:rsidR="00223BBE" w:rsidRPr="00FB1C79">
            <w:instrText>HYPERLINK \l "_bookmark185"</w:instrText>
          </w:r>
          <w:r w:rsidRPr="00FB1C79">
            <w:fldChar w:fldCharType="separate"/>
          </w:r>
          <w:r w:rsidR="00DB3A16" w:rsidRPr="00FB1C79">
            <w:t>InterfaceConsulterDashboard Administrateur</w:t>
          </w:r>
          <w:r w:rsidRPr="00FB1C79">
            <w:fldChar w:fldCharType="end"/>
          </w:r>
          <w:r w:rsidR="00DB3A16" w:rsidRPr="00FB1C79">
            <w:tab/>
          </w:r>
          <w:r w:rsidRPr="00FB1C79">
            <w:fldChar w:fldCharType="begin"/>
          </w:r>
          <w:r w:rsidR="00223BBE" w:rsidRPr="00FB1C79">
            <w:instrText>HYPERLINK \l "_bookmark185"</w:instrText>
          </w:r>
          <w:r w:rsidRPr="00FB1C79">
            <w:fldChar w:fldCharType="separate"/>
          </w:r>
          <w:r w:rsidR="00DB3A16" w:rsidRPr="00FB1C79">
            <w:rPr>
              <w:b w:val="0"/>
            </w:rPr>
            <w:t>103</w:t>
          </w:r>
          <w:r w:rsidRPr="00FB1C79">
            <w:fldChar w:fldCharType="end"/>
          </w:r>
        </w:p>
        <w:p w:rsidR="008457F2" w:rsidRDefault="00FB67D7">
          <w:pPr>
            <w:pStyle w:val="TM6"/>
            <w:numPr>
              <w:ilvl w:val="1"/>
              <w:numId w:val="25"/>
            </w:numPr>
            <w:tabs>
              <w:tab w:val="left" w:pos="724"/>
              <w:tab w:val="right" w:leader="dot" w:pos="9575"/>
            </w:tabs>
            <w:rPr>
              <w:b w:val="0"/>
              <w:i w:val="0"/>
            </w:rPr>
            <w:pPrChange w:id="95" w:author="Missaoui" w:date="2023-05-13T13:12:00Z">
              <w:pPr>
                <w:pStyle w:val="TM6"/>
                <w:numPr>
                  <w:ilvl w:val="1"/>
                  <w:numId w:val="56"/>
                </w:numPr>
                <w:tabs>
                  <w:tab w:val="num" w:pos="360"/>
                  <w:tab w:val="left" w:pos="724"/>
                  <w:tab w:val="num" w:pos="1440"/>
                  <w:tab w:val="right" w:leader="dot" w:pos="9575"/>
                </w:tabs>
                <w:ind w:left="1440" w:hanging="720"/>
              </w:pPr>
            </w:pPrChange>
          </w:pPr>
          <w:r w:rsidRPr="00FB1C79">
            <w:fldChar w:fldCharType="begin"/>
          </w:r>
          <w:r w:rsidR="00223BBE" w:rsidRPr="00FB1C79">
            <w:instrText>HYPERLINK \l "_bookmark187"</w:instrText>
          </w:r>
          <w:r w:rsidRPr="00FB1C79">
            <w:fldChar w:fldCharType="separate"/>
          </w:r>
          <w:r w:rsidR="00DB3A16" w:rsidRPr="00FB1C79">
            <w:rPr>
              <w:i w:val="0"/>
            </w:rPr>
            <w:t>Test</w:t>
          </w:r>
          <w:r w:rsidRPr="00FB1C79">
            <w:fldChar w:fldCharType="end"/>
          </w:r>
          <w:r w:rsidR="00DB3A16" w:rsidRPr="00FB1C79">
            <w:rPr>
              <w:i w:val="0"/>
            </w:rPr>
            <w:tab/>
          </w:r>
          <w:r w:rsidRPr="00FB1C79">
            <w:fldChar w:fldCharType="begin"/>
          </w:r>
          <w:r w:rsidR="00223BBE" w:rsidRPr="00FB1C79">
            <w:instrText>HYPERLINK \l "_bookmark187"</w:instrText>
          </w:r>
          <w:r w:rsidRPr="00FB1C79">
            <w:fldChar w:fldCharType="separate"/>
          </w:r>
          <w:r w:rsidR="00DB3A16" w:rsidRPr="00FB1C79">
            <w:rPr>
              <w:b w:val="0"/>
              <w:i w:val="0"/>
            </w:rPr>
            <w:t>104</w:t>
          </w:r>
          <w:r w:rsidRPr="00FB1C79">
            <w:fldChar w:fldCharType="end"/>
          </w:r>
        </w:p>
        <w:p w:rsidR="008457F2" w:rsidRDefault="00FB67D7">
          <w:pPr>
            <w:pStyle w:val="TM5"/>
            <w:numPr>
              <w:ilvl w:val="1"/>
              <w:numId w:val="25"/>
            </w:numPr>
            <w:tabs>
              <w:tab w:val="left" w:pos="724"/>
              <w:tab w:val="right" w:leader="dot" w:pos="9575"/>
            </w:tabs>
            <w:spacing w:before="122"/>
            <w:rPr>
              <w:b w:val="0"/>
            </w:rPr>
            <w:pPrChange w:id="96" w:author="Missaoui" w:date="2023-05-13T13:12:00Z">
              <w:pPr>
                <w:pStyle w:val="TM5"/>
                <w:numPr>
                  <w:ilvl w:val="1"/>
                  <w:numId w:val="56"/>
                </w:numPr>
                <w:tabs>
                  <w:tab w:val="num" w:pos="360"/>
                  <w:tab w:val="left" w:pos="724"/>
                  <w:tab w:val="num" w:pos="1440"/>
                  <w:tab w:val="right" w:leader="dot" w:pos="9575"/>
                </w:tabs>
                <w:spacing w:before="122"/>
                <w:ind w:left="1440" w:hanging="720"/>
              </w:pPr>
            </w:pPrChange>
          </w:pPr>
          <w:r w:rsidRPr="00FB1C79">
            <w:fldChar w:fldCharType="begin"/>
          </w:r>
          <w:r w:rsidR="00223BBE" w:rsidRPr="00FB1C79">
            <w:instrText>HYPERLINK \l "_bookmark189"</w:instrText>
          </w:r>
          <w:r w:rsidRPr="00FB1C79">
            <w:fldChar w:fldCharType="separate"/>
          </w:r>
          <w:r w:rsidR="00DB3A16" w:rsidRPr="00FB1C79">
            <w:t>Outilsde suivide Scrum</w:t>
          </w:r>
          <w:r w:rsidRPr="00FB1C79">
            <w:fldChar w:fldCharType="end"/>
          </w:r>
          <w:r w:rsidR="00DB3A16" w:rsidRPr="00FB1C79">
            <w:tab/>
          </w:r>
          <w:r w:rsidRPr="00FB1C79">
            <w:fldChar w:fldCharType="begin"/>
          </w:r>
          <w:r w:rsidR="00223BBE" w:rsidRPr="00FB1C79">
            <w:instrText>HYPERLINK \l "_bookmark189"</w:instrText>
          </w:r>
          <w:r w:rsidRPr="00FB1C79">
            <w:fldChar w:fldCharType="separate"/>
          </w:r>
          <w:r w:rsidR="00DB3A16" w:rsidRPr="00FB1C79">
            <w:rPr>
              <w:b w:val="0"/>
            </w:rPr>
            <w:t>104</w:t>
          </w:r>
          <w:r w:rsidRPr="00FB1C79">
            <w:fldChar w:fldCharType="end"/>
          </w:r>
        </w:p>
        <w:p w:rsidR="008457F2" w:rsidRDefault="00FB67D7">
          <w:pPr>
            <w:pStyle w:val="TM7"/>
            <w:numPr>
              <w:ilvl w:val="2"/>
              <w:numId w:val="24"/>
            </w:numPr>
            <w:tabs>
              <w:tab w:val="left" w:pos="1113"/>
              <w:tab w:val="right" w:leader="dot" w:pos="9575"/>
            </w:tabs>
            <w:spacing w:before="121"/>
            <w:ind w:hanging="498"/>
            <w:rPr>
              <w:b w:val="0"/>
            </w:rPr>
            <w:pPrChange w:id="97" w:author="Missaoui" w:date="2023-05-13T13:12:00Z">
              <w:pPr>
                <w:pStyle w:val="TM7"/>
                <w:numPr>
                  <w:ilvl w:val="2"/>
                  <w:numId w:val="57"/>
                </w:numPr>
                <w:tabs>
                  <w:tab w:val="num" w:pos="360"/>
                  <w:tab w:val="left" w:pos="1113"/>
                  <w:tab w:val="num" w:pos="2160"/>
                  <w:tab w:val="right" w:leader="dot" w:pos="9575"/>
                </w:tabs>
                <w:spacing w:before="121"/>
                <w:ind w:left="2160" w:hanging="720"/>
              </w:pPr>
            </w:pPrChange>
          </w:pPr>
          <w:r w:rsidRPr="00FB1C79">
            <w:fldChar w:fldCharType="begin"/>
          </w:r>
          <w:r w:rsidR="00223BBE" w:rsidRPr="00FB1C79">
            <w:instrText>HYPERLINK \l "_bookmark190"</w:instrText>
          </w:r>
          <w:r w:rsidRPr="00FB1C79">
            <w:fldChar w:fldCharType="separate"/>
          </w:r>
          <w:r w:rsidR="00DB3A16" w:rsidRPr="00FB1C79">
            <w:t>LeScrum Board</w:t>
          </w:r>
          <w:r w:rsidRPr="00FB1C79">
            <w:fldChar w:fldCharType="end"/>
          </w:r>
          <w:r w:rsidR="00DB3A16" w:rsidRPr="00FB1C79">
            <w:tab/>
          </w:r>
          <w:r w:rsidRPr="00FB1C79">
            <w:fldChar w:fldCharType="begin"/>
          </w:r>
          <w:r w:rsidR="00223BBE" w:rsidRPr="00FB1C79">
            <w:instrText>HYPERLINK \l "_bookmark190"</w:instrText>
          </w:r>
          <w:r w:rsidRPr="00FB1C79">
            <w:fldChar w:fldCharType="separate"/>
          </w:r>
          <w:r w:rsidR="00DB3A16" w:rsidRPr="00FB1C79">
            <w:rPr>
              <w:b w:val="0"/>
            </w:rPr>
            <w:t>104</w:t>
          </w:r>
          <w:r w:rsidRPr="00FB1C79">
            <w:fldChar w:fldCharType="end"/>
          </w:r>
        </w:p>
        <w:p w:rsidR="008457F2" w:rsidRDefault="00FB67D7">
          <w:pPr>
            <w:pStyle w:val="TM7"/>
            <w:numPr>
              <w:ilvl w:val="2"/>
              <w:numId w:val="24"/>
            </w:numPr>
            <w:tabs>
              <w:tab w:val="left" w:pos="1113"/>
              <w:tab w:val="right" w:leader="dot" w:pos="9575"/>
            </w:tabs>
            <w:ind w:hanging="498"/>
            <w:rPr>
              <w:b w:val="0"/>
            </w:rPr>
            <w:pPrChange w:id="98" w:author="Missaoui" w:date="2023-05-13T13:12:00Z">
              <w:pPr>
                <w:pStyle w:val="TM7"/>
                <w:numPr>
                  <w:ilvl w:val="2"/>
                  <w:numId w:val="57"/>
                </w:numPr>
                <w:tabs>
                  <w:tab w:val="num" w:pos="360"/>
                  <w:tab w:val="left" w:pos="1113"/>
                  <w:tab w:val="num" w:pos="2160"/>
                  <w:tab w:val="right" w:leader="dot" w:pos="9575"/>
                </w:tabs>
                <w:ind w:left="2160" w:hanging="720"/>
              </w:pPr>
            </w:pPrChange>
          </w:pPr>
          <w:r w:rsidRPr="00FB1C79">
            <w:fldChar w:fldCharType="begin"/>
          </w:r>
          <w:r w:rsidR="00223BBE" w:rsidRPr="00FB1C79">
            <w:instrText>HYPERLINK \l "_bookmark191"</w:instrText>
          </w:r>
          <w:r w:rsidRPr="00FB1C79">
            <w:fldChar w:fldCharType="separate"/>
          </w:r>
          <w:r w:rsidR="00DB3A16" w:rsidRPr="00FB1C79">
            <w:t>LeBurnDown chart</w:t>
          </w:r>
          <w:r w:rsidRPr="00FB1C79">
            <w:fldChar w:fldCharType="end"/>
          </w:r>
          <w:r w:rsidR="00DB3A16" w:rsidRPr="00FB1C79">
            <w:tab/>
          </w:r>
          <w:r w:rsidRPr="00FB1C79">
            <w:fldChar w:fldCharType="begin"/>
          </w:r>
          <w:r w:rsidR="00223BBE" w:rsidRPr="00FB1C79">
            <w:instrText>HYPERLINK \l "_bookmark191"</w:instrText>
          </w:r>
          <w:r w:rsidRPr="00FB1C79">
            <w:fldChar w:fldCharType="separate"/>
          </w:r>
          <w:r w:rsidR="00DB3A16" w:rsidRPr="00FB1C79">
            <w:rPr>
              <w:b w:val="0"/>
            </w:rPr>
            <w:t>105</w:t>
          </w:r>
          <w:r w:rsidRPr="00FB1C79">
            <w:fldChar w:fldCharType="end"/>
          </w:r>
        </w:p>
        <w:p w:rsidR="00DB3A16" w:rsidRPr="00FB1C79" w:rsidRDefault="00FB67D7" w:rsidP="00AB2D17">
          <w:pPr>
            <w:pStyle w:val="TM4"/>
            <w:tabs>
              <w:tab w:val="right" w:leader="dot" w:pos="9575"/>
            </w:tabs>
            <w:spacing w:before="123"/>
            <w:rPr>
              <w:b w:val="0"/>
              <w:i w:val="0"/>
            </w:rPr>
          </w:pPr>
          <w:hyperlink w:anchor="_bookmark192" w:history="1">
            <w:r w:rsidR="00DB3A16" w:rsidRPr="00FB1C79">
              <w:rPr>
                <w:i w:val="0"/>
              </w:rPr>
              <w:t>Chapitre7</w:t>
            </w:r>
          </w:hyperlink>
          <w:r w:rsidR="00DB3A16" w:rsidRPr="00FB1C79">
            <w:rPr>
              <w:i w:val="0"/>
            </w:rPr>
            <w:tab/>
          </w:r>
          <w:hyperlink w:anchor="_bookmark192" w:history="1">
            <w:r w:rsidR="00DB3A16" w:rsidRPr="00FB1C79">
              <w:rPr>
                <w:b w:val="0"/>
                <w:i w:val="0"/>
              </w:rPr>
              <w:t>106</w:t>
            </w:r>
          </w:hyperlink>
        </w:p>
        <w:p w:rsidR="00DB3A16" w:rsidRPr="00FB1C79" w:rsidRDefault="00FB67D7" w:rsidP="00AB2D17">
          <w:pPr>
            <w:pStyle w:val="TM3"/>
            <w:tabs>
              <w:tab w:val="right" w:leader="dot" w:pos="9575"/>
            </w:tabs>
          </w:pPr>
          <w:hyperlink w:anchor="_bookmark193" w:history="1">
            <w:r w:rsidR="00DB3A16" w:rsidRPr="00FB1C79">
              <w:t>ETUDEET REALISATIONDUSPRINT 5</w:t>
            </w:r>
          </w:hyperlink>
          <w:r w:rsidR="00DB3A16" w:rsidRPr="00FB1C79">
            <w:tab/>
          </w:r>
          <w:hyperlink w:anchor="_bookmark193" w:history="1">
            <w:r w:rsidR="00DB3A16" w:rsidRPr="00FB1C79">
              <w:t>106</w:t>
            </w:r>
          </w:hyperlink>
        </w:p>
        <w:p w:rsidR="008457F2" w:rsidRDefault="00FB67D7">
          <w:pPr>
            <w:pStyle w:val="TM5"/>
            <w:numPr>
              <w:ilvl w:val="1"/>
              <w:numId w:val="23"/>
            </w:numPr>
            <w:tabs>
              <w:tab w:val="left" w:pos="729"/>
              <w:tab w:val="right" w:leader="dot" w:pos="9575"/>
            </w:tabs>
            <w:spacing w:before="123"/>
            <w:rPr>
              <w:b w:val="0"/>
            </w:rPr>
            <w:pPrChange w:id="99" w:author="Missaoui" w:date="2023-05-13T13:12:00Z">
              <w:pPr>
                <w:pStyle w:val="TM5"/>
                <w:numPr>
                  <w:ilvl w:val="1"/>
                  <w:numId w:val="58"/>
                </w:numPr>
                <w:tabs>
                  <w:tab w:val="num" w:pos="360"/>
                  <w:tab w:val="left" w:pos="729"/>
                  <w:tab w:val="num" w:pos="1440"/>
                  <w:tab w:val="right" w:leader="dot" w:pos="9575"/>
                </w:tabs>
                <w:spacing w:before="123"/>
                <w:ind w:left="1440" w:hanging="720"/>
              </w:pPr>
            </w:pPrChange>
          </w:pPr>
          <w:r w:rsidRPr="00FB1C79">
            <w:fldChar w:fldCharType="begin"/>
          </w:r>
          <w:r w:rsidR="00223BBE" w:rsidRPr="00FB1C79">
            <w:instrText>HYPERLINK \l "_bookmark194"</w:instrText>
          </w:r>
          <w:r w:rsidRPr="00FB1C79">
            <w:fldChar w:fldCharType="separate"/>
          </w:r>
          <w:r w:rsidR="00DB3A16" w:rsidRPr="00FB1C79">
            <w:t>Backlogdusprint 5</w:t>
          </w:r>
          <w:r w:rsidRPr="00FB1C79">
            <w:fldChar w:fldCharType="end"/>
          </w:r>
          <w:r w:rsidR="00DB3A16" w:rsidRPr="00FB1C79">
            <w:tab/>
          </w:r>
          <w:r w:rsidRPr="00FB1C79">
            <w:fldChar w:fldCharType="begin"/>
          </w:r>
          <w:r w:rsidR="00223BBE" w:rsidRPr="00FB1C79">
            <w:instrText>HYPERLINK \l "_bookmark194"</w:instrText>
          </w:r>
          <w:r w:rsidRPr="00FB1C79">
            <w:fldChar w:fldCharType="separate"/>
          </w:r>
          <w:r w:rsidR="00DB3A16" w:rsidRPr="00FB1C79">
            <w:rPr>
              <w:b w:val="0"/>
            </w:rPr>
            <w:t>107</w:t>
          </w:r>
          <w:r w:rsidRPr="00FB1C79">
            <w:fldChar w:fldCharType="end"/>
          </w:r>
        </w:p>
        <w:p w:rsidR="008457F2" w:rsidRDefault="00FB67D7">
          <w:pPr>
            <w:pStyle w:val="TM5"/>
            <w:numPr>
              <w:ilvl w:val="1"/>
              <w:numId w:val="23"/>
            </w:numPr>
            <w:tabs>
              <w:tab w:val="left" w:pos="729"/>
              <w:tab w:val="right" w:leader="dot" w:pos="9575"/>
            </w:tabs>
            <w:rPr>
              <w:b w:val="0"/>
            </w:rPr>
            <w:pPrChange w:id="100" w:author="Missaoui" w:date="2023-05-13T13:12:00Z">
              <w:pPr>
                <w:pStyle w:val="TM5"/>
                <w:numPr>
                  <w:ilvl w:val="1"/>
                  <w:numId w:val="58"/>
                </w:numPr>
                <w:tabs>
                  <w:tab w:val="num" w:pos="360"/>
                  <w:tab w:val="left" w:pos="729"/>
                  <w:tab w:val="num" w:pos="1440"/>
                  <w:tab w:val="right" w:leader="dot" w:pos="9575"/>
                </w:tabs>
                <w:ind w:left="1440" w:hanging="720"/>
              </w:pPr>
            </w:pPrChange>
          </w:pPr>
          <w:r w:rsidRPr="00FB1C79">
            <w:fldChar w:fldCharType="begin"/>
          </w:r>
          <w:r w:rsidR="00223BBE" w:rsidRPr="00FB1C79">
            <w:instrText>HYPERLINK \l "_bookmark196"</w:instrText>
          </w:r>
          <w:r w:rsidRPr="00FB1C79">
            <w:fldChar w:fldCharType="separate"/>
          </w:r>
          <w:r w:rsidR="00DB3A16" w:rsidRPr="00FB1C79">
            <w:t>Spécificationfonctionnelle</w:t>
          </w:r>
          <w:r w:rsidRPr="00FB1C79">
            <w:fldChar w:fldCharType="end"/>
          </w:r>
          <w:r w:rsidR="00DB3A16" w:rsidRPr="00FB1C79">
            <w:tab/>
          </w:r>
          <w:r w:rsidRPr="00FB1C79">
            <w:fldChar w:fldCharType="begin"/>
          </w:r>
          <w:r w:rsidR="00223BBE" w:rsidRPr="00FB1C79">
            <w:instrText>HYPERLINK \l "_bookmark196"</w:instrText>
          </w:r>
          <w:r w:rsidRPr="00FB1C79">
            <w:fldChar w:fldCharType="separate"/>
          </w:r>
          <w:r w:rsidR="00DB3A16" w:rsidRPr="00FB1C79">
            <w:rPr>
              <w:b w:val="0"/>
            </w:rPr>
            <w:t>107</w:t>
          </w:r>
          <w:r w:rsidRPr="00FB1C79">
            <w:fldChar w:fldCharType="end"/>
          </w:r>
        </w:p>
        <w:p w:rsidR="008457F2" w:rsidRDefault="00FB67D7">
          <w:pPr>
            <w:pStyle w:val="TM7"/>
            <w:numPr>
              <w:ilvl w:val="2"/>
              <w:numId w:val="23"/>
            </w:numPr>
            <w:tabs>
              <w:tab w:val="left" w:pos="1113"/>
              <w:tab w:val="right" w:leader="dot" w:pos="9575"/>
            </w:tabs>
            <w:spacing w:before="122"/>
            <w:ind w:hanging="498"/>
            <w:rPr>
              <w:b w:val="0"/>
            </w:rPr>
            <w:pPrChange w:id="101" w:author="Missaoui" w:date="2023-05-13T13:12:00Z">
              <w:pPr>
                <w:pStyle w:val="TM7"/>
                <w:numPr>
                  <w:ilvl w:val="2"/>
                  <w:numId w:val="58"/>
                </w:numPr>
                <w:tabs>
                  <w:tab w:val="num" w:pos="360"/>
                  <w:tab w:val="left" w:pos="1113"/>
                  <w:tab w:val="num" w:pos="2160"/>
                  <w:tab w:val="right" w:leader="dot" w:pos="9575"/>
                </w:tabs>
                <w:spacing w:before="122"/>
                <w:ind w:left="2160" w:hanging="720"/>
              </w:pPr>
            </w:pPrChange>
          </w:pPr>
          <w:r w:rsidRPr="00FB1C79">
            <w:fldChar w:fldCharType="begin"/>
          </w:r>
          <w:r w:rsidR="00223BBE" w:rsidRPr="00FB1C79">
            <w:instrText>HYPERLINK \l "_bookmark197"</w:instrText>
          </w:r>
          <w:r w:rsidRPr="00FB1C79">
            <w:fldChar w:fldCharType="separate"/>
          </w:r>
          <w:r w:rsidR="00DB3A16" w:rsidRPr="00FB1C79">
            <w:t>Diagrammesdecasd’utilisations</w:t>
          </w:r>
          <w:r w:rsidRPr="00FB1C79">
            <w:fldChar w:fldCharType="end"/>
          </w:r>
          <w:r w:rsidR="00DB3A16" w:rsidRPr="00FB1C79">
            <w:tab/>
          </w:r>
          <w:r w:rsidRPr="00FB1C79">
            <w:fldChar w:fldCharType="begin"/>
          </w:r>
          <w:r w:rsidR="00223BBE" w:rsidRPr="00FB1C79">
            <w:instrText>HYPERLINK \l "_bookmark197"</w:instrText>
          </w:r>
          <w:r w:rsidRPr="00FB1C79">
            <w:fldChar w:fldCharType="separate"/>
          </w:r>
          <w:r w:rsidR="00DB3A16" w:rsidRPr="00FB1C79">
            <w:rPr>
              <w:b w:val="0"/>
            </w:rPr>
            <w:t>107</w:t>
          </w:r>
          <w:r w:rsidRPr="00FB1C79">
            <w:fldChar w:fldCharType="end"/>
          </w:r>
        </w:p>
        <w:p w:rsidR="008457F2" w:rsidRDefault="00FB67D7">
          <w:pPr>
            <w:pStyle w:val="TM7"/>
            <w:numPr>
              <w:ilvl w:val="2"/>
              <w:numId w:val="23"/>
            </w:numPr>
            <w:tabs>
              <w:tab w:val="left" w:pos="1113"/>
              <w:tab w:val="right" w:leader="dot" w:pos="9575"/>
            </w:tabs>
            <w:spacing w:before="121"/>
            <w:ind w:hanging="498"/>
            <w:rPr>
              <w:b w:val="0"/>
            </w:rPr>
            <w:pPrChange w:id="102" w:author="Missaoui" w:date="2023-05-13T13:12:00Z">
              <w:pPr>
                <w:pStyle w:val="TM7"/>
                <w:numPr>
                  <w:ilvl w:val="2"/>
                  <w:numId w:val="58"/>
                </w:numPr>
                <w:tabs>
                  <w:tab w:val="num" w:pos="360"/>
                  <w:tab w:val="left" w:pos="1113"/>
                  <w:tab w:val="num" w:pos="2160"/>
                  <w:tab w:val="right" w:leader="dot" w:pos="9575"/>
                </w:tabs>
                <w:spacing w:before="121"/>
                <w:ind w:left="2160" w:hanging="720"/>
              </w:pPr>
            </w:pPrChange>
          </w:pPr>
          <w:r w:rsidRPr="00FB1C79">
            <w:fldChar w:fldCharType="begin"/>
          </w:r>
          <w:r w:rsidR="00223BBE" w:rsidRPr="00FB1C79">
            <w:instrText>HYPERLINK \l "_bookmark199"</w:instrText>
          </w:r>
          <w:r w:rsidRPr="00FB1C79">
            <w:fldChar w:fldCharType="separate"/>
          </w:r>
          <w:r w:rsidR="00DB3A16" w:rsidRPr="00FB1C79">
            <w:t>Descriptiontextuelledes casd’utilisations</w:t>
          </w:r>
          <w:r w:rsidRPr="00FB1C79">
            <w:fldChar w:fldCharType="end"/>
          </w:r>
          <w:r w:rsidR="00DB3A16" w:rsidRPr="00FB1C79">
            <w:tab/>
          </w:r>
          <w:r w:rsidRPr="00FB1C79">
            <w:fldChar w:fldCharType="begin"/>
          </w:r>
          <w:r w:rsidR="00223BBE" w:rsidRPr="00FB1C79">
            <w:instrText>HYPERLINK \l "_bookmark199"</w:instrText>
          </w:r>
          <w:r w:rsidRPr="00FB1C79">
            <w:fldChar w:fldCharType="separate"/>
          </w:r>
          <w:r w:rsidR="00DB3A16" w:rsidRPr="00FB1C79">
            <w:rPr>
              <w:b w:val="0"/>
            </w:rPr>
            <w:t>108</w:t>
          </w:r>
          <w:r w:rsidRPr="00FB1C79">
            <w:fldChar w:fldCharType="end"/>
          </w:r>
        </w:p>
        <w:p w:rsidR="008457F2" w:rsidRDefault="00FB67D7">
          <w:pPr>
            <w:pStyle w:val="TM6"/>
            <w:numPr>
              <w:ilvl w:val="1"/>
              <w:numId w:val="23"/>
            </w:numPr>
            <w:tabs>
              <w:tab w:val="left" w:pos="729"/>
              <w:tab w:val="right" w:leader="dot" w:pos="9575"/>
            </w:tabs>
            <w:spacing w:before="120"/>
            <w:rPr>
              <w:b w:val="0"/>
              <w:i w:val="0"/>
            </w:rPr>
            <w:pPrChange w:id="103" w:author="Missaoui" w:date="2023-05-13T13:12:00Z">
              <w:pPr>
                <w:pStyle w:val="TM6"/>
                <w:numPr>
                  <w:ilvl w:val="1"/>
                  <w:numId w:val="58"/>
                </w:numPr>
                <w:tabs>
                  <w:tab w:val="num" w:pos="360"/>
                  <w:tab w:val="left" w:pos="729"/>
                  <w:tab w:val="num" w:pos="1440"/>
                  <w:tab w:val="right" w:leader="dot" w:pos="9575"/>
                </w:tabs>
                <w:spacing w:before="120"/>
                <w:ind w:left="1440" w:hanging="720"/>
              </w:pPr>
            </w:pPrChange>
          </w:pPr>
          <w:r w:rsidRPr="00FB1C79">
            <w:fldChar w:fldCharType="begin"/>
          </w:r>
          <w:r w:rsidR="00223BBE" w:rsidRPr="00FB1C79">
            <w:instrText>HYPERLINK \l "_bookmark202"</w:instrText>
          </w:r>
          <w:r w:rsidRPr="00FB1C79">
            <w:fldChar w:fldCharType="separate"/>
          </w:r>
          <w:r w:rsidR="00DB3A16" w:rsidRPr="00FB1C79">
            <w:rPr>
              <w:i w:val="0"/>
            </w:rPr>
            <w:t>Conception</w:t>
          </w:r>
          <w:r w:rsidRPr="00FB1C79">
            <w:fldChar w:fldCharType="end"/>
          </w:r>
          <w:r w:rsidR="00DB3A16" w:rsidRPr="00FB1C79">
            <w:rPr>
              <w:i w:val="0"/>
            </w:rPr>
            <w:tab/>
          </w:r>
          <w:r w:rsidRPr="00FB1C79">
            <w:fldChar w:fldCharType="begin"/>
          </w:r>
          <w:r w:rsidR="00223BBE" w:rsidRPr="00FB1C79">
            <w:instrText>HYPERLINK \l "_bookmark202"</w:instrText>
          </w:r>
          <w:r w:rsidRPr="00FB1C79">
            <w:fldChar w:fldCharType="separate"/>
          </w:r>
          <w:r w:rsidR="00DB3A16" w:rsidRPr="00FB1C79">
            <w:rPr>
              <w:b w:val="0"/>
              <w:i w:val="0"/>
            </w:rPr>
            <w:t>109</w:t>
          </w:r>
          <w:r w:rsidRPr="00FB1C79">
            <w:fldChar w:fldCharType="end"/>
          </w:r>
        </w:p>
        <w:p w:rsidR="008457F2" w:rsidRDefault="00FB67D7">
          <w:pPr>
            <w:pStyle w:val="TM7"/>
            <w:numPr>
              <w:ilvl w:val="2"/>
              <w:numId w:val="23"/>
            </w:numPr>
            <w:tabs>
              <w:tab w:val="left" w:pos="1113"/>
              <w:tab w:val="right" w:leader="dot" w:pos="9575"/>
            </w:tabs>
            <w:spacing w:before="123"/>
            <w:ind w:hanging="498"/>
            <w:rPr>
              <w:b w:val="0"/>
            </w:rPr>
            <w:pPrChange w:id="104" w:author="Missaoui" w:date="2023-05-13T13:12:00Z">
              <w:pPr>
                <w:pStyle w:val="TM7"/>
                <w:numPr>
                  <w:ilvl w:val="2"/>
                  <w:numId w:val="58"/>
                </w:numPr>
                <w:tabs>
                  <w:tab w:val="num" w:pos="360"/>
                  <w:tab w:val="left" w:pos="1113"/>
                  <w:tab w:val="num" w:pos="2160"/>
                  <w:tab w:val="right" w:leader="dot" w:pos="9575"/>
                </w:tabs>
                <w:spacing w:before="123"/>
                <w:ind w:left="2160" w:hanging="720"/>
              </w:pPr>
            </w:pPrChange>
          </w:pPr>
          <w:r w:rsidRPr="00FB1C79">
            <w:fldChar w:fldCharType="begin"/>
          </w:r>
          <w:r w:rsidR="00223BBE" w:rsidRPr="00FB1C79">
            <w:instrText>HYPERLINK \l "_bookmark203"</w:instrText>
          </w:r>
          <w:r w:rsidRPr="00FB1C79">
            <w:fldChar w:fldCharType="separate"/>
          </w:r>
          <w:r w:rsidR="00DB3A16" w:rsidRPr="00FB1C79">
            <w:t>Diagrammesdeséquence</w:t>
          </w:r>
          <w:r w:rsidRPr="00FB1C79">
            <w:fldChar w:fldCharType="end"/>
          </w:r>
          <w:r w:rsidR="00DB3A16" w:rsidRPr="00FB1C79">
            <w:tab/>
          </w:r>
          <w:r w:rsidRPr="00FB1C79">
            <w:fldChar w:fldCharType="begin"/>
          </w:r>
          <w:r w:rsidR="00223BBE" w:rsidRPr="00FB1C79">
            <w:instrText>HYPERLINK \l "_bookmark203"</w:instrText>
          </w:r>
          <w:r w:rsidRPr="00FB1C79">
            <w:fldChar w:fldCharType="separate"/>
          </w:r>
          <w:r w:rsidR="00DB3A16" w:rsidRPr="00FB1C79">
            <w:rPr>
              <w:b w:val="0"/>
            </w:rPr>
            <w:t>109</w:t>
          </w:r>
          <w:r w:rsidRPr="00FB1C79">
            <w:fldChar w:fldCharType="end"/>
          </w:r>
        </w:p>
        <w:p w:rsidR="008457F2" w:rsidRDefault="00FB67D7">
          <w:pPr>
            <w:pStyle w:val="TM7"/>
            <w:numPr>
              <w:ilvl w:val="2"/>
              <w:numId w:val="23"/>
            </w:numPr>
            <w:tabs>
              <w:tab w:val="left" w:pos="1113"/>
              <w:tab w:val="right" w:leader="dot" w:pos="9575"/>
            </w:tabs>
            <w:ind w:hanging="498"/>
            <w:rPr>
              <w:b w:val="0"/>
            </w:rPr>
            <w:pPrChange w:id="105" w:author="Missaoui" w:date="2023-05-13T13:12:00Z">
              <w:pPr>
                <w:pStyle w:val="TM7"/>
                <w:numPr>
                  <w:ilvl w:val="2"/>
                  <w:numId w:val="58"/>
                </w:numPr>
                <w:tabs>
                  <w:tab w:val="num" w:pos="360"/>
                  <w:tab w:val="left" w:pos="1113"/>
                  <w:tab w:val="num" w:pos="2160"/>
                  <w:tab w:val="right" w:leader="dot" w:pos="9575"/>
                </w:tabs>
                <w:ind w:left="2160" w:hanging="720"/>
              </w:pPr>
            </w:pPrChange>
          </w:pPr>
          <w:r w:rsidRPr="00FB1C79">
            <w:fldChar w:fldCharType="begin"/>
          </w:r>
          <w:r w:rsidR="00223BBE" w:rsidRPr="00FB1C79">
            <w:instrText>HYPERLINK \l "_bookmark206"</w:instrText>
          </w:r>
          <w:r w:rsidRPr="00FB1C79">
            <w:fldChar w:fldCharType="separate"/>
          </w:r>
          <w:r w:rsidR="00DB3A16" w:rsidRPr="00FB1C79">
            <w:t>Diagrammede classes</w:t>
          </w:r>
          <w:r w:rsidRPr="00FB1C79">
            <w:fldChar w:fldCharType="end"/>
          </w:r>
          <w:r w:rsidR="00DB3A16" w:rsidRPr="00FB1C79">
            <w:tab/>
          </w:r>
          <w:r w:rsidRPr="00FB1C79">
            <w:fldChar w:fldCharType="begin"/>
          </w:r>
          <w:r w:rsidR="00223BBE" w:rsidRPr="00FB1C79">
            <w:instrText>HYPERLINK \l "_bookmark206"</w:instrText>
          </w:r>
          <w:r w:rsidRPr="00FB1C79">
            <w:fldChar w:fldCharType="separate"/>
          </w:r>
          <w:r w:rsidR="00DB3A16" w:rsidRPr="00FB1C79">
            <w:rPr>
              <w:b w:val="0"/>
            </w:rPr>
            <w:t>112</w:t>
          </w:r>
          <w:r w:rsidRPr="00FB1C79">
            <w:fldChar w:fldCharType="end"/>
          </w:r>
        </w:p>
        <w:p w:rsidR="008457F2" w:rsidRDefault="00FB67D7">
          <w:pPr>
            <w:pStyle w:val="TM7"/>
            <w:numPr>
              <w:ilvl w:val="2"/>
              <w:numId w:val="23"/>
            </w:numPr>
            <w:tabs>
              <w:tab w:val="left" w:pos="1113"/>
              <w:tab w:val="right" w:leader="dot" w:pos="9575"/>
            </w:tabs>
            <w:spacing w:before="123"/>
            <w:ind w:hanging="498"/>
            <w:rPr>
              <w:b w:val="0"/>
            </w:rPr>
            <w:pPrChange w:id="106" w:author="Missaoui" w:date="2023-05-13T13:12:00Z">
              <w:pPr>
                <w:pStyle w:val="TM7"/>
                <w:numPr>
                  <w:ilvl w:val="2"/>
                  <w:numId w:val="58"/>
                </w:numPr>
                <w:tabs>
                  <w:tab w:val="num" w:pos="360"/>
                  <w:tab w:val="left" w:pos="1113"/>
                  <w:tab w:val="num" w:pos="2160"/>
                  <w:tab w:val="right" w:leader="dot" w:pos="9575"/>
                </w:tabs>
                <w:spacing w:before="123"/>
                <w:ind w:left="2160" w:hanging="720"/>
              </w:pPr>
            </w:pPrChange>
          </w:pPr>
          <w:r w:rsidRPr="00FB1C79">
            <w:fldChar w:fldCharType="begin"/>
          </w:r>
          <w:r w:rsidR="00223BBE" w:rsidRPr="00FB1C79">
            <w:instrText>HYPERLINK \l "_bookmark208"</w:instrText>
          </w:r>
          <w:r w:rsidRPr="00FB1C79">
            <w:fldChar w:fldCharType="separate"/>
          </w:r>
          <w:r w:rsidR="00DB3A16" w:rsidRPr="00FB1C79">
            <w:t>Lemodèle relationneldusprint 5</w:t>
          </w:r>
          <w:r w:rsidRPr="00FB1C79">
            <w:fldChar w:fldCharType="end"/>
          </w:r>
          <w:r w:rsidR="00DB3A16" w:rsidRPr="00FB1C79">
            <w:tab/>
          </w:r>
          <w:r w:rsidRPr="00FB1C79">
            <w:fldChar w:fldCharType="begin"/>
          </w:r>
          <w:r w:rsidR="00223BBE" w:rsidRPr="00FB1C79">
            <w:instrText>HYPERLINK \l "_bookmark208"</w:instrText>
          </w:r>
          <w:r w:rsidRPr="00FB1C79">
            <w:fldChar w:fldCharType="separate"/>
          </w:r>
          <w:r w:rsidR="00DB3A16" w:rsidRPr="00FB1C79">
            <w:rPr>
              <w:b w:val="0"/>
            </w:rPr>
            <w:t>112</w:t>
          </w:r>
          <w:r w:rsidRPr="00FB1C79">
            <w:fldChar w:fldCharType="end"/>
          </w:r>
        </w:p>
        <w:p w:rsidR="008457F2" w:rsidRDefault="00FB67D7">
          <w:pPr>
            <w:pStyle w:val="TM5"/>
            <w:numPr>
              <w:ilvl w:val="1"/>
              <w:numId w:val="23"/>
            </w:numPr>
            <w:tabs>
              <w:tab w:val="left" w:pos="729"/>
              <w:tab w:val="right" w:leader="dot" w:pos="9575"/>
            </w:tabs>
            <w:rPr>
              <w:b w:val="0"/>
            </w:rPr>
            <w:pPrChange w:id="107" w:author="Missaoui" w:date="2023-05-13T13:12:00Z">
              <w:pPr>
                <w:pStyle w:val="TM5"/>
                <w:numPr>
                  <w:ilvl w:val="1"/>
                  <w:numId w:val="58"/>
                </w:numPr>
                <w:tabs>
                  <w:tab w:val="num" w:pos="360"/>
                  <w:tab w:val="left" w:pos="729"/>
                  <w:tab w:val="num" w:pos="1440"/>
                  <w:tab w:val="right" w:leader="dot" w:pos="9575"/>
                </w:tabs>
                <w:ind w:left="1440" w:hanging="720"/>
              </w:pPr>
            </w:pPrChange>
          </w:pPr>
          <w:r w:rsidRPr="00FB1C79">
            <w:fldChar w:fldCharType="begin"/>
          </w:r>
          <w:r w:rsidR="00223BBE" w:rsidRPr="00FB1C79">
            <w:instrText>HYPERLINK \l "_bookmark209"</w:instrText>
          </w:r>
          <w:r w:rsidRPr="00FB1C79">
            <w:fldChar w:fldCharType="separate"/>
          </w:r>
          <w:r w:rsidR="00DB3A16" w:rsidRPr="00FB1C79">
            <w:t>Réalisation</w:t>
          </w:r>
          <w:r w:rsidRPr="00FB1C79">
            <w:fldChar w:fldCharType="end"/>
          </w:r>
          <w:r w:rsidR="00DB3A16" w:rsidRPr="00FB1C79">
            <w:tab/>
          </w:r>
          <w:r w:rsidRPr="00FB1C79">
            <w:fldChar w:fldCharType="begin"/>
          </w:r>
          <w:r w:rsidR="00223BBE" w:rsidRPr="00FB1C79">
            <w:instrText>HYPERLINK \l "_bookmark209"</w:instrText>
          </w:r>
          <w:r w:rsidRPr="00FB1C79">
            <w:fldChar w:fldCharType="separate"/>
          </w:r>
          <w:r w:rsidR="00DB3A16" w:rsidRPr="00FB1C79">
            <w:rPr>
              <w:b w:val="0"/>
            </w:rPr>
            <w:t>113</w:t>
          </w:r>
          <w:r w:rsidRPr="00FB1C79">
            <w:fldChar w:fldCharType="end"/>
          </w:r>
        </w:p>
        <w:p w:rsidR="008457F2" w:rsidRDefault="00FB67D7">
          <w:pPr>
            <w:pStyle w:val="TM7"/>
            <w:numPr>
              <w:ilvl w:val="2"/>
              <w:numId w:val="22"/>
            </w:numPr>
            <w:tabs>
              <w:tab w:val="left" w:pos="1113"/>
              <w:tab w:val="right" w:leader="dot" w:pos="9575"/>
            </w:tabs>
            <w:spacing w:before="123"/>
            <w:ind w:hanging="498"/>
            <w:rPr>
              <w:b w:val="0"/>
            </w:rPr>
            <w:pPrChange w:id="108" w:author="Missaoui" w:date="2023-05-13T13:12:00Z">
              <w:pPr>
                <w:pStyle w:val="TM7"/>
                <w:numPr>
                  <w:ilvl w:val="2"/>
                  <w:numId w:val="59"/>
                </w:numPr>
                <w:tabs>
                  <w:tab w:val="num" w:pos="360"/>
                  <w:tab w:val="left" w:pos="1113"/>
                  <w:tab w:val="num" w:pos="2160"/>
                  <w:tab w:val="right" w:leader="dot" w:pos="9575"/>
                </w:tabs>
                <w:spacing w:before="123"/>
                <w:ind w:left="2160" w:hanging="720"/>
              </w:pPr>
            </w:pPrChange>
          </w:pPr>
          <w:r w:rsidRPr="00FB1C79">
            <w:fldChar w:fldCharType="begin"/>
          </w:r>
          <w:r w:rsidR="00223BBE" w:rsidRPr="00FB1C79">
            <w:instrText>HYPERLINK \l "_bookmark210"</w:instrText>
          </w:r>
          <w:r w:rsidRPr="00FB1C79">
            <w:fldChar w:fldCharType="separate"/>
          </w:r>
          <w:r w:rsidR="00DB3A16" w:rsidRPr="00FB1C79">
            <w:t>Interface« consulterliste utilisateurs »</w:t>
          </w:r>
          <w:r w:rsidRPr="00FB1C79">
            <w:fldChar w:fldCharType="end"/>
          </w:r>
          <w:r w:rsidR="00DB3A16" w:rsidRPr="00FB1C79">
            <w:tab/>
          </w:r>
          <w:r w:rsidRPr="00FB1C79">
            <w:fldChar w:fldCharType="begin"/>
          </w:r>
          <w:r w:rsidR="00223BBE" w:rsidRPr="00FB1C79">
            <w:instrText>HYPERLINK \l "_bookmark210"</w:instrText>
          </w:r>
          <w:r w:rsidRPr="00FB1C79">
            <w:fldChar w:fldCharType="separate"/>
          </w:r>
          <w:r w:rsidR="00DB3A16" w:rsidRPr="00FB1C79">
            <w:rPr>
              <w:b w:val="0"/>
            </w:rPr>
            <w:t>113</w:t>
          </w:r>
          <w:r w:rsidRPr="00FB1C79">
            <w:fldChar w:fldCharType="end"/>
          </w:r>
        </w:p>
        <w:p w:rsidR="008457F2" w:rsidRDefault="00FB67D7">
          <w:pPr>
            <w:pStyle w:val="TM7"/>
            <w:numPr>
              <w:ilvl w:val="2"/>
              <w:numId w:val="22"/>
            </w:numPr>
            <w:tabs>
              <w:tab w:val="left" w:pos="1113"/>
              <w:tab w:val="right" w:leader="dot" w:pos="9575"/>
            </w:tabs>
            <w:ind w:hanging="498"/>
            <w:rPr>
              <w:b w:val="0"/>
            </w:rPr>
            <w:pPrChange w:id="109" w:author="Missaoui" w:date="2023-05-13T13:12:00Z">
              <w:pPr>
                <w:pStyle w:val="TM7"/>
                <w:numPr>
                  <w:ilvl w:val="2"/>
                  <w:numId w:val="59"/>
                </w:numPr>
                <w:tabs>
                  <w:tab w:val="num" w:pos="360"/>
                  <w:tab w:val="left" w:pos="1113"/>
                  <w:tab w:val="num" w:pos="2160"/>
                  <w:tab w:val="right" w:leader="dot" w:pos="9575"/>
                </w:tabs>
                <w:ind w:left="2160" w:hanging="720"/>
              </w:pPr>
            </w:pPrChange>
          </w:pPr>
          <w:r w:rsidRPr="00FB1C79">
            <w:fldChar w:fldCharType="begin"/>
          </w:r>
          <w:r w:rsidR="00223BBE" w:rsidRPr="00FB1C79">
            <w:instrText>HYPERLINK \l "_bookmark211"</w:instrText>
          </w:r>
          <w:r w:rsidRPr="00FB1C79">
            <w:fldChar w:fldCharType="separate"/>
          </w:r>
          <w:r w:rsidR="00DB3A16" w:rsidRPr="00FB1C79">
            <w:t>Interfaced’envoid’unemail</w:t>
          </w:r>
          <w:r w:rsidRPr="00FB1C79">
            <w:fldChar w:fldCharType="end"/>
          </w:r>
          <w:r w:rsidR="00DB3A16" w:rsidRPr="00FB1C79">
            <w:tab/>
          </w:r>
          <w:r w:rsidRPr="00FB1C79">
            <w:fldChar w:fldCharType="begin"/>
          </w:r>
          <w:r w:rsidR="00223BBE" w:rsidRPr="00FB1C79">
            <w:instrText>HYPERLINK \l "_bookmark211"</w:instrText>
          </w:r>
          <w:r w:rsidRPr="00FB1C79">
            <w:fldChar w:fldCharType="separate"/>
          </w:r>
          <w:r w:rsidR="00DB3A16" w:rsidRPr="00FB1C79">
            <w:rPr>
              <w:b w:val="0"/>
            </w:rPr>
            <w:t>114</w:t>
          </w:r>
          <w:r w:rsidRPr="00FB1C79">
            <w:fldChar w:fldCharType="end"/>
          </w:r>
        </w:p>
        <w:p w:rsidR="008457F2" w:rsidRDefault="00FB67D7">
          <w:pPr>
            <w:pStyle w:val="TM6"/>
            <w:numPr>
              <w:ilvl w:val="1"/>
              <w:numId w:val="23"/>
            </w:numPr>
            <w:tabs>
              <w:tab w:val="left" w:pos="729"/>
              <w:tab w:val="right" w:leader="dot" w:pos="9575"/>
            </w:tabs>
            <w:rPr>
              <w:b w:val="0"/>
              <w:i w:val="0"/>
            </w:rPr>
            <w:pPrChange w:id="110" w:author="Missaoui" w:date="2023-05-13T13:12:00Z">
              <w:pPr>
                <w:pStyle w:val="TM6"/>
                <w:numPr>
                  <w:ilvl w:val="1"/>
                  <w:numId w:val="58"/>
                </w:numPr>
                <w:tabs>
                  <w:tab w:val="num" w:pos="360"/>
                  <w:tab w:val="left" w:pos="729"/>
                  <w:tab w:val="num" w:pos="1440"/>
                  <w:tab w:val="right" w:leader="dot" w:pos="9575"/>
                </w:tabs>
                <w:ind w:left="1440" w:hanging="720"/>
              </w:pPr>
            </w:pPrChange>
          </w:pPr>
          <w:r w:rsidRPr="00FB1C79">
            <w:fldChar w:fldCharType="begin"/>
          </w:r>
          <w:r w:rsidR="00223BBE" w:rsidRPr="00FB1C79">
            <w:instrText>HYPERLINK \l "_bookmark212"</w:instrText>
          </w:r>
          <w:r w:rsidRPr="00FB1C79">
            <w:fldChar w:fldCharType="separate"/>
          </w:r>
          <w:r w:rsidR="00DB3A16" w:rsidRPr="00FB1C79">
            <w:rPr>
              <w:i w:val="0"/>
            </w:rPr>
            <w:t>Test</w:t>
          </w:r>
          <w:r w:rsidRPr="00FB1C79">
            <w:fldChar w:fldCharType="end"/>
          </w:r>
          <w:r w:rsidR="00DB3A16" w:rsidRPr="00FB1C79">
            <w:rPr>
              <w:i w:val="0"/>
            </w:rPr>
            <w:tab/>
          </w:r>
          <w:r w:rsidRPr="00FB1C79">
            <w:fldChar w:fldCharType="begin"/>
          </w:r>
          <w:r w:rsidR="00223BBE" w:rsidRPr="00FB1C79">
            <w:instrText>HYPERLINK \l "_bookmark212"</w:instrText>
          </w:r>
          <w:r w:rsidRPr="00FB1C79">
            <w:fldChar w:fldCharType="separate"/>
          </w:r>
          <w:r w:rsidR="00DB3A16" w:rsidRPr="00FB1C79">
            <w:rPr>
              <w:b w:val="0"/>
              <w:i w:val="0"/>
            </w:rPr>
            <w:t>114</w:t>
          </w:r>
          <w:r w:rsidRPr="00FB1C79">
            <w:fldChar w:fldCharType="end"/>
          </w:r>
        </w:p>
        <w:p w:rsidR="008457F2" w:rsidRDefault="00FB67D7">
          <w:pPr>
            <w:pStyle w:val="TM5"/>
            <w:numPr>
              <w:ilvl w:val="1"/>
              <w:numId w:val="23"/>
            </w:numPr>
            <w:tabs>
              <w:tab w:val="left" w:pos="729"/>
              <w:tab w:val="right" w:leader="dot" w:pos="9575"/>
            </w:tabs>
            <w:spacing w:before="122"/>
            <w:rPr>
              <w:b w:val="0"/>
            </w:rPr>
            <w:pPrChange w:id="111" w:author="Missaoui" w:date="2023-05-13T13:12:00Z">
              <w:pPr>
                <w:pStyle w:val="TM5"/>
                <w:numPr>
                  <w:ilvl w:val="1"/>
                  <w:numId w:val="58"/>
                </w:numPr>
                <w:tabs>
                  <w:tab w:val="num" w:pos="360"/>
                  <w:tab w:val="left" w:pos="729"/>
                  <w:tab w:val="num" w:pos="1440"/>
                  <w:tab w:val="right" w:leader="dot" w:pos="9575"/>
                </w:tabs>
                <w:spacing w:before="122"/>
                <w:ind w:left="1440" w:hanging="720"/>
              </w:pPr>
            </w:pPrChange>
          </w:pPr>
          <w:r w:rsidRPr="00FB1C79">
            <w:fldChar w:fldCharType="begin"/>
          </w:r>
          <w:r w:rsidR="00223BBE" w:rsidRPr="00FB1C79">
            <w:instrText>HYPERLINK \l "_bookmark213"</w:instrText>
          </w:r>
          <w:r w:rsidRPr="00FB1C79">
            <w:fldChar w:fldCharType="separate"/>
          </w:r>
          <w:r w:rsidR="00DB3A16" w:rsidRPr="00FB1C79">
            <w:t>Lesoutils de suivide Scrum</w:t>
          </w:r>
          <w:r w:rsidRPr="00FB1C79">
            <w:fldChar w:fldCharType="end"/>
          </w:r>
          <w:r w:rsidR="00DB3A16" w:rsidRPr="00FB1C79">
            <w:tab/>
          </w:r>
          <w:r w:rsidRPr="00FB1C79">
            <w:fldChar w:fldCharType="begin"/>
          </w:r>
          <w:r w:rsidR="00223BBE" w:rsidRPr="00FB1C79">
            <w:instrText>HYPERLINK \l "_bookmark213"</w:instrText>
          </w:r>
          <w:r w:rsidRPr="00FB1C79">
            <w:fldChar w:fldCharType="separate"/>
          </w:r>
          <w:r w:rsidR="00DB3A16" w:rsidRPr="00FB1C79">
            <w:rPr>
              <w:b w:val="0"/>
            </w:rPr>
            <w:t>115</w:t>
          </w:r>
          <w:r w:rsidRPr="00FB1C79">
            <w:fldChar w:fldCharType="end"/>
          </w:r>
        </w:p>
        <w:p w:rsidR="008457F2" w:rsidRDefault="00FB67D7">
          <w:pPr>
            <w:pStyle w:val="TM7"/>
            <w:numPr>
              <w:ilvl w:val="2"/>
              <w:numId w:val="23"/>
            </w:numPr>
            <w:tabs>
              <w:tab w:val="left" w:pos="1113"/>
              <w:tab w:val="right" w:leader="dot" w:pos="9575"/>
            </w:tabs>
            <w:spacing w:before="121"/>
            <w:ind w:hanging="498"/>
            <w:rPr>
              <w:b w:val="0"/>
            </w:rPr>
            <w:pPrChange w:id="112" w:author="Missaoui" w:date="2023-05-13T13:12:00Z">
              <w:pPr>
                <w:pStyle w:val="TM7"/>
                <w:numPr>
                  <w:ilvl w:val="2"/>
                  <w:numId w:val="58"/>
                </w:numPr>
                <w:tabs>
                  <w:tab w:val="num" w:pos="360"/>
                  <w:tab w:val="left" w:pos="1113"/>
                  <w:tab w:val="num" w:pos="2160"/>
                  <w:tab w:val="right" w:leader="dot" w:pos="9575"/>
                </w:tabs>
                <w:spacing w:before="121"/>
                <w:ind w:left="2160" w:hanging="720"/>
              </w:pPr>
            </w:pPrChange>
          </w:pPr>
          <w:r w:rsidRPr="00FB1C79">
            <w:fldChar w:fldCharType="begin"/>
          </w:r>
          <w:r w:rsidR="00223BBE" w:rsidRPr="00FB1C79">
            <w:instrText>HYPERLINK \l "_bookmark214"</w:instrText>
          </w:r>
          <w:r w:rsidRPr="00FB1C79">
            <w:fldChar w:fldCharType="separate"/>
          </w:r>
          <w:r w:rsidR="00DB3A16" w:rsidRPr="00FB1C79">
            <w:t>LeSCRUM Board</w:t>
          </w:r>
          <w:r w:rsidRPr="00FB1C79">
            <w:fldChar w:fldCharType="end"/>
          </w:r>
          <w:r w:rsidR="00DB3A16" w:rsidRPr="00FB1C79">
            <w:tab/>
          </w:r>
          <w:r w:rsidRPr="00FB1C79">
            <w:fldChar w:fldCharType="begin"/>
          </w:r>
          <w:r w:rsidR="00223BBE" w:rsidRPr="00FB1C79">
            <w:instrText>HYPERLINK \l "_bookmark214"</w:instrText>
          </w:r>
          <w:r w:rsidRPr="00FB1C79">
            <w:fldChar w:fldCharType="separate"/>
          </w:r>
          <w:r w:rsidR="00DB3A16" w:rsidRPr="00FB1C79">
            <w:rPr>
              <w:b w:val="0"/>
            </w:rPr>
            <w:t>115</w:t>
          </w:r>
          <w:r w:rsidRPr="00FB1C79">
            <w:fldChar w:fldCharType="end"/>
          </w:r>
        </w:p>
        <w:p w:rsidR="008457F2" w:rsidRDefault="00FB67D7">
          <w:pPr>
            <w:pStyle w:val="TM7"/>
            <w:numPr>
              <w:ilvl w:val="2"/>
              <w:numId w:val="23"/>
            </w:numPr>
            <w:tabs>
              <w:tab w:val="left" w:pos="1113"/>
              <w:tab w:val="right" w:leader="dot" w:pos="9575"/>
            </w:tabs>
            <w:spacing w:before="122"/>
            <w:ind w:hanging="498"/>
            <w:rPr>
              <w:b w:val="0"/>
            </w:rPr>
            <w:pPrChange w:id="113" w:author="Missaoui" w:date="2023-05-13T13:12:00Z">
              <w:pPr>
                <w:pStyle w:val="TM7"/>
                <w:numPr>
                  <w:ilvl w:val="2"/>
                  <w:numId w:val="58"/>
                </w:numPr>
                <w:tabs>
                  <w:tab w:val="num" w:pos="360"/>
                  <w:tab w:val="left" w:pos="1113"/>
                  <w:tab w:val="num" w:pos="2160"/>
                  <w:tab w:val="right" w:leader="dot" w:pos="9575"/>
                </w:tabs>
                <w:spacing w:before="122"/>
                <w:ind w:left="2160" w:hanging="720"/>
              </w:pPr>
            </w:pPrChange>
          </w:pPr>
          <w:r w:rsidRPr="00FB1C79">
            <w:fldChar w:fldCharType="begin"/>
          </w:r>
          <w:r w:rsidR="00223BBE" w:rsidRPr="00FB1C79">
            <w:instrText>HYPERLINK \l "_bookmark215"</w:instrText>
          </w:r>
          <w:r w:rsidRPr="00FB1C79">
            <w:fldChar w:fldCharType="separate"/>
          </w:r>
          <w:r w:rsidR="00DB3A16" w:rsidRPr="00FB1C79">
            <w:t>LeBurnDown chart</w:t>
          </w:r>
          <w:r w:rsidRPr="00FB1C79">
            <w:fldChar w:fldCharType="end"/>
          </w:r>
          <w:r w:rsidR="00DB3A16" w:rsidRPr="00FB1C79">
            <w:tab/>
          </w:r>
          <w:r w:rsidRPr="00FB1C79">
            <w:fldChar w:fldCharType="begin"/>
          </w:r>
          <w:r w:rsidR="00223BBE" w:rsidRPr="00FB1C79">
            <w:instrText>HYPERLINK \l "_bookmark215"</w:instrText>
          </w:r>
          <w:r w:rsidRPr="00FB1C79">
            <w:fldChar w:fldCharType="separate"/>
          </w:r>
          <w:r w:rsidR="00DB3A16" w:rsidRPr="00FB1C79">
            <w:rPr>
              <w:b w:val="0"/>
            </w:rPr>
            <w:t>115</w:t>
          </w:r>
          <w:r w:rsidRPr="00FB1C79">
            <w:fldChar w:fldCharType="end"/>
          </w:r>
        </w:p>
        <w:p w:rsidR="00DB3A16" w:rsidRPr="00FB1C79" w:rsidRDefault="00FB67D7" w:rsidP="00AB2D17">
          <w:pPr>
            <w:pStyle w:val="TM2"/>
            <w:tabs>
              <w:tab w:val="right" w:leader="dot" w:pos="9575"/>
            </w:tabs>
            <w:rPr>
              <w:b w:val="0"/>
              <w:i w:val="0"/>
            </w:rPr>
          </w:pPr>
          <w:hyperlink w:anchor="_bookmark216" w:history="1">
            <w:r w:rsidR="00DB3A16" w:rsidRPr="00FB1C79">
              <w:t>Conclusiongénéraleetperspective</w:t>
            </w:r>
          </w:hyperlink>
          <w:r w:rsidR="00DB3A16" w:rsidRPr="00FB1C79">
            <w:tab/>
          </w:r>
          <w:hyperlink w:anchor="_bookmark216" w:history="1">
            <w:r w:rsidR="00DB3A16" w:rsidRPr="00FB1C79">
              <w:rPr>
                <w:b w:val="0"/>
                <w:i w:val="0"/>
              </w:rPr>
              <w:t>117</w:t>
            </w:r>
          </w:hyperlink>
        </w:p>
        <w:p w:rsidR="00DB3A16" w:rsidRPr="00FB1C79" w:rsidRDefault="00FB67D7" w:rsidP="00AB2D17">
          <w:pPr>
            <w:pStyle w:val="TM4"/>
            <w:tabs>
              <w:tab w:val="right" w:leader="dot" w:pos="9575"/>
            </w:tabs>
            <w:rPr>
              <w:b w:val="0"/>
              <w:i w:val="0"/>
            </w:rPr>
          </w:pPr>
          <w:hyperlink w:anchor="_bookmark217" w:history="1">
            <w:r w:rsidR="00DB3A16" w:rsidRPr="00FB1C79">
              <w:rPr>
                <w:i w:val="0"/>
              </w:rPr>
              <w:t>REFERENCES</w:t>
            </w:r>
          </w:hyperlink>
          <w:r w:rsidR="00DB3A16" w:rsidRPr="00FB1C79">
            <w:rPr>
              <w:i w:val="0"/>
            </w:rPr>
            <w:tab/>
          </w:r>
          <w:hyperlink w:anchor="_bookmark217" w:history="1">
            <w:r w:rsidR="00DB3A16" w:rsidRPr="00FB1C79">
              <w:rPr>
                <w:b w:val="0"/>
                <w:i w:val="0"/>
              </w:rPr>
              <w:t>119</w:t>
            </w:r>
          </w:hyperlink>
        </w:p>
      </w:sdtContent>
    </w:sdt>
    <w:p w:rsidR="00DB3A16" w:rsidRPr="00FB1C79" w:rsidRDefault="00DB3A16" w:rsidP="00AB2D17">
      <w:pPr>
        <w:sectPr w:rsidR="00DB3A16" w:rsidRPr="00FB1C79">
          <w:type w:val="continuous"/>
          <w:pgSz w:w="12240" w:h="15840"/>
          <w:pgMar w:top="1340" w:right="420" w:bottom="1659" w:left="1240" w:header="720" w:footer="720" w:gutter="0"/>
          <w:cols w:space="720"/>
        </w:sectPr>
      </w:pPr>
    </w:p>
    <w:p w:rsidR="00DB3A16" w:rsidRPr="00FB1C79" w:rsidRDefault="00DB3A16" w:rsidP="00AB2D17">
      <w:pPr>
        <w:spacing w:before="56"/>
        <w:ind w:left="230" w:right="1052"/>
        <w:jc w:val="center"/>
        <w:rPr>
          <w:b/>
          <w:i/>
          <w:sz w:val="44"/>
        </w:rPr>
      </w:pPr>
      <w:bookmarkStart w:id="114" w:name="_Hlk134471608"/>
      <w:commentRangeStart w:id="115"/>
      <w:r w:rsidRPr="00FB1C79">
        <w:rPr>
          <w:b/>
          <w:i/>
          <w:sz w:val="44"/>
        </w:rPr>
        <w:lastRenderedPageBreak/>
        <w:t>Liste</w:t>
      </w:r>
      <w:r w:rsidR="00853BF5" w:rsidRPr="00FB1C79">
        <w:rPr>
          <w:b/>
          <w:i/>
          <w:sz w:val="44"/>
        </w:rPr>
        <w:t xml:space="preserve"> </w:t>
      </w:r>
      <w:r w:rsidRPr="00FB1C79">
        <w:rPr>
          <w:b/>
          <w:i/>
          <w:sz w:val="44"/>
        </w:rPr>
        <w:t>des</w:t>
      </w:r>
      <w:r w:rsidR="00853BF5" w:rsidRPr="00FB1C79">
        <w:rPr>
          <w:b/>
          <w:i/>
          <w:sz w:val="44"/>
        </w:rPr>
        <w:t xml:space="preserve"> </w:t>
      </w:r>
      <w:r w:rsidRPr="00FB1C79">
        <w:rPr>
          <w:b/>
          <w:i/>
          <w:sz w:val="44"/>
        </w:rPr>
        <w:t>figures</w:t>
      </w:r>
      <w:commentRangeEnd w:id="115"/>
      <w:r w:rsidR="00853BF5" w:rsidRPr="00FB1C79">
        <w:rPr>
          <w:rStyle w:val="Marquedecommentaire"/>
        </w:rPr>
        <w:commentReference w:id="115"/>
      </w:r>
    </w:p>
    <w:bookmarkEnd w:id="114"/>
    <w:p w:rsidR="00DB3A16" w:rsidRPr="00FB1C79" w:rsidRDefault="00FB67D7" w:rsidP="00AB2D17">
      <w:pPr>
        <w:tabs>
          <w:tab w:val="left" w:leader="dot" w:pos="9463"/>
        </w:tabs>
        <w:spacing w:before="201"/>
        <w:ind w:left="176"/>
      </w:pPr>
      <w:r w:rsidRPr="00FB67D7">
        <w:fldChar w:fldCharType="begin"/>
      </w:r>
      <w:r w:rsidR="00DB3A16" w:rsidRPr="00FB1C79">
        <w:instrText>HYPERLINK \l "_bookmark5"</w:instrText>
      </w:r>
      <w:r w:rsidRPr="00FB67D7">
        <w:fldChar w:fldCharType="separate"/>
      </w:r>
      <w:r w:rsidR="00DB3A16" w:rsidRPr="00FB1C79">
        <w:rPr>
          <w:b/>
        </w:rPr>
        <w:t>Figure1.1Logode Devagnos.</w:t>
      </w:r>
      <w:r w:rsidRPr="00FB1C79">
        <w:rPr>
          <w:b/>
        </w:rPr>
        <w:fldChar w:fldCharType="end"/>
      </w:r>
      <w:r w:rsidR="00DB3A16" w:rsidRPr="00FB1C79">
        <w:rPr>
          <w:b/>
        </w:rPr>
        <w:tab/>
      </w:r>
      <w:hyperlink w:anchor="_bookmark5" w:history="1">
        <w:r w:rsidR="00DB3A16" w:rsidRPr="00FB1C79">
          <w:t>4</w:t>
        </w:r>
      </w:hyperlink>
    </w:p>
    <w:p w:rsidR="00DB3A16" w:rsidRPr="00FB1C79" w:rsidRDefault="00FB67D7" w:rsidP="00AB2D17">
      <w:pPr>
        <w:tabs>
          <w:tab w:val="left" w:leader="dot" w:pos="9463"/>
        </w:tabs>
        <w:spacing w:before="20"/>
        <w:ind w:left="176"/>
      </w:pPr>
      <w:hyperlink w:anchor="_bookmark10" w:history="1">
        <w:r w:rsidR="00DB3A16" w:rsidRPr="00FB1C79">
          <w:rPr>
            <w:b/>
          </w:rPr>
          <w:t>Figure1.2 Stratégiedelaveilleconcurrentielle.</w:t>
        </w:r>
      </w:hyperlink>
      <w:r w:rsidR="00DB3A16" w:rsidRPr="00FB1C79">
        <w:rPr>
          <w:b/>
        </w:rPr>
        <w:tab/>
      </w:r>
      <w:hyperlink w:anchor="_bookmark10" w:history="1">
        <w:r w:rsidR="00DB3A16" w:rsidRPr="00FB1C79">
          <w:t>6</w:t>
        </w:r>
      </w:hyperlink>
    </w:p>
    <w:p w:rsidR="00DB3A16" w:rsidRPr="00FB1C79" w:rsidRDefault="00FB67D7" w:rsidP="00AB2D17">
      <w:pPr>
        <w:tabs>
          <w:tab w:val="left" w:leader="dot" w:pos="9350"/>
        </w:tabs>
        <w:spacing w:before="22"/>
        <w:ind w:left="176"/>
      </w:pPr>
      <w:hyperlink w:anchor="_bookmark18" w:history="1">
        <w:r w:rsidR="00DB3A16" w:rsidRPr="00FB1C79">
          <w:rPr>
            <w:b/>
          </w:rPr>
          <w:t>Figure1.3Différenceentreméthodeclassiqueetagile</w:t>
        </w:r>
      </w:hyperlink>
      <w:r w:rsidR="00DB3A16" w:rsidRPr="00FB1C79">
        <w:rPr>
          <w:b/>
        </w:rPr>
        <w:tab/>
      </w:r>
      <w:hyperlink w:anchor="_bookmark18" w:history="1">
        <w:r w:rsidR="00DB3A16" w:rsidRPr="00FB1C79">
          <w:t>12</w:t>
        </w:r>
      </w:hyperlink>
    </w:p>
    <w:p w:rsidR="00DB3A16" w:rsidRPr="00FB1C79" w:rsidRDefault="00FB67D7" w:rsidP="00AB2D17">
      <w:pPr>
        <w:tabs>
          <w:tab w:val="left" w:leader="dot" w:pos="9350"/>
        </w:tabs>
        <w:spacing w:before="22"/>
        <w:ind w:left="176"/>
      </w:pPr>
      <w:hyperlink w:anchor="_bookmark20" w:history="1">
        <w:r w:rsidR="00DB3A16" w:rsidRPr="00FB1C79">
          <w:rPr>
            <w:b/>
          </w:rPr>
          <w:t>Figure1.4 Cycle devie dela méthode Scrum</w:t>
        </w:r>
      </w:hyperlink>
      <w:r w:rsidR="00DB3A16" w:rsidRPr="00FB1C79">
        <w:rPr>
          <w:b/>
        </w:rPr>
        <w:tab/>
      </w:r>
      <w:hyperlink w:anchor="_bookmark20" w:history="1">
        <w:r w:rsidR="00DB3A16" w:rsidRPr="00FB1C79">
          <w:t>13</w:t>
        </w:r>
      </w:hyperlink>
    </w:p>
    <w:p w:rsidR="00DB3A16" w:rsidRPr="00FB1C79" w:rsidRDefault="00DB3A16" w:rsidP="00AB2D17">
      <w:pPr>
        <w:pStyle w:val="Corpsdetexte"/>
        <w:spacing w:before="9"/>
        <w:rPr>
          <w:sz w:val="23"/>
        </w:rPr>
      </w:pPr>
    </w:p>
    <w:p w:rsidR="00DB3A16" w:rsidRPr="00FB1C79" w:rsidRDefault="00FB67D7" w:rsidP="00AB2D17">
      <w:pPr>
        <w:tabs>
          <w:tab w:val="left" w:leader="dot" w:pos="9350"/>
        </w:tabs>
        <w:ind w:left="176"/>
      </w:pPr>
      <w:hyperlink w:anchor="_bookmark28" w:history="1">
        <w:r w:rsidR="00DB3A16" w:rsidRPr="00FB1C79">
          <w:rPr>
            <w:b/>
          </w:rPr>
          <w:t>Figure2.1 Lesétapesdescraping.</w:t>
        </w:r>
      </w:hyperlink>
      <w:r w:rsidR="00DB3A16" w:rsidRPr="00FB1C79">
        <w:rPr>
          <w:b/>
        </w:rPr>
        <w:tab/>
      </w:r>
      <w:hyperlink w:anchor="_bookmark28" w:history="1">
        <w:r w:rsidR="00DB3A16" w:rsidRPr="00FB1C79">
          <w:t>18</w:t>
        </w:r>
      </w:hyperlink>
    </w:p>
    <w:p w:rsidR="00DB3A16" w:rsidRPr="00FB1C79" w:rsidRDefault="00FB67D7" w:rsidP="00AB2D17">
      <w:pPr>
        <w:tabs>
          <w:tab w:val="left" w:leader="dot" w:pos="9350"/>
        </w:tabs>
        <w:spacing w:before="20"/>
        <w:ind w:left="176"/>
      </w:pPr>
      <w:hyperlink w:anchor="_bookmark34" w:history="1">
        <w:r w:rsidR="00DB3A16" w:rsidRPr="00FB1C79">
          <w:rPr>
            <w:b/>
          </w:rPr>
          <w:t>Figure2.2Diagrammedecasd'utilisationglobal</w:t>
        </w:r>
      </w:hyperlink>
      <w:r w:rsidR="00DB3A16" w:rsidRPr="00FB1C79">
        <w:rPr>
          <w:b/>
        </w:rPr>
        <w:tab/>
      </w:r>
      <w:hyperlink w:anchor="_bookmark34" w:history="1">
        <w:r w:rsidR="00DB3A16" w:rsidRPr="00FB1C79">
          <w:t>21</w:t>
        </w:r>
      </w:hyperlink>
    </w:p>
    <w:p w:rsidR="00DB3A16" w:rsidRPr="00FB1C79" w:rsidRDefault="00FB67D7" w:rsidP="00AB2D17">
      <w:pPr>
        <w:tabs>
          <w:tab w:val="left" w:leader="dot" w:pos="9350"/>
        </w:tabs>
        <w:spacing w:before="22"/>
        <w:ind w:left="176"/>
      </w:pPr>
      <w:hyperlink w:anchor="_bookmark36" w:history="1">
        <w:r w:rsidR="00DB3A16" w:rsidRPr="00FB1C79">
          <w:rPr>
            <w:b/>
          </w:rPr>
          <w:t>Figure2.3Diagramme declasse global</w:t>
        </w:r>
      </w:hyperlink>
      <w:r w:rsidR="00DB3A16" w:rsidRPr="00FB1C79">
        <w:rPr>
          <w:b/>
        </w:rPr>
        <w:tab/>
      </w:r>
      <w:hyperlink w:anchor="_bookmark36" w:history="1">
        <w:r w:rsidR="00DB3A16" w:rsidRPr="00FB1C79">
          <w:t>22</w:t>
        </w:r>
      </w:hyperlink>
    </w:p>
    <w:p w:rsidR="00DB3A16" w:rsidRPr="00FB1C79" w:rsidRDefault="00FB67D7" w:rsidP="00AB2D17">
      <w:pPr>
        <w:tabs>
          <w:tab w:val="left" w:leader="dot" w:pos="9350"/>
        </w:tabs>
        <w:spacing w:before="22"/>
        <w:ind w:left="176"/>
      </w:pPr>
      <w:hyperlink w:anchor="_bookmark38" w:history="1">
        <w:r w:rsidR="00DB3A16" w:rsidRPr="00FB1C79">
          <w:rPr>
            <w:b/>
          </w:rPr>
          <w:t>Figure2.4Planificationdessprints.</w:t>
        </w:r>
      </w:hyperlink>
      <w:r w:rsidR="00DB3A16" w:rsidRPr="00FB1C79">
        <w:rPr>
          <w:b/>
        </w:rPr>
        <w:tab/>
      </w:r>
      <w:hyperlink w:anchor="_bookmark38" w:history="1">
        <w:r w:rsidR="00DB3A16" w:rsidRPr="00FB1C79">
          <w:t>23</w:t>
        </w:r>
      </w:hyperlink>
    </w:p>
    <w:p w:rsidR="00DB3A16" w:rsidRPr="00FB1C79" w:rsidRDefault="00FB67D7" w:rsidP="00AB2D17">
      <w:pPr>
        <w:tabs>
          <w:tab w:val="left" w:leader="dot" w:pos="9350"/>
        </w:tabs>
        <w:spacing w:before="22"/>
        <w:ind w:left="176"/>
      </w:pPr>
      <w:hyperlink w:anchor="_bookmark40" w:history="1">
        <w:r w:rsidR="00DB3A16" w:rsidRPr="00FB1C79">
          <w:rPr>
            <w:b/>
          </w:rPr>
          <w:t>Figure2.5 Prototypeinterfacede visiteur.</w:t>
        </w:r>
      </w:hyperlink>
      <w:r w:rsidR="00DB3A16" w:rsidRPr="00FB1C79">
        <w:rPr>
          <w:b/>
        </w:rPr>
        <w:tab/>
      </w:r>
      <w:hyperlink w:anchor="_bookmark40" w:history="1">
        <w:r w:rsidR="00DB3A16" w:rsidRPr="00FB1C79">
          <w:t>24</w:t>
        </w:r>
      </w:hyperlink>
    </w:p>
    <w:p w:rsidR="00DB3A16" w:rsidRPr="00FB1C79" w:rsidRDefault="00FB67D7" w:rsidP="00AB2D17">
      <w:pPr>
        <w:tabs>
          <w:tab w:val="left" w:leader="dot" w:pos="9350"/>
        </w:tabs>
        <w:spacing w:before="20"/>
        <w:ind w:left="176"/>
      </w:pPr>
      <w:hyperlink w:anchor="_bookmark41" w:history="1">
        <w:r w:rsidR="00DB3A16" w:rsidRPr="00FB1C79">
          <w:rPr>
            <w:b/>
          </w:rPr>
          <w:t>Figure2.6PrototypeinterfaceAuthentification.</w:t>
        </w:r>
      </w:hyperlink>
      <w:r w:rsidR="00DB3A16" w:rsidRPr="00FB1C79">
        <w:rPr>
          <w:b/>
        </w:rPr>
        <w:tab/>
      </w:r>
      <w:hyperlink w:anchor="_bookmark41" w:history="1">
        <w:r w:rsidR="00DB3A16" w:rsidRPr="00FB1C79">
          <w:t>24</w:t>
        </w:r>
      </w:hyperlink>
    </w:p>
    <w:p w:rsidR="00DB3A16" w:rsidRPr="00FB1C79" w:rsidRDefault="00FB67D7" w:rsidP="00AB2D17">
      <w:pPr>
        <w:tabs>
          <w:tab w:val="left" w:leader="dot" w:pos="9350"/>
        </w:tabs>
        <w:spacing w:before="21"/>
        <w:ind w:left="176"/>
      </w:pPr>
      <w:hyperlink w:anchor="_bookmark42" w:history="1">
        <w:r w:rsidR="00DB3A16" w:rsidRPr="00FB1C79">
          <w:rPr>
            <w:b/>
          </w:rPr>
          <w:t>Figure2.7Prototyped'unpage d'accueil del'utilisateur.</w:t>
        </w:r>
      </w:hyperlink>
      <w:r w:rsidR="00DB3A16" w:rsidRPr="00FB1C79">
        <w:rPr>
          <w:b/>
        </w:rPr>
        <w:tab/>
      </w:r>
      <w:hyperlink w:anchor="_bookmark42" w:history="1">
        <w:r w:rsidR="00DB3A16" w:rsidRPr="00FB1C79">
          <w:t>24</w:t>
        </w:r>
      </w:hyperlink>
    </w:p>
    <w:p w:rsidR="00DB3A16" w:rsidRPr="00FB1C79" w:rsidRDefault="00FB67D7" w:rsidP="00AB2D17">
      <w:pPr>
        <w:tabs>
          <w:tab w:val="left" w:leader="dot" w:pos="9350"/>
        </w:tabs>
        <w:spacing w:before="22"/>
        <w:ind w:left="176"/>
      </w:pPr>
      <w:hyperlink w:anchor="_bookmark43" w:history="1">
        <w:r w:rsidR="00DB3A16" w:rsidRPr="00FB1C79">
          <w:rPr>
            <w:b/>
          </w:rPr>
          <w:t>Figure2.8 Prototypeinterface Dashboard.</w:t>
        </w:r>
        <w:r w:rsidR="00DB3A16" w:rsidRPr="00FB1C79">
          <w:rPr>
            <w:b/>
          </w:rPr>
          <w:tab/>
        </w:r>
        <w:r w:rsidR="00DB3A16" w:rsidRPr="00FB1C79">
          <w:t>2</w:t>
        </w:r>
      </w:hyperlink>
      <w:hyperlink w:anchor="_bookmark43" w:history="1">
        <w:r w:rsidR="00DB3A16" w:rsidRPr="00FB1C79">
          <w:t>5</w:t>
        </w:r>
      </w:hyperlink>
    </w:p>
    <w:p w:rsidR="00DB3A16" w:rsidRPr="00FB1C79" w:rsidRDefault="00FB67D7" w:rsidP="00AB2D17">
      <w:pPr>
        <w:tabs>
          <w:tab w:val="left" w:leader="dot" w:pos="9350"/>
        </w:tabs>
        <w:spacing w:before="22"/>
        <w:ind w:left="176"/>
      </w:pPr>
      <w:hyperlink w:anchor="_bookmark44" w:history="1">
        <w:r w:rsidR="00DB3A16" w:rsidRPr="00FB1C79">
          <w:rPr>
            <w:b/>
          </w:rPr>
          <w:t>Figure2.9 Prototype Dashboard.</w:t>
        </w:r>
      </w:hyperlink>
      <w:r w:rsidR="00DB3A16" w:rsidRPr="00FB1C79">
        <w:rPr>
          <w:b/>
        </w:rPr>
        <w:tab/>
      </w:r>
      <w:hyperlink w:anchor="_bookmark44" w:history="1">
        <w:r w:rsidR="00DB3A16" w:rsidRPr="00FB1C79">
          <w:t>25</w:t>
        </w:r>
      </w:hyperlink>
    </w:p>
    <w:p w:rsidR="00DB3A16" w:rsidRPr="00FB1C79" w:rsidRDefault="00DB3A16" w:rsidP="00AB2D17">
      <w:pPr>
        <w:pStyle w:val="Corpsdetexte"/>
        <w:spacing w:before="2"/>
      </w:pPr>
    </w:p>
    <w:p w:rsidR="00DB3A16" w:rsidRPr="00FB1C79" w:rsidRDefault="00FB67D7" w:rsidP="00AB2D17">
      <w:pPr>
        <w:tabs>
          <w:tab w:val="left" w:leader="dot" w:pos="9333"/>
        </w:tabs>
        <w:ind w:left="176"/>
        <w:rPr>
          <w:b/>
          <w:sz w:val="24"/>
        </w:rPr>
      </w:pPr>
      <w:hyperlink w:anchor="_bookmark62" w:history="1">
        <w:r w:rsidR="00DB3A16" w:rsidRPr="00FB1C79">
          <w:rPr>
            <w:b/>
            <w:sz w:val="24"/>
          </w:rPr>
          <w:t>Figure3.1 DiagrammedeCUdu sprint 1.</w:t>
        </w:r>
        <w:r w:rsidR="00DB3A16" w:rsidRPr="00FB1C79">
          <w:rPr>
            <w:b/>
            <w:sz w:val="24"/>
          </w:rPr>
          <w:tab/>
          <w:t>36</w:t>
        </w:r>
      </w:hyperlink>
    </w:p>
    <w:p w:rsidR="00DB3A16" w:rsidRPr="00FB1C79" w:rsidRDefault="00FB67D7" w:rsidP="00AB2D17">
      <w:pPr>
        <w:tabs>
          <w:tab w:val="left" w:leader="dot" w:pos="9333"/>
        </w:tabs>
        <w:ind w:left="176"/>
        <w:rPr>
          <w:b/>
          <w:sz w:val="24"/>
        </w:rPr>
      </w:pPr>
      <w:hyperlink w:anchor="_bookmark72" w:history="1">
        <w:r w:rsidR="00DB3A16" w:rsidRPr="00FB1C79">
          <w:rPr>
            <w:b/>
            <w:sz w:val="24"/>
          </w:rPr>
          <w:t>Figure3.2 Diagrammedeséquence« créeruncompte».</w:t>
        </w:r>
        <w:r w:rsidR="00DB3A16" w:rsidRPr="00FB1C79">
          <w:rPr>
            <w:b/>
            <w:sz w:val="24"/>
          </w:rPr>
          <w:tab/>
          <w:t>43</w:t>
        </w:r>
      </w:hyperlink>
    </w:p>
    <w:p w:rsidR="00DB3A16" w:rsidRPr="00FB1C79" w:rsidRDefault="00FB67D7" w:rsidP="00AB2D17">
      <w:pPr>
        <w:tabs>
          <w:tab w:val="left" w:leader="dot" w:pos="9333"/>
        </w:tabs>
        <w:ind w:left="176"/>
        <w:rPr>
          <w:b/>
          <w:sz w:val="24"/>
        </w:rPr>
      </w:pPr>
      <w:hyperlink w:anchor="_bookmark73" w:history="1">
        <w:r w:rsidR="00DB3A16" w:rsidRPr="00FB1C79">
          <w:rPr>
            <w:b/>
            <w:sz w:val="24"/>
          </w:rPr>
          <w:t>Figure3.3Diagrammedeséquence«s’authentifier».</w:t>
        </w:r>
        <w:r w:rsidR="00DB3A16" w:rsidRPr="00FB1C79">
          <w:rPr>
            <w:b/>
            <w:sz w:val="24"/>
          </w:rPr>
          <w:tab/>
          <w:t>45</w:t>
        </w:r>
      </w:hyperlink>
    </w:p>
    <w:p w:rsidR="00DB3A16" w:rsidRPr="00FB1C79" w:rsidRDefault="00FB67D7" w:rsidP="00AB2D17">
      <w:pPr>
        <w:tabs>
          <w:tab w:val="left" w:leader="dot" w:pos="9333"/>
        </w:tabs>
        <w:ind w:left="176"/>
        <w:rPr>
          <w:b/>
          <w:sz w:val="24"/>
        </w:rPr>
      </w:pPr>
      <w:hyperlink w:anchor="_bookmark74" w:history="1">
        <w:r w:rsidR="00DB3A16" w:rsidRPr="00FB1C79">
          <w:rPr>
            <w:b/>
            <w:sz w:val="24"/>
          </w:rPr>
          <w:t>Figure3.4Diagrammedeséquence«ajouterdonnées».</w:t>
        </w:r>
        <w:r w:rsidR="00DB3A16" w:rsidRPr="00FB1C79">
          <w:rPr>
            <w:b/>
            <w:sz w:val="24"/>
          </w:rPr>
          <w:tab/>
          <w:t>47</w:t>
        </w:r>
      </w:hyperlink>
    </w:p>
    <w:p w:rsidR="00DB3A16" w:rsidRPr="00FB1C79" w:rsidRDefault="00FB67D7" w:rsidP="00AB2D17">
      <w:pPr>
        <w:tabs>
          <w:tab w:val="left" w:leader="dot" w:pos="9333"/>
        </w:tabs>
        <w:ind w:left="176"/>
        <w:rPr>
          <w:b/>
          <w:sz w:val="24"/>
        </w:rPr>
      </w:pPr>
      <w:hyperlink w:anchor="_bookmark75" w:history="1">
        <w:r w:rsidR="00DB3A16" w:rsidRPr="00FB1C79">
          <w:rPr>
            <w:b/>
            <w:sz w:val="24"/>
          </w:rPr>
          <w:t>Figure3.5Diagrammedeséquence«modifierdonnées».</w:t>
        </w:r>
        <w:r w:rsidR="00DB3A16" w:rsidRPr="00FB1C79">
          <w:rPr>
            <w:b/>
            <w:sz w:val="24"/>
          </w:rPr>
          <w:tab/>
          <w:t>49</w:t>
        </w:r>
      </w:hyperlink>
    </w:p>
    <w:p w:rsidR="00DB3A16" w:rsidRPr="00FB1C79" w:rsidRDefault="00FB67D7" w:rsidP="00AB2D17">
      <w:pPr>
        <w:tabs>
          <w:tab w:val="left" w:leader="dot" w:pos="9333"/>
        </w:tabs>
        <w:ind w:left="176"/>
        <w:rPr>
          <w:b/>
          <w:sz w:val="24"/>
        </w:rPr>
      </w:pPr>
      <w:hyperlink w:anchor="_bookmark76" w:history="1">
        <w:r w:rsidR="00DB3A16" w:rsidRPr="00FB1C79">
          <w:rPr>
            <w:b/>
            <w:sz w:val="24"/>
          </w:rPr>
          <w:t>Figure3.6Diagrammedeséquence«supprimercompte».</w:t>
        </w:r>
        <w:r w:rsidR="00DB3A16" w:rsidRPr="00FB1C79">
          <w:rPr>
            <w:b/>
            <w:sz w:val="24"/>
          </w:rPr>
          <w:tab/>
          <w:t>50</w:t>
        </w:r>
      </w:hyperlink>
    </w:p>
    <w:p w:rsidR="00DB3A16" w:rsidRPr="00FB1C79" w:rsidRDefault="00FB67D7" w:rsidP="00AB2D17">
      <w:pPr>
        <w:tabs>
          <w:tab w:val="left" w:leader="dot" w:pos="9333"/>
        </w:tabs>
        <w:spacing w:before="1"/>
        <w:ind w:left="176"/>
        <w:rPr>
          <w:b/>
          <w:sz w:val="24"/>
        </w:rPr>
      </w:pPr>
      <w:hyperlink w:anchor="_bookmark78" w:history="1">
        <w:r w:rsidR="00DB3A16" w:rsidRPr="00FB1C79">
          <w:rPr>
            <w:b/>
            <w:sz w:val="24"/>
          </w:rPr>
          <w:t>Figure3.7 Diagrammedeclasses du sprint 1.</w:t>
        </w:r>
        <w:r w:rsidR="00DB3A16" w:rsidRPr="00FB1C79">
          <w:rPr>
            <w:b/>
            <w:sz w:val="24"/>
          </w:rPr>
          <w:tab/>
          <w:t>51</w:t>
        </w:r>
      </w:hyperlink>
    </w:p>
    <w:p w:rsidR="00DB3A16" w:rsidRPr="00FB1C79" w:rsidRDefault="00FB67D7" w:rsidP="00AB2D17">
      <w:pPr>
        <w:tabs>
          <w:tab w:val="left" w:leader="dot" w:pos="9333"/>
        </w:tabs>
        <w:ind w:left="176"/>
        <w:rPr>
          <w:b/>
          <w:sz w:val="24"/>
        </w:rPr>
      </w:pPr>
      <w:hyperlink w:anchor="_bookmark82" w:history="1">
        <w:r w:rsidR="00DB3A16" w:rsidRPr="00FB1C79">
          <w:rPr>
            <w:b/>
            <w:sz w:val="24"/>
          </w:rPr>
          <w:t>Figure3.8Interfacedecréationd’uncompte</w:t>
        </w:r>
        <w:r w:rsidR="00DB3A16" w:rsidRPr="00FB1C79">
          <w:rPr>
            <w:b/>
            <w:sz w:val="24"/>
          </w:rPr>
          <w:tab/>
          <w:t>52</w:t>
        </w:r>
      </w:hyperlink>
    </w:p>
    <w:p w:rsidR="00DB3A16" w:rsidRPr="00FB1C79" w:rsidRDefault="00FB67D7" w:rsidP="00AB2D17">
      <w:pPr>
        <w:tabs>
          <w:tab w:val="left" w:leader="dot" w:pos="9333"/>
        </w:tabs>
        <w:ind w:left="176"/>
        <w:rPr>
          <w:b/>
          <w:sz w:val="24"/>
        </w:rPr>
      </w:pPr>
      <w:hyperlink w:anchor="_bookmark84" w:history="1">
        <w:r w:rsidR="00DB3A16" w:rsidRPr="00FB1C79">
          <w:rPr>
            <w:b/>
            <w:sz w:val="24"/>
          </w:rPr>
          <w:t>Figure3.9Interfacede visiteur</w:t>
        </w:r>
        <w:r w:rsidR="00DB3A16" w:rsidRPr="00FB1C79">
          <w:rPr>
            <w:b/>
            <w:sz w:val="24"/>
          </w:rPr>
          <w:tab/>
          <w:t>52</w:t>
        </w:r>
      </w:hyperlink>
    </w:p>
    <w:p w:rsidR="00DB3A16" w:rsidRPr="00FB1C79" w:rsidRDefault="00FB67D7" w:rsidP="00AB2D17">
      <w:pPr>
        <w:tabs>
          <w:tab w:val="left" w:leader="dot" w:pos="9333"/>
        </w:tabs>
        <w:ind w:left="176"/>
        <w:rPr>
          <w:b/>
          <w:sz w:val="24"/>
        </w:rPr>
      </w:pPr>
      <w:hyperlink w:anchor="_bookmark85" w:history="1">
        <w:r w:rsidR="00DB3A16" w:rsidRPr="00FB1C79">
          <w:rPr>
            <w:b/>
            <w:sz w:val="24"/>
          </w:rPr>
          <w:t>Figure3.10Interfaced’authentification</w:t>
        </w:r>
        <w:r w:rsidR="00DB3A16" w:rsidRPr="00FB1C79">
          <w:rPr>
            <w:b/>
            <w:sz w:val="24"/>
          </w:rPr>
          <w:tab/>
          <w:t>53</w:t>
        </w:r>
      </w:hyperlink>
    </w:p>
    <w:p w:rsidR="00DB3A16" w:rsidRPr="00FB1C79" w:rsidRDefault="00FB67D7" w:rsidP="00AB2D17">
      <w:pPr>
        <w:tabs>
          <w:tab w:val="left" w:leader="dot" w:pos="9333"/>
        </w:tabs>
        <w:ind w:left="176"/>
        <w:rPr>
          <w:b/>
          <w:sz w:val="24"/>
        </w:rPr>
      </w:pPr>
      <w:hyperlink w:anchor="_bookmark87" w:history="1">
        <w:r w:rsidR="00DB3A16" w:rsidRPr="00FB1C79">
          <w:rPr>
            <w:b/>
            <w:sz w:val="24"/>
          </w:rPr>
          <w:t>Figure3.11Interfaced’ajoutdesdonnées.</w:t>
        </w:r>
        <w:r w:rsidR="00DB3A16" w:rsidRPr="00FB1C79">
          <w:rPr>
            <w:b/>
            <w:sz w:val="24"/>
          </w:rPr>
          <w:tab/>
          <w:t>54</w:t>
        </w:r>
      </w:hyperlink>
    </w:p>
    <w:p w:rsidR="00DB3A16" w:rsidRPr="00FB1C79" w:rsidRDefault="00FB67D7" w:rsidP="00AB2D17">
      <w:pPr>
        <w:tabs>
          <w:tab w:val="left" w:leader="dot" w:pos="9333"/>
        </w:tabs>
        <w:ind w:left="176"/>
        <w:rPr>
          <w:b/>
          <w:sz w:val="24"/>
        </w:rPr>
      </w:pPr>
      <w:hyperlink w:anchor="_bookmark89" w:history="1">
        <w:r w:rsidR="00DB3A16" w:rsidRPr="00FB1C79">
          <w:rPr>
            <w:b/>
            <w:sz w:val="24"/>
          </w:rPr>
          <w:t>Figure3.12Interfacedemodificationdesdonnéespersonnelles.</w:t>
        </w:r>
        <w:r w:rsidR="00DB3A16" w:rsidRPr="00FB1C79">
          <w:rPr>
            <w:b/>
            <w:sz w:val="24"/>
          </w:rPr>
          <w:tab/>
          <w:t>55</w:t>
        </w:r>
      </w:hyperlink>
    </w:p>
    <w:p w:rsidR="00DB3A16" w:rsidRPr="00FB1C79" w:rsidRDefault="00FB67D7" w:rsidP="00AB2D17">
      <w:pPr>
        <w:tabs>
          <w:tab w:val="left" w:leader="dot" w:pos="9333"/>
        </w:tabs>
        <w:ind w:left="176"/>
        <w:rPr>
          <w:b/>
          <w:sz w:val="24"/>
        </w:rPr>
      </w:pPr>
      <w:hyperlink w:anchor="_bookmark91" w:history="1">
        <w:r w:rsidR="00DB3A16" w:rsidRPr="00FB1C79">
          <w:rPr>
            <w:b/>
            <w:sz w:val="24"/>
          </w:rPr>
          <w:t>Figure3.13Interfacede suppressiond’uncompte</w:t>
        </w:r>
        <w:r w:rsidR="00DB3A16" w:rsidRPr="00FB1C79">
          <w:rPr>
            <w:b/>
            <w:sz w:val="24"/>
          </w:rPr>
          <w:tab/>
          <w:t>55</w:t>
        </w:r>
      </w:hyperlink>
    </w:p>
    <w:p w:rsidR="00DB3A16" w:rsidRPr="00FB1C79" w:rsidRDefault="00FB67D7" w:rsidP="00AB2D17">
      <w:pPr>
        <w:tabs>
          <w:tab w:val="left" w:leader="dot" w:pos="9333"/>
        </w:tabs>
        <w:ind w:left="176"/>
        <w:rPr>
          <w:b/>
          <w:sz w:val="24"/>
        </w:rPr>
      </w:pPr>
      <w:hyperlink w:anchor="_bookmark96" w:history="1">
        <w:r w:rsidR="00DB3A16" w:rsidRPr="00FB1C79">
          <w:rPr>
            <w:b/>
            <w:sz w:val="24"/>
          </w:rPr>
          <w:t>Figure3.14ScrumboardduSprint1.</w:t>
        </w:r>
        <w:r w:rsidR="00DB3A16" w:rsidRPr="00FB1C79">
          <w:rPr>
            <w:b/>
            <w:sz w:val="24"/>
          </w:rPr>
          <w:tab/>
          <w:t>57</w:t>
        </w:r>
      </w:hyperlink>
    </w:p>
    <w:p w:rsidR="00DB3A16" w:rsidRPr="00FB1C79" w:rsidRDefault="00FB67D7" w:rsidP="00AB2D17">
      <w:pPr>
        <w:tabs>
          <w:tab w:val="left" w:leader="dot" w:pos="9333"/>
        </w:tabs>
        <w:ind w:left="176"/>
        <w:rPr>
          <w:b/>
          <w:sz w:val="24"/>
        </w:rPr>
      </w:pPr>
      <w:hyperlink w:anchor="_bookmark98" w:history="1">
        <w:r w:rsidR="00DB3A16" w:rsidRPr="00FB1C79">
          <w:rPr>
            <w:b/>
            <w:sz w:val="24"/>
          </w:rPr>
          <w:t>Figure3.15Burndownchartsprint1.</w:t>
        </w:r>
        <w:r w:rsidR="00DB3A16" w:rsidRPr="00FB1C79">
          <w:rPr>
            <w:b/>
            <w:sz w:val="24"/>
          </w:rPr>
          <w:tab/>
          <w:t>58</w:t>
        </w:r>
      </w:hyperlink>
    </w:p>
    <w:p w:rsidR="00DB3A16" w:rsidRPr="00FB1C79" w:rsidRDefault="00DB3A16" w:rsidP="00AB2D17">
      <w:pPr>
        <w:pStyle w:val="Corpsdetexte"/>
        <w:rPr>
          <w:b/>
        </w:rPr>
      </w:pPr>
    </w:p>
    <w:p w:rsidR="00DB3A16" w:rsidRPr="00FB1C79" w:rsidRDefault="00FB67D7" w:rsidP="00AB2D17">
      <w:pPr>
        <w:tabs>
          <w:tab w:val="left" w:leader="dot" w:pos="9333"/>
        </w:tabs>
        <w:ind w:left="176"/>
        <w:rPr>
          <w:b/>
          <w:sz w:val="24"/>
        </w:rPr>
      </w:pPr>
      <w:hyperlink w:anchor="_bookmark105" w:history="1">
        <w:r w:rsidR="00DB3A16" w:rsidRPr="00FB1C79">
          <w:rPr>
            <w:b/>
            <w:sz w:val="24"/>
          </w:rPr>
          <w:t>Figure4.1 DiagrammedeCUdu sprint 2.</w:t>
        </w:r>
        <w:r w:rsidR="00DB3A16" w:rsidRPr="00FB1C79">
          <w:rPr>
            <w:b/>
            <w:sz w:val="24"/>
          </w:rPr>
          <w:tab/>
          <w:t>61</w:t>
        </w:r>
      </w:hyperlink>
    </w:p>
    <w:p w:rsidR="00DB3A16" w:rsidRPr="00FB1C79" w:rsidRDefault="00FB67D7" w:rsidP="00AB2D17">
      <w:pPr>
        <w:tabs>
          <w:tab w:val="left" w:leader="dot" w:pos="9333"/>
        </w:tabs>
        <w:ind w:left="176"/>
        <w:rPr>
          <w:b/>
          <w:sz w:val="24"/>
        </w:rPr>
      </w:pPr>
      <w:hyperlink w:anchor="_bookmark114" w:history="1">
        <w:r w:rsidR="00DB3A16" w:rsidRPr="00FB1C79">
          <w:rPr>
            <w:b/>
            <w:sz w:val="24"/>
          </w:rPr>
          <w:t>Figure4.2DiagrammedeséquenceduCU«ajouterconcurrent ».</w:t>
        </w:r>
        <w:r w:rsidR="00DB3A16" w:rsidRPr="00FB1C79">
          <w:rPr>
            <w:b/>
            <w:sz w:val="24"/>
          </w:rPr>
          <w:tab/>
          <w:t>66</w:t>
        </w:r>
      </w:hyperlink>
    </w:p>
    <w:p w:rsidR="00DB3A16" w:rsidRPr="00FB1C79" w:rsidRDefault="00FB67D7" w:rsidP="00AB2D17">
      <w:pPr>
        <w:tabs>
          <w:tab w:val="left" w:leader="dot" w:pos="9333"/>
        </w:tabs>
        <w:spacing w:before="1"/>
        <w:ind w:left="176"/>
        <w:rPr>
          <w:b/>
          <w:sz w:val="24"/>
        </w:rPr>
      </w:pPr>
      <w:hyperlink w:anchor="_bookmark115" w:history="1">
        <w:r w:rsidR="00DB3A16" w:rsidRPr="00FB1C79">
          <w:rPr>
            <w:b/>
            <w:sz w:val="24"/>
          </w:rPr>
          <w:t>Figure4.3DiagrammedeséquenceduCU« modifierconcurrent».</w:t>
        </w:r>
        <w:r w:rsidR="00DB3A16" w:rsidRPr="00FB1C79">
          <w:rPr>
            <w:b/>
            <w:sz w:val="24"/>
          </w:rPr>
          <w:tab/>
          <w:t>68</w:t>
        </w:r>
      </w:hyperlink>
    </w:p>
    <w:p w:rsidR="00DB3A16" w:rsidRPr="00FB1C79" w:rsidRDefault="00FB67D7" w:rsidP="00AB2D17">
      <w:pPr>
        <w:tabs>
          <w:tab w:val="left" w:leader="dot" w:pos="9333"/>
        </w:tabs>
        <w:ind w:left="176"/>
        <w:rPr>
          <w:b/>
          <w:sz w:val="24"/>
        </w:rPr>
      </w:pPr>
      <w:hyperlink w:anchor="_bookmark116" w:history="1">
        <w:r w:rsidR="00DB3A16" w:rsidRPr="00FB1C79">
          <w:rPr>
            <w:b/>
            <w:sz w:val="24"/>
          </w:rPr>
          <w:t>Figure4.4DiagrammedeséquenceduCU« supprimerconcurrent».</w:t>
        </w:r>
        <w:r w:rsidR="00DB3A16" w:rsidRPr="00FB1C79">
          <w:rPr>
            <w:b/>
            <w:sz w:val="24"/>
          </w:rPr>
          <w:tab/>
          <w:t>70</w:t>
        </w:r>
      </w:hyperlink>
    </w:p>
    <w:p w:rsidR="00DB3A16" w:rsidRPr="00FB1C79" w:rsidRDefault="00FB67D7" w:rsidP="00AB2D17">
      <w:pPr>
        <w:tabs>
          <w:tab w:val="left" w:leader="dot" w:pos="9333"/>
        </w:tabs>
        <w:ind w:left="176"/>
        <w:rPr>
          <w:b/>
          <w:sz w:val="24"/>
        </w:rPr>
      </w:pPr>
      <w:hyperlink w:anchor="_bookmark117" w:history="1">
        <w:r w:rsidR="00DB3A16" w:rsidRPr="00FB1C79">
          <w:rPr>
            <w:b/>
            <w:sz w:val="24"/>
          </w:rPr>
          <w:t>Figure4.5Diagrammedeséquencedu CU«consulterlisteconcurrents ».</w:t>
        </w:r>
        <w:r w:rsidR="00DB3A16" w:rsidRPr="00FB1C79">
          <w:rPr>
            <w:b/>
            <w:sz w:val="24"/>
          </w:rPr>
          <w:tab/>
          <w:t>71</w:t>
        </w:r>
      </w:hyperlink>
    </w:p>
    <w:p w:rsidR="00DB3A16" w:rsidRPr="00FB1C79" w:rsidRDefault="00FB67D7" w:rsidP="00AB2D17">
      <w:pPr>
        <w:tabs>
          <w:tab w:val="left" w:leader="dot" w:pos="9333"/>
        </w:tabs>
        <w:ind w:left="176"/>
        <w:rPr>
          <w:b/>
          <w:sz w:val="24"/>
        </w:rPr>
      </w:pPr>
      <w:hyperlink w:anchor="_bookmark118" w:history="1">
        <w:r w:rsidR="00DB3A16" w:rsidRPr="00FB1C79">
          <w:rPr>
            <w:b/>
            <w:sz w:val="24"/>
          </w:rPr>
          <w:t>Figure4.6DiagrammedeséquenceduCU«Chercher concurrent».</w:t>
        </w:r>
        <w:r w:rsidR="00DB3A16" w:rsidRPr="00FB1C79">
          <w:rPr>
            <w:b/>
            <w:sz w:val="24"/>
          </w:rPr>
          <w:tab/>
          <w:t>72</w:t>
        </w:r>
      </w:hyperlink>
    </w:p>
    <w:p w:rsidR="00DB3A16" w:rsidRPr="00FB1C79" w:rsidRDefault="00FB67D7" w:rsidP="00AB2D17">
      <w:pPr>
        <w:tabs>
          <w:tab w:val="left" w:leader="dot" w:pos="9333"/>
        </w:tabs>
        <w:ind w:left="176"/>
        <w:rPr>
          <w:b/>
          <w:sz w:val="24"/>
        </w:rPr>
      </w:pPr>
      <w:hyperlink w:anchor="_bookmark119" w:history="1">
        <w:r w:rsidR="00DB3A16" w:rsidRPr="00FB1C79">
          <w:rPr>
            <w:b/>
            <w:sz w:val="24"/>
          </w:rPr>
          <w:t>Figure4.7 Diagrammedeclassesprint2.</w:t>
        </w:r>
        <w:r w:rsidR="00DB3A16" w:rsidRPr="00FB1C79">
          <w:rPr>
            <w:b/>
            <w:sz w:val="24"/>
          </w:rPr>
          <w:tab/>
          <w:t>73</w:t>
        </w:r>
      </w:hyperlink>
    </w:p>
    <w:p w:rsidR="00DB3A16" w:rsidRPr="00FB1C79" w:rsidRDefault="00FB67D7" w:rsidP="00AB2D17">
      <w:pPr>
        <w:tabs>
          <w:tab w:val="left" w:leader="dot" w:pos="9333"/>
        </w:tabs>
        <w:ind w:left="176"/>
        <w:rPr>
          <w:b/>
          <w:sz w:val="24"/>
        </w:rPr>
      </w:pPr>
      <w:hyperlink w:anchor="_bookmark123" w:history="1">
        <w:r w:rsidR="00DB3A16" w:rsidRPr="00FB1C79">
          <w:rPr>
            <w:b/>
            <w:sz w:val="24"/>
          </w:rPr>
          <w:t>Figure4.8Interfaced’ajoutd’unconcurrent.</w:t>
        </w:r>
        <w:r w:rsidR="00DB3A16" w:rsidRPr="00FB1C79">
          <w:rPr>
            <w:b/>
            <w:sz w:val="24"/>
          </w:rPr>
          <w:tab/>
          <w:t>74</w:t>
        </w:r>
      </w:hyperlink>
    </w:p>
    <w:p w:rsidR="00DB3A16" w:rsidRPr="00FB1C79" w:rsidRDefault="00FB67D7" w:rsidP="00AB2D17">
      <w:pPr>
        <w:tabs>
          <w:tab w:val="left" w:leader="dot" w:pos="9333"/>
        </w:tabs>
        <w:ind w:left="176"/>
        <w:rPr>
          <w:b/>
          <w:sz w:val="24"/>
        </w:rPr>
      </w:pPr>
      <w:hyperlink w:anchor="_bookmark125" w:history="1">
        <w:r w:rsidR="00DB3A16" w:rsidRPr="00FB1C79">
          <w:rPr>
            <w:b/>
            <w:sz w:val="24"/>
          </w:rPr>
          <w:t>Figure4.9Interfacedemodificationd’unconcurrent.</w:t>
        </w:r>
        <w:r w:rsidR="00DB3A16" w:rsidRPr="00FB1C79">
          <w:rPr>
            <w:b/>
            <w:sz w:val="24"/>
          </w:rPr>
          <w:tab/>
          <w:t>75</w:t>
        </w:r>
      </w:hyperlink>
    </w:p>
    <w:p w:rsidR="00DB3A16" w:rsidRPr="00FB1C79" w:rsidRDefault="00FB67D7" w:rsidP="00AB2D17">
      <w:pPr>
        <w:tabs>
          <w:tab w:val="left" w:leader="dot" w:pos="9333"/>
        </w:tabs>
        <w:ind w:left="176"/>
        <w:rPr>
          <w:b/>
          <w:sz w:val="24"/>
        </w:rPr>
      </w:pPr>
      <w:hyperlink w:anchor="_bookmark127" w:history="1">
        <w:r w:rsidR="00DB3A16" w:rsidRPr="00FB1C79">
          <w:rPr>
            <w:b/>
            <w:sz w:val="24"/>
          </w:rPr>
          <w:t>Figure4.10Interfacedesuppressiond’unconcurrent.</w:t>
        </w:r>
        <w:r w:rsidR="00DB3A16" w:rsidRPr="00FB1C79">
          <w:rPr>
            <w:b/>
            <w:sz w:val="24"/>
          </w:rPr>
          <w:tab/>
          <w:t>76</w:t>
        </w:r>
      </w:hyperlink>
    </w:p>
    <w:p w:rsidR="00DB3A16" w:rsidRPr="00FB1C79" w:rsidRDefault="00FB67D7" w:rsidP="00AB2D17">
      <w:pPr>
        <w:tabs>
          <w:tab w:val="left" w:leader="dot" w:pos="9333"/>
        </w:tabs>
        <w:ind w:left="176"/>
        <w:rPr>
          <w:b/>
          <w:sz w:val="24"/>
        </w:rPr>
      </w:pPr>
      <w:hyperlink w:anchor="_bookmark129" w:history="1">
        <w:r w:rsidR="00DB3A16" w:rsidRPr="00FB1C79">
          <w:rPr>
            <w:b/>
            <w:sz w:val="24"/>
          </w:rPr>
          <w:t>Figure4.11Interfacede consultation delalistedeconcurrents.</w:t>
        </w:r>
        <w:r w:rsidR="00DB3A16" w:rsidRPr="00FB1C79">
          <w:rPr>
            <w:b/>
            <w:sz w:val="24"/>
          </w:rPr>
          <w:tab/>
          <w:t>76</w:t>
        </w:r>
      </w:hyperlink>
    </w:p>
    <w:p w:rsidR="00DB3A16" w:rsidRPr="00FB1C79" w:rsidRDefault="00FB67D7" w:rsidP="00AB2D17">
      <w:pPr>
        <w:tabs>
          <w:tab w:val="left" w:leader="dot" w:pos="9333"/>
        </w:tabs>
        <w:ind w:left="176"/>
        <w:rPr>
          <w:b/>
          <w:sz w:val="24"/>
        </w:rPr>
      </w:pPr>
      <w:hyperlink w:anchor="_bookmark134" w:history="1">
        <w:r w:rsidR="00DB3A16" w:rsidRPr="00FB1C79">
          <w:rPr>
            <w:b/>
            <w:sz w:val="24"/>
          </w:rPr>
          <w:t>Figure4.12ScrumBoardduSprint2.</w:t>
        </w:r>
        <w:r w:rsidR="00DB3A16" w:rsidRPr="00FB1C79">
          <w:rPr>
            <w:b/>
            <w:sz w:val="24"/>
          </w:rPr>
          <w:tab/>
          <w:t>77</w:t>
        </w:r>
      </w:hyperlink>
    </w:p>
    <w:p w:rsidR="00DB3A16" w:rsidRPr="00FB1C79" w:rsidRDefault="00DB3A16" w:rsidP="00AB2D17">
      <w:pPr>
        <w:rPr>
          <w:sz w:val="24"/>
        </w:rPr>
        <w:sectPr w:rsidR="00DB3A16" w:rsidRPr="00FB1C79">
          <w:headerReference w:type="default" r:id="rId16"/>
          <w:footerReference w:type="default" r:id="rId17"/>
          <w:pgSz w:w="12240" w:h="15840"/>
          <w:pgMar w:top="1360" w:right="420" w:bottom="280" w:left="1240" w:header="0" w:footer="0" w:gutter="0"/>
          <w:cols w:space="720"/>
        </w:sectPr>
      </w:pPr>
    </w:p>
    <w:p w:rsidR="00DB3A16" w:rsidRPr="008457F2" w:rsidRDefault="00FB67D7" w:rsidP="00AB2D17">
      <w:pPr>
        <w:tabs>
          <w:tab w:val="right" w:leader="dot" w:pos="9573"/>
        </w:tabs>
        <w:spacing w:before="75"/>
        <w:ind w:left="176"/>
        <w:rPr>
          <w:b/>
          <w:sz w:val="24"/>
          <w:lang w:val="en-US"/>
        </w:rPr>
      </w:pPr>
      <w:r>
        <w:lastRenderedPageBreak/>
        <w:fldChar w:fldCharType="begin"/>
      </w:r>
      <w:r w:rsidR="0037777B" w:rsidRPr="008457F2">
        <w:rPr>
          <w:lang w:val="en-US"/>
        </w:rPr>
        <w:instrText>HYPERLINK \l "_bookmark136"</w:instrText>
      </w:r>
      <w:r>
        <w:fldChar w:fldCharType="separate"/>
      </w:r>
      <w:r w:rsidRPr="008457F2">
        <w:rPr>
          <w:b/>
          <w:sz w:val="24"/>
          <w:lang w:val="en-US"/>
          <w:rPrChange w:id="116" w:author="Missaoui" w:date="2023-05-13T18:57:00Z">
            <w:rPr>
              <w:b/>
              <w:bCs/>
              <w:sz w:val="24"/>
              <w:lang w:val="en-US"/>
            </w:rPr>
          </w:rPrChange>
        </w:rPr>
        <w:t>Figure4.13 Burn chart down sprint 2.</w:t>
      </w:r>
      <w:r w:rsidRPr="008457F2">
        <w:rPr>
          <w:b/>
          <w:sz w:val="24"/>
          <w:lang w:val="en-US"/>
          <w:rPrChange w:id="117" w:author="Missaoui" w:date="2023-05-13T18:57:00Z">
            <w:rPr>
              <w:b/>
              <w:bCs/>
              <w:sz w:val="24"/>
              <w:lang w:val="en-US"/>
            </w:rPr>
          </w:rPrChange>
        </w:rPr>
        <w:tab/>
        <w:t>78</w:t>
      </w:r>
      <w:r>
        <w:fldChar w:fldCharType="end"/>
      </w:r>
    </w:p>
    <w:p w:rsidR="00DB3A16" w:rsidRPr="008457F2" w:rsidRDefault="00FB67D7" w:rsidP="00AB2D17">
      <w:pPr>
        <w:tabs>
          <w:tab w:val="right" w:leader="dot" w:pos="9573"/>
        </w:tabs>
        <w:spacing w:before="276"/>
        <w:ind w:left="176"/>
        <w:rPr>
          <w:b/>
          <w:sz w:val="24"/>
          <w:lang w:val="en-US"/>
        </w:rPr>
      </w:pPr>
      <w:r>
        <w:fldChar w:fldCharType="begin"/>
      </w:r>
      <w:r w:rsidR="0037777B" w:rsidRPr="008457F2">
        <w:rPr>
          <w:lang w:val="en-US"/>
        </w:rPr>
        <w:instrText>HYPERLINK \l "_bookmark143"</w:instrText>
      </w:r>
      <w:r>
        <w:fldChar w:fldCharType="separate"/>
      </w:r>
      <w:r w:rsidRPr="008457F2">
        <w:rPr>
          <w:b/>
          <w:sz w:val="24"/>
          <w:lang w:val="en-US"/>
          <w:rPrChange w:id="118" w:author="Missaoui" w:date="2023-05-13T18:57:00Z">
            <w:rPr>
              <w:b/>
              <w:bCs/>
              <w:sz w:val="24"/>
              <w:lang w:val="en-US"/>
            </w:rPr>
          </w:rPrChange>
        </w:rPr>
        <w:t>Figure5.1 DiagrammedeCUdu sprint 3.</w:t>
      </w:r>
      <w:r w:rsidRPr="008457F2">
        <w:rPr>
          <w:b/>
          <w:sz w:val="24"/>
          <w:lang w:val="en-US"/>
          <w:rPrChange w:id="119" w:author="Missaoui" w:date="2023-05-13T18:57:00Z">
            <w:rPr>
              <w:b/>
              <w:bCs/>
              <w:sz w:val="24"/>
              <w:lang w:val="en-US"/>
            </w:rPr>
          </w:rPrChange>
        </w:rPr>
        <w:tab/>
        <w:t>81</w:t>
      </w:r>
      <w:r>
        <w:fldChar w:fldCharType="end"/>
      </w:r>
    </w:p>
    <w:p w:rsidR="00DB3A16" w:rsidRPr="008457F2" w:rsidRDefault="00FB67D7" w:rsidP="00AB2D17">
      <w:pPr>
        <w:tabs>
          <w:tab w:val="right" w:leader="dot" w:pos="9573"/>
        </w:tabs>
        <w:ind w:left="176"/>
        <w:rPr>
          <w:b/>
          <w:sz w:val="24"/>
          <w:lang w:val="en-US"/>
        </w:rPr>
      </w:pPr>
      <w:r>
        <w:fldChar w:fldCharType="begin"/>
      </w:r>
      <w:r w:rsidR="0037777B" w:rsidRPr="008457F2">
        <w:rPr>
          <w:lang w:val="en-US"/>
        </w:rPr>
        <w:instrText>HYPERLINK \l "_bookmark149"</w:instrText>
      </w:r>
      <w:r>
        <w:fldChar w:fldCharType="separate"/>
      </w:r>
      <w:r w:rsidRPr="008457F2">
        <w:rPr>
          <w:b/>
          <w:sz w:val="24"/>
          <w:lang w:val="en-US"/>
          <w:rPrChange w:id="120" w:author="Missaoui" w:date="2023-05-13T18:57:00Z">
            <w:rPr>
              <w:b/>
              <w:bCs/>
              <w:sz w:val="24"/>
              <w:lang w:val="en-US"/>
            </w:rPr>
          </w:rPrChange>
        </w:rPr>
        <w:t>Figure5.2 Diagrammedeséquence: ScraperLinkedIn</w:t>
      </w:r>
      <w:r w:rsidRPr="008457F2">
        <w:rPr>
          <w:b/>
          <w:sz w:val="24"/>
          <w:lang w:val="en-US"/>
          <w:rPrChange w:id="121" w:author="Missaoui" w:date="2023-05-13T18:57:00Z">
            <w:rPr>
              <w:b/>
              <w:bCs/>
              <w:sz w:val="24"/>
              <w:lang w:val="en-US"/>
            </w:rPr>
          </w:rPrChange>
        </w:rPr>
        <w:tab/>
        <w:t>83</w:t>
      </w:r>
      <w:r>
        <w:fldChar w:fldCharType="end"/>
      </w:r>
    </w:p>
    <w:p w:rsidR="00DB3A16" w:rsidRPr="008457F2" w:rsidRDefault="00FB67D7" w:rsidP="00AB2D17">
      <w:pPr>
        <w:tabs>
          <w:tab w:val="right" w:leader="dot" w:pos="9573"/>
        </w:tabs>
        <w:ind w:left="176"/>
        <w:rPr>
          <w:b/>
          <w:sz w:val="24"/>
          <w:lang w:val="en-US"/>
        </w:rPr>
      </w:pPr>
      <w:r>
        <w:fldChar w:fldCharType="begin"/>
      </w:r>
      <w:r w:rsidR="0037777B" w:rsidRPr="008457F2">
        <w:rPr>
          <w:lang w:val="en-US"/>
        </w:rPr>
        <w:instrText>HYPERLINK \l "_bookmark150"</w:instrText>
      </w:r>
      <w:r>
        <w:fldChar w:fldCharType="separate"/>
      </w:r>
      <w:r w:rsidRPr="008457F2">
        <w:rPr>
          <w:b/>
          <w:sz w:val="24"/>
          <w:lang w:val="en-US"/>
          <w:rPrChange w:id="122" w:author="Missaoui" w:date="2023-05-13T18:57:00Z">
            <w:rPr>
              <w:b/>
              <w:bCs/>
              <w:sz w:val="24"/>
              <w:lang w:val="en-US"/>
            </w:rPr>
          </w:rPrChange>
        </w:rPr>
        <w:t>Figure5.3 Diagrammedeséquence: ScraperTwitter</w:t>
      </w:r>
      <w:r w:rsidRPr="008457F2">
        <w:rPr>
          <w:b/>
          <w:sz w:val="24"/>
          <w:lang w:val="en-US"/>
          <w:rPrChange w:id="123" w:author="Missaoui" w:date="2023-05-13T18:57:00Z">
            <w:rPr>
              <w:b/>
              <w:bCs/>
              <w:sz w:val="24"/>
              <w:lang w:val="en-US"/>
            </w:rPr>
          </w:rPrChange>
        </w:rPr>
        <w:tab/>
        <w:t>84</w:t>
      </w:r>
      <w:r>
        <w:fldChar w:fldCharType="end"/>
      </w:r>
    </w:p>
    <w:p w:rsidR="00DB3A16" w:rsidRPr="008457F2" w:rsidRDefault="00FB67D7" w:rsidP="00AB2D17">
      <w:pPr>
        <w:tabs>
          <w:tab w:val="right" w:leader="dot" w:pos="9573"/>
        </w:tabs>
        <w:ind w:left="176"/>
        <w:rPr>
          <w:b/>
          <w:sz w:val="24"/>
          <w:lang w:val="en-US"/>
        </w:rPr>
      </w:pPr>
      <w:r>
        <w:fldChar w:fldCharType="begin"/>
      </w:r>
      <w:r w:rsidR="0037777B" w:rsidRPr="008457F2">
        <w:rPr>
          <w:lang w:val="en-US"/>
        </w:rPr>
        <w:instrText>HYPERLINK \l "_bookmark151"</w:instrText>
      </w:r>
      <w:r>
        <w:fldChar w:fldCharType="separate"/>
      </w:r>
      <w:r w:rsidRPr="008457F2">
        <w:rPr>
          <w:b/>
          <w:sz w:val="24"/>
          <w:lang w:val="en-US"/>
          <w:rPrChange w:id="124" w:author="Missaoui" w:date="2023-05-13T18:57:00Z">
            <w:rPr>
              <w:b/>
              <w:bCs/>
              <w:sz w:val="24"/>
              <w:lang w:val="en-US"/>
            </w:rPr>
          </w:rPrChange>
        </w:rPr>
        <w:t>Figure5.4 Diagrammedeséquence: ScraperInstagram</w:t>
      </w:r>
      <w:r w:rsidRPr="008457F2">
        <w:rPr>
          <w:b/>
          <w:sz w:val="24"/>
          <w:lang w:val="en-US"/>
          <w:rPrChange w:id="125" w:author="Missaoui" w:date="2023-05-13T18:57:00Z">
            <w:rPr>
              <w:b/>
              <w:bCs/>
              <w:sz w:val="24"/>
              <w:lang w:val="en-US"/>
            </w:rPr>
          </w:rPrChange>
        </w:rPr>
        <w:tab/>
        <w:t>84</w:t>
      </w:r>
      <w:r>
        <w:fldChar w:fldCharType="end"/>
      </w:r>
    </w:p>
    <w:p w:rsidR="00DB3A16" w:rsidRPr="008457F2" w:rsidRDefault="00FB67D7" w:rsidP="00AB2D17">
      <w:pPr>
        <w:tabs>
          <w:tab w:val="right" w:leader="dot" w:pos="9573"/>
        </w:tabs>
        <w:ind w:left="176"/>
        <w:rPr>
          <w:b/>
          <w:sz w:val="24"/>
          <w:lang w:val="en-US"/>
        </w:rPr>
      </w:pPr>
      <w:r>
        <w:fldChar w:fldCharType="begin"/>
      </w:r>
      <w:r w:rsidR="0037777B" w:rsidRPr="008457F2">
        <w:rPr>
          <w:lang w:val="en-US"/>
        </w:rPr>
        <w:instrText>HYPERLINK \l "_bookmark153"</w:instrText>
      </w:r>
      <w:r>
        <w:fldChar w:fldCharType="separate"/>
      </w:r>
      <w:r w:rsidRPr="008457F2">
        <w:rPr>
          <w:b/>
          <w:sz w:val="24"/>
          <w:lang w:val="en-US"/>
          <w:rPrChange w:id="126" w:author="Missaoui" w:date="2023-05-13T18:57:00Z">
            <w:rPr>
              <w:b/>
              <w:bCs/>
              <w:sz w:val="24"/>
              <w:lang w:val="en-US"/>
            </w:rPr>
          </w:rPrChange>
        </w:rPr>
        <w:t>Figure5.5 Diagrammedeclassesprint 3.</w:t>
      </w:r>
      <w:r w:rsidRPr="008457F2">
        <w:rPr>
          <w:b/>
          <w:sz w:val="24"/>
          <w:lang w:val="en-US"/>
          <w:rPrChange w:id="127" w:author="Missaoui" w:date="2023-05-13T18:57:00Z">
            <w:rPr>
              <w:b/>
              <w:bCs/>
              <w:sz w:val="24"/>
              <w:lang w:val="en-US"/>
            </w:rPr>
          </w:rPrChange>
        </w:rPr>
        <w:tab/>
        <w:t>85</w:t>
      </w:r>
      <w:r>
        <w:fldChar w:fldCharType="end"/>
      </w:r>
    </w:p>
    <w:p w:rsidR="00DB3A16" w:rsidRPr="008457F2" w:rsidRDefault="00FB67D7" w:rsidP="00AB2D17">
      <w:pPr>
        <w:tabs>
          <w:tab w:val="right" w:leader="dot" w:pos="9573"/>
        </w:tabs>
        <w:ind w:left="176"/>
        <w:rPr>
          <w:b/>
          <w:sz w:val="24"/>
          <w:lang w:val="en-US"/>
          <w:rPrChange w:id="128" w:author="Missaoui" w:date="2023-05-13T18:57:00Z">
            <w:rPr>
              <w:b/>
              <w:sz w:val="24"/>
              <w:lang w:val="en-US"/>
            </w:rPr>
          </w:rPrChange>
        </w:rPr>
      </w:pPr>
      <w:r>
        <w:fldChar w:fldCharType="begin"/>
      </w:r>
      <w:r w:rsidR="0037777B" w:rsidRPr="008457F2">
        <w:rPr>
          <w:lang w:val="en-US"/>
        </w:rPr>
        <w:instrText>HYPERLINK \l "_bookmark153"</w:instrText>
      </w:r>
      <w:r>
        <w:fldChar w:fldCharType="separate"/>
      </w:r>
      <w:r w:rsidRPr="008457F2">
        <w:rPr>
          <w:b/>
          <w:sz w:val="24"/>
          <w:lang w:val="en-US"/>
          <w:rPrChange w:id="129" w:author="Missaoui" w:date="2023-05-13T18:57:00Z">
            <w:rPr>
              <w:b/>
              <w:bCs/>
              <w:sz w:val="24"/>
              <w:lang w:val="en-US"/>
            </w:rPr>
          </w:rPrChange>
        </w:rPr>
        <w:t>Figure5.6 Basededonnées: Table «scrapingTwitter ».</w:t>
      </w:r>
      <w:r w:rsidRPr="008457F2">
        <w:rPr>
          <w:b/>
          <w:sz w:val="24"/>
          <w:lang w:val="en-US"/>
          <w:rPrChange w:id="130" w:author="Missaoui" w:date="2023-05-13T18:57:00Z">
            <w:rPr>
              <w:b/>
              <w:bCs/>
              <w:sz w:val="24"/>
              <w:lang w:val="en-US"/>
            </w:rPr>
          </w:rPrChange>
        </w:rPr>
        <w:tab/>
        <w:t>85</w:t>
      </w:r>
      <w:r>
        <w:fldChar w:fldCharType="end"/>
      </w:r>
      <w:r w:rsidRPr="008457F2">
        <w:rPr>
          <w:b/>
          <w:sz w:val="24"/>
          <w:lang w:val="en-US"/>
          <w:rPrChange w:id="131" w:author="Missaoui" w:date="2023-05-13T18:57:00Z">
            <w:rPr>
              <w:b/>
              <w:bCs/>
              <w:sz w:val="24"/>
              <w:lang w:val="en-US"/>
            </w:rPr>
          </w:rPrChange>
        </w:rPr>
        <w:t>9</w:t>
      </w:r>
    </w:p>
    <w:p w:rsidR="00DB3A16" w:rsidRPr="008457F2" w:rsidRDefault="00FB67D7" w:rsidP="00AB2D17">
      <w:pPr>
        <w:tabs>
          <w:tab w:val="right" w:leader="dot" w:pos="9573"/>
        </w:tabs>
        <w:ind w:left="176"/>
        <w:rPr>
          <w:b/>
          <w:sz w:val="24"/>
          <w:lang w:val="en-US"/>
          <w:rPrChange w:id="132" w:author="Missaoui" w:date="2023-05-13T18:57:00Z">
            <w:rPr>
              <w:b/>
              <w:sz w:val="24"/>
              <w:lang w:val="en-US"/>
            </w:rPr>
          </w:rPrChange>
        </w:rPr>
      </w:pPr>
      <w:r w:rsidRPr="008457F2">
        <w:rPr>
          <w:b/>
          <w:sz w:val="24"/>
          <w:lang w:val="en-US"/>
          <w:rPrChange w:id="133" w:author="Missaoui" w:date="2023-05-13T18:57:00Z">
            <w:rPr>
              <w:b/>
              <w:bCs/>
              <w:sz w:val="24"/>
              <w:lang w:val="en-US"/>
            </w:rPr>
          </w:rPrChange>
        </w:rPr>
        <w:t>Figure5.7 Scraping: Bibliothèque« Webdriver»</w:t>
      </w:r>
      <w:r w:rsidRPr="008457F2">
        <w:rPr>
          <w:b/>
          <w:sz w:val="24"/>
          <w:lang w:val="en-US"/>
          <w:rPrChange w:id="134" w:author="Missaoui" w:date="2023-05-13T18:57:00Z">
            <w:rPr>
              <w:b/>
              <w:bCs/>
              <w:sz w:val="24"/>
              <w:lang w:val="en-US"/>
            </w:rPr>
          </w:rPrChange>
        </w:rPr>
        <w:tab/>
        <w:t>90</w:t>
      </w:r>
    </w:p>
    <w:p w:rsidR="00DB3A16" w:rsidRPr="00FB1C79" w:rsidRDefault="00FB67D7" w:rsidP="00AB2D17">
      <w:pPr>
        <w:tabs>
          <w:tab w:val="right" w:leader="dot" w:pos="9573"/>
        </w:tabs>
        <w:ind w:left="176"/>
        <w:rPr>
          <w:b/>
          <w:sz w:val="24"/>
        </w:rPr>
      </w:pPr>
      <w:hyperlink w:anchor="_bookmark153" w:history="1">
        <w:r w:rsidR="00DB3A16" w:rsidRPr="00FB1C79">
          <w:rPr>
            <w:b/>
            <w:sz w:val="24"/>
          </w:rPr>
          <w:t>Figure5.8 Scraping: Bibliothèque«Beautifulsoup4»</w:t>
        </w:r>
        <w:r w:rsidR="00DB3A16" w:rsidRPr="00FB1C79">
          <w:rPr>
            <w:b/>
            <w:sz w:val="24"/>
          </w:rPr>
          <w:tab/>
          <w:t>85</w:t>
        </w:r>
      </w:hyperlink>
      <w:r w:rsidR="00DB3A16" w:rsidRPr="00FB1C79">
        <w:rPr>
          <w:b/>
          <w:sz w:val="24"/>
        </w:rPr>
        <w:t>9</w:t>
      </w:r>
    </w:p>
    <w:p w:rsidR="00DB3A16" w:rsidRPr="00FB1C79" w:rsidRDefault="00FB67D7" w:rsidP="00AB2D17">
      <w:pPr>
        <w:tabs>
          <w:tab w:val="right" w:leader="dot" w:pos="9573"/>
        </w:tabs>
        <w:ind w:left="176"/>
        <w:rPr>
          <w:b/>
          <w:sz w:val="24"/>
        </w:rPr>
      </w:pPr>
      <w:hyperlink w:anchor="_bookmark153" w:history="1">
        <w:r w:rsidR="00DB3A16" w:rsidRPr="00FB1C79">
          <w:rPr>
            <w:b/>
            <w:sz w:val="24"/>
          </w:rPr>
          <w:t>Figure5.9 Résultatdescraping d’un compteLinkedIn</w:t>
        </w:r>
      </w:hyperlink>
      <w:r w:rsidR="00DB3A16" w:rsidRPr="00FB1C79">
        <w:rPr>
          <w:b/>
          <w:sz w:val="24"/>
        </w:rPr>
        <w:tab/>
        <w:t>90</w:t>
      </w:r>
    </w:p>
    <w:p w:rsidR="00DB3A16" w:rsidRPr="00FB1C79" w:rsidRDefault="00FB67D7" w:rsidP="00AB2D17">
      <w:pPr>
        <w:tabs>
          <w:tab w:val="right" w:leader="dot" w:pos="9573"/>
        </w:tabs>
        <w:ind w:left="176"/>
        <w:rPr>
          <w:b/>
          <w:sz w:val="24"/>
          <w:lang w:val="en-US"/>
        </w:rPr>
      </w:pPr>
      <w:r>
        <w:fldChar w:fldCharType="begin"/>
      </w:r>
      <w:r w:rsidRPr="00FB67D7">
        <w:rPr>
          <w:lang w:val="en-US"/>
          <w:rPrChange w:id="135" w:author="Missaoui" w:date="2023-05-13T18:57:00Z">
            <w:rPr>
              <w:b/>
              <w:bCs/>
            </w:rPr>
          </w:rPrChange>
        </w:rPr>
        <w:instrText>HYPERLINK \l "_bookmark153"</w:instrText>
      </w:r>
      <w:r>
        <w:fldChar w:fldCharType="separate"/>
      </w:r>
      <w:r w:rsidR="00DB3A16" w:rsidRPr="00FB1C79">
        <w:rPr>
          <w:b/>
          <w:sz w:val="24"/>
          <w:lang w:val="en-US"/>
        </w:rPr>
        <w:t>Figure5.10 Scraping :API Twitter</w:t>
      </w:r>
      <w:r>
        <w:fldChar w:fldCharType="end"/>
      </w:r>
      <w:r w:rsidR="00DB3A16" w:rsidRPr="00FB1C79">
        <w:rPr>
          <w:b/>
          <w:sz w:val="24"/>
          <w:lang w:val="en-US"/>
        </w:rPr>
        <w:tab/>
        <w:t>91</w:t>
      </w:r>
    </w:p>
    <w:p w:rsidR="00DB3A16" w:rsidRPr="00FB1C79" w:rsidRDefault="00FB67D7" w:rsidP="00AB2D17">
      <w:pPr>
        <w:tabs>
          <w:tab w:val="right" w:leader="dot" w:pos="9573"/>
        </w:tabs>
        <w:spacing w:before="1"/>
        <w:ind w:left="176"/>
        <w:rPr>
          <w:b/>
          <w:sz w:val="24"/>
          <w:lang w:val="en-US"/>
        </w:rPr>
      </w:pPr>
      <w:r>
        <w:fldChar w:fldCharType="begin"/>
      </w:r>
      <w:r w:rsidRPr="00FB67D7">
        <w:rPr>
          <w:lang w:val="en-US"/>
          <w:rPrChange w:id="136" w:author="Missaoui" w:date="2023-05-13T18:57:00Z">
            <w:rPr>
              <w:b/>
              <w:bCs/>
            </w:rPr>
          </w:rPrChange>
        </w:rPr>
        <w:instrText>HYPERLINK \l "_bookmark153"</w:instrText>
      </w:r>
      <w:r>
        <w:fldChar w:fldCharType="separate"/>
      </w:r>
      <w:r w:rsidR="00DB3A16" w:rsidRPr="00FB1C79">
        <w:rPr>
          <w:b/>
          <w:sz w:val="24"/>
          <w:lang w:val="en-US"/>
        </w:rPr>
        <w:t>Figure5.11 Collectesdestweets via l’API</w:t>
      </w:r>
      <w:r>
        <w:fldChar w:fldCharType="end"/>
      </w:r>
      <w:r w:rsidR="00DB3A16" w:rsidRPr="00FB1C79">
        <w:rPr>
          <w:b/>
          <w:sz w:val="24"/>
          <w:lang w:val="en-US"/>
        </w:rPr>
        <w:tab/>
        <w:t>92</w:t>
      </w:r>
    </w:p>
    <w:p w:rsidR="00DB3A16" w:rsidRPr="00FB1C79" w:rsidRDefault="00FB67D7" w:rsidP="00AB2D17">
      <w:pPr>
        <w:tabs>
          <w:tab w:val="right" w:leader="dot" w:pos="9573"/>
        </w:tabs>
        <w:ind w:left="176"/>
        <w:rPr>
          <w:b/>
          <w:sz w:val="24"/>
        </w:rPr>
      </w:pPr>
      <w:hyperlink w:anchor="_bookmark153" w:history="1">
        <w:r w:rsidR="00DB3A16" w:rsidRPr="00FB1C79">
          <w:rPr>
            <w:b/>
            <w:sz w:val="24"/>
          </w:rPr>
          <w:t>Figure5.12 Résultatdescraping d’uncompte Twitter</w:t>
        </w:r>
      </w:hyperlink>
      <w:r w:rsidR="00DB3A16" w:rsidRPr="00FB1C79">
        <w:rPr>
          <w:b/>
          <w:sz w:val="24"/>
        </w:rPr>
        <w:tab/>
        <w:t>93</w:t>
      </w:r>
    </w:p>
    <w:p w:rsidR="00DB3A16" w:rsidRPr="00FB1C79" w:rsidRDefault="00FB67D7" w:rsidP="00AB2D17">
      <w:pPr>
        <w:tabs>
          <w:tab w:val="right" w:leader="dot" w:pos="9573"/>
        </w:tabs>
        <w:ind w:left="176"/>
        <w:rPr>
          <w:b/>
          <w:sz w:val="24"/>
        </w:rPr>
      </w:pPr>
      <w:hyperlink w:anchor="_bookmark153" w:history="1">
        <w:r w:rsidR="00DB3A16" w:rsidRPr="00FB1C79">
          <w:rPr>
            <w:b/>
            <w:sz w:val="24"/>
          </w:rPr>
          <w:t>Figure5.13 Résultatdescraping d’uncompte Instagram</w:t>
        </w:r>
      </w:hyperlink>
      <w:r w:rsidR="00DB3A16" w:rsidRPr="00FB1C79">
        <w:rPr>
          <w:b/>
          <w:sz w:val="24"/>
        </w:rPr>
        <w:tab/>
        <w:t>93</w:t>
      </w:r>
    </w:p>
    <w:p w:rsidR="00DB3A16" w:rsidRPr="00FB1C79" w:rsidRDefault="00FB67D7" w:rsidP="00AB2D17">
      <w:pPr>
        <w:tabs>
          <w:tab w:val="right" w:leader="dot" w:pos="9573"/>
        </w:tabs>
        <w:ind w:left="176"/>
        <w:rPr>
          <w:b/>
          <w:sz w:val="24"/>
        </w:rPr>
      </w:pPr>
      <w:hyperlink w:anchor="_bookmark153" w:history="1">
        <w:r w:rsidR="00DB3A16" w:rsidRPr="00FB1C79">
          <w:rPr>
            <w:b/>
            <w:sz w:val="24"/>
          </w:rPr>
          <w:t>Figure5.14 scrumboard du sprint 3</w:t>
        </w:r>
      </w:hyperlink>
      <w:r w:rsidR="00DB3A16" w:rsidRPr="00FB1C79">
        <w:rPr>
          <w:b/>
          <w:sz w:val="24"/>
        </w:rPr>
        <w:tab/>
        <w:t>94</w:t>
      </w:r>
    </w:p>
    <w:p w:rsidR="00DB3A16" w:rsidRPr="00FB1C79" w:rsidRDefault="00FB67D7" w:rsidP="00AB2D17">
      <w:pPr>
        <w:tabs>
          <w:tab w:val="right" w:leader="dot" w:pos="9573"/>
        </w:tabs>
        <w:ind w:left="176"/>
        <w:rPr>
          <w:b/>
          <w:sz w:val="24"/>
        </w:rPr>
      </w:pPr>
      <w:hyperlink w:anchor="_bookmark153" w:history="1">
        <w:r w:rsidR="00DB3A16" w:rsidRPr="00FB1C79">
          <w:rPr>
            <w:b/>
            <w:sz w:val="24"/>
          </w:rPr>
          <w:t>Figure5.15 Burndownchart du sprint 3</w:t>
        </w:r>
      </w:hyperlink>
      <w:r w:rsidR="00DB3A16" w:rsidRPr="00FB1C79">
        <w:rPr>
          <w:b/>
          <w:sz w:val="24"/>
        </w:rPr>
        <w:tab/>
        <w:t>95</w:t>
      </w:r>
    </w:p>
    <w:p w:rsidR="00DB3A16" w:rsidRPr="00FB1C79" w:rsidRDefault="00FB67D7" w:rsidP="00AB2D17">
      <w:pPr>
        <w:tabs>
          <w:tab w:val="right" w:leader="dot" w:pos="9573"/>
        </w:tabs>
        <w:spacing w:before="276"/>
        <w:ind w:left="176"/>
        <w:rPr>
          <w:b/>
          <w:sz w:val="24"/>
        </w:rPr>
      </w:pPr>
      <w:hyperlink w:anchor="_bookmark169" w:history="1">
        <w:r w:rsidR="00DB3A16" w:rsidRPr="00FB1C79">
          <w:rPr>
            <w:b/>
            <w:sz w:val="24"/>
          </w:rPr>
          <w:t>Figure6.1 Diagrammedecas d’utilisationdu sprint 4.</w:t>
        </w:r>
        <w:r w:rsidR="00DB3A16" w:rsidRPr="00FB1C79">
          <w:rPr>
            <w:b/>
            <w:sz w:val="24"/>
          </w:rPr>
          <w:tab/>
          <w:t>95</w:t>
        </w:r>
      </w:hyperlink>
    </w:p>
    <w:p w:rsidR="00DB3A16" w:rsidRPr="00FB1C79" w:rsidRDefault="00FB67D7" w:rsidP="00AB2D17">
      <w:pPr>
        <w:tabs>
          <w:tab w:val="right" w:leader="dot" w:pos="9573"/>
        </w:tabs>
        <w:ind w:left="176"/>
        <w:rPr>
          <w:b/>
          <w:sz w:val="24"/>
        </w:rPr>
      </w:pPr>
      <w:hyperlink w:anchor="_bookmark177" w:history="1">
        <w:r w:rsidR="00DB3A16" w:rsidRPr="00FB1C79">
          <w:rPr>
            <w:b/>
            <w:sz w:val="24"/>
          </w:rPr>
          <w:t>Figure6.2 Diagrammedeséquence« consulterDashboard utilisateur».</w:t>
        </w:r>
        <w:r w:rsidR="00DB3A16" w:rsidRPr="00FB1C79">
          <w:rPr>
            <w:b/>
            <w:sz w:val="24"/>
          </w:rPr>
          <w:tab/>
          <w:t>98</w:t>
        </w:r>
      </w:hyperlink>
    </w:p>
    <w:p w:rsidR="00DB3A16" w:rsidRPr="00FB1C79" w:rsidRDefault="00FB67D7" w:rsidP="00AB2D17">
      <w:pPr>
        <w:tabs>
          <w:tab w:val="right" w:leader="dot" w:pos="9573"/>
        </w:tabs>
        <w:ind w:left="176"/>
        <w:rPr>
          <w:b/>
          <w:sz w:val="24"/>
        </w:rPr>
      </w:pPr>
      <w:hyperlink w:anchor="_bookmark178" w:history="1">
        <w:r w:rsidR="00DB3A16" w:rsidRPr="00FB1C79">
          <w:rPr>
            <w:b/>
            <w:sz w:val="24"/>
          </w:rPr>
          <w:t>Figure6.3 Diagrammedeséquencedu CU«ConsulterDashboardAdministrateur».</w:t>
        </w:r>
        <w:r w:rsidR="00DB3A16" w:rsidRPr="00FB1C79">
          <w:rPr>
            <w:b/>
            <w:sz w:val="24"/>
          </w:rPr>
          <w:tab/>
          <w:t>99</w:t>
        </w:r>
      </w:hyperlink>
    </w:p>
    <w:p w:rsidR="00DB3A16" w:rsidRPr="00FB1C79" w:rsidRDefault="00FB67D7" w:rsidP="00AB2D17">
      <w:pPr>
        <w:tabs>
          <w:tab w:val="right" w:leader="dot" w:pos="9573"/>
        </w:tabs>
        <w:ind w:left="176"/>
        <w:rPr>
          <w:b/>
          <w:sz w:val="24"/>
        </w:rPr>
      </w:pPr>
      <w:hyperlink w:anchor="_bookmark179" w:history="1">
        <w:r w:rsidR="00DB3A16" w:rsidRPr="00FB1C79">
          <w:rPr>
            <w:b/>
            <w:sz w:val="24"/>
          </w:rPr>
          <w:t>Figure6.4 Diagrammedeséquence«imprimerDashboard ».</w:t>
        </w:r>
        <w:r w:rsidR="00DB3A16" w:rsidRPr="00FB1C79">
          <w:rPr>
            <w:b/>
            <w:sz w:val="24"/>
          </w:rPr>
          <w:tab/>
          <w:t>100</w:t>
        </w:r>
      </w:hyperlink>
    </w:p>
    <w:p w:rsidR="00DB3A16" w:rsidRPr="00FB1C79" w:rsidRDefault="00FB67D7" w:rsidP="00AB2D17">
      <w:pPr>
        <w:tabs>
          <w:tab w:val="right" w:leader="dot" w:pos="9573"/>
        </w:tabs>
        <w:ind w:left="176"/>
        <w:rPr>
          <w:b/>
          <w:sz w:val="24"/>
        </w:rPr>
      </w:pPr>
      <w:hyperlink w:anchor="_bookmark180" w:history="1">
        <w:r w:rsidR="00DB3A16" w:rsidRPr="00FB1C79">
          <w:rPr>
            <w:b/>
            <w:sz w:val="24"/>
          </w:rPr>
          <w:t>Figure6.5 Diagrammedeséquence« consulterrapport ».</w:t>
        </w:r>
        <w:r w:rsidR="00DB3A16" w:rsidRPr="00FB1C79">
          <w:rPr>
            <w:b/>
            <w:sz w:val="24"/>
          </w:rPr>
          <w:tab/>
          <w:t>101</w:t>
        </w:r>
      </w:hyperlink>
    </w:p>
    <w:p w:rsidR="00DB3A16" w:rsidRPr="00FB1C79" w:rsidRDefault="00FB67D7" w:rsidP="00AB2D17">
      <w:pPr>
        <w:tabs>
          <w:tab w:val="right" w:leader="dot" w:pos="9573"/>
        </w:tabs>
        <w:ind w:left="176"/>
        <w:rPr>
          <w:b/>
          <w:sz w:val="24"/>
        </w:rPr>
      </w:pPr>
      <w:hyperlink w:anchor="_bookmark183" w:history="1">
        <w:r w:rsidR="00DB3A16" w:rsidRPr="00FB1C79">
          <w:rPr>
            <w:b/>
            <w:sz w:val="24"/>
          </w:rPr>
          <w:t>Figure6.6 Interfacedu Dashboard desutilisateurs.</w:t>
        </w:r>
        <w:r w:rsidR="00DB3A16" w:rsidRPr="00FB1C79">
          <w:rPr>
            <w:b/>
            <w:sz w:val="24"/>
          </w:rPr>
          <w:tab/>
          <w:t>102</w:t>
        </w:r>
      </w:hyperlink>
    </w:p>
    <w:p w:rsidR="00DB3A16" w:rsidRPr="00FB1C79" w:rsidRDefault="00FB67D7" w:rsidP="00AB2D17">
      <w:pPr>
        <w:tabs>
          <w:tab w:val="right" w:leader="dot" w:pos="9573"/>
        </w:tabs>
        <w:ind w:left="176"/>
        <w:rPr>
          <w:b/>
          <w:sz w:val="24"/>
        </w:rPr>
      </w:pPr>
      <w:hyperlink w:anchor="_bookmark186" w:history="1">
        <w:r w:rsidR="00DB3A16" w:rsidRPr="00FB1C79">
          <w:rPr>
            <w:b/>
            <w:sz w:val="24"/>
          </w:rPr>
          <w:t>Figure6.7 Interfacedu Dashboard del’administrateur</w:t>
        </w:r>
        <w:r w:rsidR="00DB3A16" w:rsidRPr="00FB1C79">
          <w:rPr>
            <w:b/>
            <w:sz w:val="24"/>
          </w:rPr>
          <w:tab/>
          <w:t>103</w:t>
        </w:r>
      </w:hyperlink>
    </w:p>
    <w:p w:rsidR="00DB3A16" w:rsidRPr="00FB1C79" w:rsidRDefault="00FB67D7" w:rsidP="00AB2D17">
      <w:pPr>
        <w:tabs>
          <w:tab w:val="right" w:leader="dot" w:pos="9573"/>
        </w:tabs>
        <w:spacing w:before="277"/>
        <w:ind w:left="176"/>
        <w:rPr>
          <w:b/>
          <w:sz w:val="24"/>
        </w:rPr>
      </w:pPr>
      <w:hyperlink w:anchor="_bookmark198" w:history="1">
        <w:r w:rsidR="00DB3A16" w:rsidRPr="00FB1C79">
          <w:rPr>
            <w:b/>
            <w:sz w:val="24"/>
          </w:rPr>
          <w:t>Figure7. 1 Diagrammedecas d’utilisation du sprint5.</w:t>
        </w:r>
        <w:r w:rsidR="00DB3A16" w:rsidRPr="00FB1C79">
          <w:rPr>
            <w:b/>
            <w:sz w:val="24"/>
          </w:rPr>
          <w:tab/>
          <w:t>108</w:t>
        </w:r>
      </w:hyperlink>
    </w:p>
    <w:p w:rsidR="00DB3A16" w:rsidRPr="00FB1C79" w:rsidRDefault="00FB67D7" w:rsidP="00AB2D17">
      <w:pPr>
        <w:tabs>
          <w:tab w:val="right" w:leader="dot" w:pos="9573"/>
        </w:tabs>
        <w:ind w:left="176"/>
        <w:rPr>
          <w:b/>
          <w:sz w:val="24"/>
        </w:rPr>
      </w:pPr>
      <w:hyperlink w:anchor="_bookmark204" w:history="1">
        <w:r w:rsidR="00DB3A16" w:rsidRPr="00FB1C79">
          <w:rPr>
            <w:b/>
            <w:sz w:val="24"/>
          </w:rPr>
          <w:t>Figure7.2 Diagrammedeséquence«consulterlisteutilisateurs ».</w:t>
        </w:r>
        <w:r w:rsidR="00DB3A16" w:rsidRPr="00FB1C79">
          <w:rPr>
            <w:b/>
            <w:sz w:val="24"/>
          </w:rPr>
          <w:tab/>
          <w:t>110</w:t>
        </w:r>
      </w:hyperlink>
    </w:p>
    <w:p w:rsidR="00DB3A16" w:rsidRPr="00FB1C79" w:rsidRDefault="00FB67D7" w:rsidP="00AB2D17">
      <w:pPr>
        <w:tabs>
          <w:tab w:val="right" w:leader="dot" w:pos="9573"/>
        </w:tabs>
        <w:ind w:left="176"/>
        <w:rPr>
          <w:b/>
          <w:sz w:val="24"/>
        </w:rPr>
      </w:pPr>
      <w:hyperlink w:anchor="_bookmark205" w:history="1">
        <w:r w:rsidR="00DB3A16" w:rsidRPr="00FB1C79">
          <w:rPr>
            <w:b/>
            <w:sz w:val="24"/>
          </w:rPr>
          <w:t>Figure7.3 Diagrammedeséquencedu CU« envoyermail »</w:t>
        </w:r>
        <w:r w:rsidR="00DB3A16" w:rsidRPr="00FB1C79">
          <w:rPr>
            <w:b/>
            <w:sz w:val="24"/>
          </w:rPr>
          <w:tab/>
          <w:t>111</w:t>
        </w:r>
      </w:hyperlink>
    </w:p>
    <w:p w:rsidR="00DB3A16" w:rsidRPr="00FB1C79" w:rsidRDefault="00FB67D7" w:rsidP="00AB2D17">
      <w:pPr>
        <w:tabs>
          <w:tab w:val="right" w:leader="dot" w:pos="9573"/>
        </w:tabs>
        <w:ind w:left="176"/>
        <w:rPr>
          <w:b/>
          <w:sz w:val="24"/>
        </w:rPr>
      </w:pPr>
      <w:hyperlink w:anchor="_bookmark207" w:history="1">
        <w:r w:rsidR="00DB3A16" w:rsidRPr="00FB1C79">
          <w:rPr>
            <w:b/>
            <w:sz w:val="24"/>
          </w:rPr>
          <w:t>Figure7. 4 Diagrammedeclassedu sprint 5.</w:t>
        </w:r>
        <w:r w:rsidR="00DB3A16" w:rsidRPr="00FB1C79">
          <w:rPr>
            <w:b/>
            <w:sz w:val="24"/>
          </w:rPr>
          <w:tab/>
          <w:t>112</w:t>
        </w:r>
      </w:hyperlink>
    </w:p>
    <w:p w:rsidR="00DB3A16" w:rsidRPr="00FB1C79" w:rsidRDefault="00DB3A16" w:rsidP="00AB2D17">
      <w:pPr>
        <w:rPr>
          <w:sz w:val="24"/>
        </w:rPr>
        <w:sectPr w:rsidR="00DB3A16" w:rsidRPr="00FB1C79">
          <w:headerReference w:type="default" r:id="rId18"/>
          <w:footerReference w:type="default" r:id="rId19"/>
          <w:pgSz w:w="12240" w:h="15840"/>
          <w:pgMar w:top="1340" w:right="420" w:bottom="280" w:left="1240" w:header="0" w:footer="0" w:gutter="0"/>
          <w:cols w:space="720"/>
        </w:sectPr>
      </w:pPr>
    </w:p>
    <w:p w:rsidR="00DB3A16" w:rsidRPr="00FB1C79" w:rsidRDefault="00DB3A16" w:rsidP="00AB2D17">
      <w:pPr>
        <w:spacing w:before="56"/>
        <w:ind w:left="231" w:right="1052"/>
        <w:jc w:val="center"/>
        <w:rPr>
          <w:b/>
          <w:i/>
          <w:sz w:val="44"/>
        </w:rPr>
      </w:pPr>
      <w:bookmarkStart w:id="137" w:name="_Hlk134471637"/>
      <w:commentRangeStart w:id="138"/>
      <w:r w:rsidRPr="00FB1C79">
        <w:rPr>
          <w:b/>
          <w:i/>
          <w:sz w:val="44"/>
        </w:rPr>
        <w:lastRenderedPageBreak/>
        <w:t>Liste</w:t>
      </w:r>
      <w:r w:rsidR="00853BF5" w:rsidRPr="00FB1C79">
        <w:rPr>
          <w:b/>
          <w:i/>
          <w:sz w:val="44"/>
        </w:rPr>
        <w:t xml:space="preserve"> </w:t>
      </w:r>
      <w:r w:rsidRPr="00FB1C79">
        <w:rPr>
          <w:b/>
          <w:i/>
          <w:sz w:val="44"/>
        </w:rPr>
        <w:t>des</w:t>
      </w:r>
      <w:r w:rsidR="00853BF5" w:rsidRPr="00FB1C79">
        <w:rPr>
          <w:b/>
          <w:i/>
          <w:sz w:val="44"/>
        </w:rPr>
        <w:t xml:space="preserve"> </w:t>
      </w:r>
      <w:r w:rsidRPr="00FB1C79">
        <w:rPr>
          <w:b/>
          <w:i/>
          <w:sz w:val="44"/>
        </w:rPr>
        <w:t>tableaux</w:t>
      </w:r>
      <w:commentRangeEnd w:id="138"/>
      <w:r w:rsidR="00853BF5" w:rsidRPr="00FB1C79">
        <w:rPr>
          <w:rStyle w:val="Marquedecommentaire"/>
        </w:rPr>
        <w:commentReference w:id="138"/>
      </w:r>
    </w:p>
    <w:bookmarkEnd w:id="137"/>
    <w:p w:rsidR="00DB3A16" w:rsidRPr="00FB1C79" w:rsidRDefault="00FB67D7" w:rsidP="00AB2D17">
      <w:pPr>
        <w:tabs>
          <w:tab w:val="left" w:leader="dot" w:pos="9446"/>
        </w:tabs>
        <w:spacing w:before="201"/>
        <w:ind w:left="176"/>
        <w:rPr>
          <w:b/>
          <w:sz w:val="24"/>
        </w:rPr>
      </w:pPr>
      <w:r w:rsidRPr="00FB67D7">
        <w:fldChar w:fldCharType="begin"/>
      </w:r>
      <w:r w:rsidR="00DB3A16" w:rsidRPr="00FB1C79">
        <w:instrText>HYPERLINK \l "_bookmark7"</w:instrText>
      </w:r>
      <w:r w:rsidRPr="00FB67D7">
        <w:fldChar w:fldCharType="separate"/>
      </w:r>
      <w:r w:rsidR="00DB3A16" w:rsidRPr="00FB1C79">
        <w:rPr>
          <w:b/>
          <w:sz w:val="24"/>
        </w:rPr>
        <w:t>Tableau1.1FichetechniquedeDevagnos…</w:t>
      </w:r>
      <w:r w:rsidR="00DB3A16" w:rsidRPr="00FB1C79">
        <w:rPr>
          <w:b/>
          <w:sz w:val="24"/>
        </w:rPr>
        <w:tab/>
        <w:t>5</w:t>
      </w:r>
      <w:r w:rsidRPr="00FB1C79">
        <w:rPr>
          <w:b/>
          <w:sz w:val="24"/>
        </w:rPr>
        <w:fldChar w:fldCharType="end"/>
      </w:r>
    </w:p>
    <w:p w:rsidR="00DB3A16" w:rsidRPr="00FB1C79" w:rsidRDefault="00FB67D7" w:rsidP="00AB2D17">
      <w:pPr>
        <w:tabs>
          <w:tab w:val="left" w:leader="dot" w:pos="9415"/>
        </w:tabs>
        <w:ind w:left="176"/>
        <w:rPr>
          <w:b/>
          <w:sz w:val="24"/>
        </w:rPr>
      </w:pPr>
      <w:hyperlink w:anchor="_bookmark12" w:history="1">
        <w:r w:rsidR="00DB3A16" w:rsidRPr="00FB1C79">
          <w:rPr>
            <w:b/>
            <w:sz w:val="24"/>
          </w:rPr>
          <w:t>Tableau1.2Etudedeconcurrence:ManuellevsInformatisée</w:t>
        </w:r>
        <w:r w:rsidR="00DB3A16" w:rsidRPr="00FB1C79">
          <w:rPr>
            <w:b/>
            <w:sz w:val="24"/>
          </w:rPr>
          <w:tab/>
          <w:t>7</w:t>
        </w:r>
      </w:hyperlink>
    </w:p>
    <w:p w:rsidR="00DB3A16" w:rsidRPr="00FB1C79" w:rsidRDefault="00FB67D7" w:rsidP="00AB2D17">
      <w:pPr>
        <w:tabs>
          <w:tab w:val="left" w:leader="dot" w:pos="9278"/>
        </w:tabs>
        <w:ind w:left="176"/>
        <w:rPr>
          <w:b/>
          <w:sz w:val="24"/>
        </w:rPr>
      </w:pPr>
      <w:hyperlink w:anchor="_bookmark17" w:history="1">
        <w:r w:rsidR="00DB3A16" w:rsidRPr="00FB1C79">
          <w:rPr>
            <w:b/>
            <w:sz w:val="24"/>
          </w:rPr>
          <w:t>Tableau1.3MéthodeAgile etMéthodeTraditionnelle</w:t>
        </w:r>
        <w:r w:rsidR="00DB3A16" w:rsidRPr="00FB1C79">
          <w:rPr>
            <w:b/>
            <w:sz w:val="24"/>
          </w:rPr>
          <w:tab/>
          <w:t>11</w:t>
        </w:r>
      </w:hyperlink>
    </w:p>
    <w:p w:rsidR="00DB3A16" w:rsidRPr="00FB1C79" w:rsidRDefault="00DB3A16" w:rsidP="00AB2D17">
      <w:pPr>
        <w:pStyle w:val="Corpsdetexte"/>
        <w:rPr>
          <w:b/>
        </w:rPr>
      </w:pPr>
    </w:p>
    <w:p w:rsidR="00DB3A16" w:rsidRPr="00FB1C79" w:rsidRDefault="00FB67D7" w:rsidP="00AB2D17">
      <w:pPr>
        <w:tabs>
          <w:tab w:val="left" w:leader="dot" w:pos="9333"/>
        </w:tabs>
        <w:ind w:left="176"/>
        <w:rPr>
          <w:b/>
          <w:sz w:val="24"/>
        </w:rPr>
      </w:pPr>
      <w:hyperlink w:anchor="_bookmark32" w:history="1">
        <w:r w:rsidR="00DB3A16" w:rsidRPr="00FB1C79">
          <w:rPr>
            <w:b/>
            <w:sz w:val="24"/>
          </w:rPr>
          <w:t>Tableau2.1Fonctionnalitésdubacklog.</w:t>
        </w:r>
        <w:r w:rsidR="00DB3A16" w:rsidRPr="00FB1C79">
          <w:rPr>
            <w:b/>
            <w:sz w:val="24"/>
          </w:rPr>
          <w:tab/>
          <w:t>20</w:t>
        </w:r>
      </w:hyperlink>
    </w:p>
    <w:p w:rsidR="00DB3A16" w:rsidRPr="00FB1C79" w:rsidRDefault="00FB67D7" w:rsidP="00AB2D17">
      <w:pPr>
        <w:tabs>
          <w:tab w:val="left" w:leader="dot" w:pos="9333"/>
        </w:tabs>
        <w:ind w:left="176"/>
        <w:rPr>
          <w:b/>
          <w:sz w:val="24"/>
        </w:rPr>
      </w:pPr>
      <w:hyperlink w:anchor="_bookmark47" w:history="1">
        <w:r w:rsidR="00DB3A16" w:rsidRPr="00FB1C79">
          <w:rPr>
            <w:b/>
            <w:sz w:val="24"/>
          </w:rPr>
          <w:t>Tableau2.2Environnementdedéveloppement</w:t>
        </w:r>
        <w:r w:rsidR="00DB3A16" w:rsidRPr="00FB1C79">
          <w:rPr>
            <w:b/>
            <w:sz w:val="24"/>
          </w:rPr>
          <w:tab/>
          <w:t>27</w:t>
        </w:r>
      </w:hyperlink>
    </w:p>
    <w:p w:rsidR="00DB3A16" w:rsidRPr="00FB1C79" w:rsidRDefault="00FB67D7" w:rsidP="00AB2D17">
      <w:pPr>
        <w:tabs>
          <w:tab w:val="left" w:leader="dot" w:pos="9333"/>
        </w:tabs>
        <w:ind w:left="176"/>
        <w:rPr>
          <w:b/>
          <w:sz w:val="24"/>
        </w:rPr>
      </w:pPr>
      <w:hyperlink w:anchor="_bookmark49" w:history="1">
        <w:r w:rsidR="00DB3A16" w:rsidRPr="00FB1C79">
          <w:rPr>
            <w:b/>
            <w:sz w:val="24"/>
          </w:rPr>
          <w:t>Tableau2.3Environnementlogiciel.</w:t>
        </w:r>
        <w:r w:rsidR="00DB3A16" w:rsidRPr="00FB1C79">
          <w:rPr>
            <w:b/>
            <w:sz w:val="24"/>
          </w:rPr>
          <w:tab/>
          <w:t>28</w:t>
        </w:r>
      </w:hyperlink>
    </w:p>
    <w:p w:rsidR="00DB3A16" w:rsidRPr="00FB1C79" w:rsidRDefault="00DB3A16" w:rsidP="00AB2D17">
      <w:pPr>
        <w:pStyle w:val="Corpsdetexte"/>
        <w:rPr>
          <w:b/>
        </w:rPr>
      </w:pPr>
    </w:p>
    <w:p w:rsidR="00DB3A16" w:rsidRPr="00FB1C79" w:rsidRDefault="00FB67D7" w:rsidP="00AB2D17">
      <w:pPr>
        <w:tabs>
          <w:tab w:val="left" w:leader="dot" w:pos="9333"/>
        </w:tabs>
        <w:spacing w:line="275" w:lineRule="exact"/>
        <w:ind w:left="176"/>
        <w:rPr>
          <w:b/>
          <w:sz w:val="24"/>
        </w:rPr>
      </w:pPr>
      <w:hyperlink w:anchor="_bookmark59" w:history="1">
        <w:r w:rsidR="00DB3A16" w:rsidRPr="00FB1C79">
          <w:rPr>
            <w:b/>
            <w:sz w:val="24"/>
          </w:rPr>
          <w:t>Tableau3.1 Backlogdusprint 1.</w:t>
        </w:r>
        <w:r w:rsidR="00DB3A16" w:rsidRPr="00FB1C79">
          <w:rPr>
            <w:b/>
            <w:sz w:val="24"/>
          </w:rPr>
          <w:tab/>
          <w:t>35</w:t>
        </w:r>
      </w:hyperlink>
    </w:p>
    <w:p w:rsidR="00DB3A16" w:rsidRPr="00FB1C79" w:rsidRDefault="00FB67D7" w:rsidP="00AB2D17">
      <w:pPr>
        <w:tabs>
          <w:tab w:val="left" w:leader="dot" w:pos="9333"/>
        </w:tabs>
        <w:spacing w:line="275" w:lineRule="exact"/>
        <w:ind w:left="176"/>
        <w:rPr>
          <w:b/>
          <w:sz w:val="24"/>
        </w:rPr>
      </w:pPr>
      <w:hyperlink w:anchor="_bookmark64" w:history="1">
        <w:r w:rsidR="00DB3A16" w:rsidRPr="00FB1C79">
          <w:rPr>
            <w:b/>
            <w:sz w:val="24"/>
          </w:rPr>
          <w:t>Tableau3.2 Descriptiontextuelle du CU« Créeruncompte».</w:t>
        </w:r>
        <w:r w:rsidR="00DB3A16" w:rsidRPr="00FB1C79">
          <w:rPr>
            <w:b/>
            <w:sz w:val="24"/>
          </w:rPr>
          <w:tab/>
          <w:t>37</w:t>
        </w:r>
      </w:hyperlink>
    </w:p>
    <w:p w:rsidR="00DB3A16" w:rsidRPr="00FB1C79" w:rsidRDefault="00FB67D7" w:rsidP="00AB2D17">
      <w:pPr>
        <w:tabs>
          <w:tab w:val="left" w:leader="dot" w:pos="9333"/>
        </w:tabs>
        <w:spacing w:before="1"/>
        <w:ind w:left="176"/>
        <w:rPr>
          <w:b/>
          <w:sz w:val="24"/>
        </w:rPr>
      </w:pPr>
      <w:hyperlink w:anchor="_bookmark65" w:history="1">
        <w:r w:rsidR="00DB3A16" w:rsidRPr="00FB1C79">
          <w:rPr>
            <w:b/>
            <w:sz w:val="24"/>
          </w:rPr>
          <w:t>Tableau3.3DescriptiontextuelleduCU«S'authentifier».</w:t>
        </w:r>
        <w:r w:rsidR="00DB3A16" w:rsidRPr="00FB1C79">
          <w:rPr>
            <w:b/>
            <w:sz w:val="24"/>
          </w:rPr>
          <w:tab/>
          <w:t>38</w:t>
        </w:r>
      </w:hyperlink>
    </w:p>
    <w:p w:rsidR="00DB3A16" w:rsidRPr="00FB1C79" w:rsidRDefault="00FB67D7" w:rsidP="00AB2D17">
      <w:pPr>
        <w:tabs>
          <w:tab w:val="left" w:leader="dot" w:pos="9333"/>
        </w:tabs>
        <w:ind w:left="176"/>
        <w:rPr>
          <w:b/>
          <w:sz w:val="24"/>
        </w:rPr>
      </w:pPr>
      <w:hyperlink w:anchor="_bookmark66" w:history="1">
        <w:r w:rsidR="00DB3A16" w:rsidRPr="00FB1C79">
          <w:rPr>
            <w:b/>
            <w:sz w:val="24"/>
          </w:rPr>
          <w:t>Tableau3.4Descriptiontextuelle duCU« Ajouterdonnées».</w:t>
        </w:r>
        <w:r w:rsidR="00DB3A16" w:rsidRPr="00FB1C79">
          <w:rPr>
            <w:b/>
            <w:sz w:val="24"/>
          </w:rPr>
          <w:tab/>
          <w:t>39</w:t>
        </w:r>
      </w:hyperlink>
    </w:p>
    <w:p w:rsidR="00DB3A16" w:rsidRPr="00FB1C79" w:rsidRDefault="00FB67D7" w:rsidP="00AB2D17">
      <w:pPr>
        <w:tabs>
          <w:tab w:val="left" w:leader="dot" w:pos="9333"/>
        </w:tabs>
        <w:ind w:left="176"/>
        <w:rPr>
          <w:b/>
          <w:sz w:val="24"/>
        </w:rPr>
      </w:pPr>
      <w:hyperlink w:anchor="_bookmark67" w:history="1">
        <w:r w:rsidR="00DB3A16" w:rsidRPr="00FB1C79">
          <w:rPr>
            <w:b/>
            <w:sz w:val="24"/>
          </w:rPr>
          <w:t>Tableau3.5DescriptiontextuelleduCU«modifierdesdonnées».</w:t>
        </w:r>
        <w:r w:rsidR="00DB3A16" w:rsidRPr="00FB1C79">
          <w:rPr>
            <w:b/>
            <w:sz w:val="24"/>
          </w:rPr>
          <w:tab/>
          <w:t>40</w:t>
        </w:r>
      </w:hyperlink>
    </w:p>
    <w:p w:rsidR="00DB3A16" w:rsidRPr="00FB1C79" w:rsidRDefault="00FB67D7" w:rsidP="00AB2D17">
      <w:pPr>
        <w:tabs>
          <w:tab w:val="left" w:leader="dot" w:pos="9333"/>
        </w:tabs>
        <w:ind w:left="176"/>
        <w:rPr>
          <w:b/>
          <w:sz w:val="24"/>
        </w:rPr>
      </w:pPr>
      <w:hyperlink w:anchor="_bookmark68" w:history="1">
        <w:r w:rsidR="00DB3A16" w:rsidRPr="00FB1C79">
          <w:rPr>
            <w:b/>
            <w:sz w:val="24"/>
          </w:rPr>
          <w:t>Tableau3.6Descriptiontextuelle duCU«supprimerdonnées ».</w:t>
        </w:r>
        <w:r w:rsidR="00DB3A16" w:rsidRPr="00FB1C79">
          <w:rPr>
            <w:b/>
            <w:sz w:val="24"/>
          </w:rPr>
          <w:tab/>
          <w:t>41</w:t>
        </w:r>
      </w:hyperlink>
    </w:p>
    <w:p w:rsidR="00DB3A16" w:rsidRPr="00FB1C79" w:rsidRDefault="00FB67D7" w:rsidP="00AB2D17">
      <w:pPr>
        <w:tabs>
          <w:tab w:val="left" w:leader="dot" w:pos="9333"/>
        </w:tabs>
        <w:ind w:left="176"/>
        <w:rPr>
          <w:b/>
          <w:sz w:val="24"/>
        </w:rPr>
      </w:pPr>
      <w:hyperlink w:anchor="_bookmark69" w:history="1">
        <w:r w:rsidR="00DB3A16" w:rsidRPr="00FB1C79">
          <w:rPr>
            <w:b/>
            <w:sz w:val="24"/>
          </w:rPr>
          <w:t>Tableau3.7Descriptiontextuelle duCU« supprimercompte».</w:t>
        </w:r>
        <w:r w:rsidR="00DB3A16" w:rsidRPr="00FB1C79">
          <w:rPr>
            <w:b/>
            <w:sz w:val="24"/>
          </w:rPr>
          <w:tab/>
          <w:t>42</w:t>
        </w:r>
      </w:hyperlink>
    </w:p>
    <w:p w:rsidR="00DB3A16" w:rsidRPr="00FB1C79" w:rsidRDefault="00FB67D7" w:rsidP="00AB2D17">
      <w:pPr>
        <w:tabs>
          <w:tab w:val="left" w:leader="dot" w:pos="9333"/>
        </w:tabs>
        <w:ind w:left="176"/>
        <w:rPr>
          <w:b/>
          <w:sz w:val="24"/>
        </w:rPr>
      </w:pPr>
      <w:hyperlink w:anchor="_bookmark93" w:history="1">
        <w:r w:rsidR="00DB3A16" w:rsidRPr="00FB1C79">
          <w:rPr>
            <w:b/>
            <w:sz w:val="24"/>
          </w:rPr>
          <w:t>Tableau3.8 TestsdeSprint1.</w:t>
        </w:r>
        <w:r w:rsidR="00DB3A16" w:rsidRPr="00FB1C79">
          <w:rPr>
            <w:b/>
            <w:sz w:val="24"/>
          </w:rPr>
          <w:tab/>
          <w:t>56</w:t>
        </w:r>
      </w:hyperlink>
    </w:p>
    <w:p w:rsidR="00DB3A16" w:rsidRPr="00FB1C79" w:rsidRDefault="00DB3A16" w:rsidP="00AB2D17">
      <w:pPr>
        <w:pStyle w:val="Corpsdetexte"/>
        <w:rPr>
          <w:b/>
        </w:rPr>
      </w:pPr>
    </w:p>
    <w:p w:rsidR="00DB3A16" w:rsidRPr="00FB1C79" w:rsidRDefault="00FB67D7" w:rsidP="00AB2D17">
      <w:pPr>
        <w:tabs>
          <w:tab w:val="left" w:leader="dot" w:pos="9333"/>
        </w:tabs>
        <w:ind w:left="176"/>
        <w:rPr>
          <w:b/>
          <w:sz w:val="24"/>
        </w:rPr>
      </w:pPr>
      <w:hyperlink w:anchor="_bookmark102" w:history="1">
        <w:r w:rsidR="00DB3A16" w:rsidRPr="00FB1C79">
          <w:rPr>
            <w:b/>
            <w:sz w:val="24"/>
          </w:rPr>
          <w:t>Tableau4.1 Backlogdusprint 2.</w:t>
        </w:r>
        <w:r w:rsidR="00DB3A16" w:rsidRPr="00FB1C79">
          <w:rPr>
            <w:b/>
            <w:sz w:val="24"/>
          </w:rPr>
          <w:tab/>
          <w:t>60</w:t>
        </w:r>
      </w:hyperlink>
    </w:p>
    <w:p w:rsidR="00DB3A16" w:rsidRPr="00FB1C79" w:rsidRDefault="00FB67D7" w:rsidP="00AB2D17">
      <w:pPr>
        <w:tabs>
          <w:tab w:val="left" w:leader="dot" w:pos="9333"/>
        </w:tabs>
        <w:ind w:left="176"/>
        <w:rPr>
          <w:b/>
          <w:sz w:val="24"/>
        </w:rPr>
      </w:pPr>
      <w:hyperlink w:anchor="_bookmark107" w:history="1">
        <w:r w:rsidR="00DB3A16" w:rsidRPr="00FB1C79">
          <w:rPr>
            <w:b/>
            <w:sz w:val="24"/>
          </w:rPr>
          <w:t>Tableau4.2Descriptiontextuelledu CU«ajouterconcurrent ».</w:t>
        </w:r>
        <w:r w:rsidR="00DB3A16" w:rsidRPr="00FB1C79">
          <w:rPr>
            <w:b/>
            <w:sz w:val="24"/>
          </w:rPr>
          <w:tab/>
          <w:t>62</w:t>
        </w:r>
      </w:hyperlink>
    </w:p>
    <w:p w:rsidR="00DB3A16" w:rsidRPr="00FB1C79" w:rsidRDefault="00FB67D7" w:rsidP="00AB2D17">
      <w:pPr>
        <w:tabs>
          <w:tab w:val="left" w:leader="dot" w:pos="9333"/>
        </w:tabs>
        <w:ind w:left="176"/>
        <w:rPr>
          <w:b/>
          <w:sz w:val="24"/>
        </w:rPr>
      </w:pPr>
      <w:hyperlink w:anchor="_bookmark108" w:history="1">
        <w:r w:rsidR="00DB3A16" w:rsidRPr="00FB1C79">
          <w:rPr>
            <w:b/>
            <w:sz w:val="24"/>
          </w:rPr>
          <w:t>Tableau4.3DescriptiontextuelleduCU«supprimerconcurrent».</w:t>
        </w:r>
        <w:r w:rsidR="00DB3A16" w:rsidRPr="00FB1C79">
          <w:rPr>
            <w:b/>
            <w:sz w:val="24"/>
          </w:rPr>
          <w:tab/>
          <w:t>62</w:t>
        </w:r>
      </w:hyperlink>
    </w:p>
    <w:p w:rsidR="00DB3A16" w:rsidRPr="00FB1C79" w:rsidRDefault="00FB67D7" w:rsidP="00AB2D17">
      <w:pPr>
        <w:tabs>
          <w:tab w:val="left" w:leader="dot" w:pos="9333"/>
        </w:tabs>
        <w:ind w:left="176"/>
        <w:rPr>
          <w:b/>
          <w:sz w:val="24"/>
        </w:rPr>
      </w:pPr>
      <w:hyperlink w:anchor="_bookmark109" w:history="1">
        <w:r w:rsidR="00DB3A16" w:rsidRPr="00FB1C79">
          <w:rPr>
            <w:b/>
            <w:sz w:val="24"/>
          </w:rPr>
          <w:t>Tableau4.4DescriptiontextuelleduCU«modifierconcurrent».</w:t>
        </w:r>
        <w:r w:rsidR="00DB3A16" w:rsidRPr="00FB1C79">
          <w:rPr>
            <w:b/>
            <w:sz w:val="24"/>
          </w:rPr>
          <w:tab/>
          <w:t>63</w:t>
        </w:r>
      </w:hyperlink>
    </w:p>
    <w:p w:rsidR="00DB3A16" w:rsidRPr="00FB1C79" w:rsidRDefault="00FB67D7" w:rsidP="00AB2D17">
      <w:pPr>
        <w:tabs>
          <w:tab w:val="left" w:leader="dot" w:pos="9333"/>
        </w:tabs>
        <w:ind w:left="176"/>
        <w:rPr>
          <w:b/>
          <w:sz w:val="24"/>
        </w:rPr>
      </w:pPr>
      <w:hyperlink w:anchor="_bookmark110" w:history="1">
        <w:r w:rsidR="00DB3A16" w:rsidRPr="00FB1C79">
          <w:rPr>
            <w:b/>
            <w:sz w:val="24"/>
          </w:rPr>
          <w:t>Tableau4.5DescriptiontextuelleduCU« consulterliste concurrent».</w:t>
        </w:r>
        <w:r w:rsidR="00DB3A16" w:rsidRPr="00FB1C79">
          <w:rPr>
            <w:b/>
            <w:sz w:val="24"/>
          </w:rPr>
          <w:tab/>
          <w:t>64</w:t>
        </w:r>
      </w:hyperlink>
    </w:p>
    <w:p w:rsidR="00DB3A16" w:rsidRPr="00FB1C79" w:rsidRDefault="00FB67D7" w:rsidP="00AB2D17">
      <w:pPr>
        <w:tabs>
          <w:tab w:val="left" w:leader="dot" w:pos="9333"/>
        </w:tabs>
        <w:spacing w:before="1"/>
        <w:ind w:left="176"/>
        <w:rPr>
          <w:b/>
          <w:sz w:val="24"/>
        </w:rPr>
      </w:pPr>
      <w:hyperlink w:anchor="_bookmark111" w:history="1">
        <w:r w:rsidR="00DB3A16" w:rsidRPr="00FB1C79">
          <w:rPr>
            <w:b/>
            <w:sz w:val="24"/>
          </w:rPr>
          <w:t>Tableau4.6Description textuelledu CU«Chercherconcurrent».</w:t>
        </w:r>
        <w:r w:rsidR="00DB3A16" w:rsidRPr="00FB1C79">
          <w:rPr>
            <w:b/>
            <w:sz w:val="24"/>
          </w:rPr>
          <w:tab/>
          <w:t>64</w:t>
        </w:r>
      </w:hyperlink>
    </w:p>
    <w:p w:rsidR="00DB3A16" w:rsidRPr="00FB1C79" w:rsidRDefault="00FB67D7" w:rsidP="00AB2D17">
      <w:pPr>
        <w:tabs>
          <w:tab w:val="left" w:leader="dot" w:pos="9333"/>
        </w:tabs>
        <w:ind w:left="176"/>
        <w:rPr>
          <w:b/>
          <w:sz w:val="24"/>
        </w:rPr>
      </w:pPr>
      <w:hyperlink w:anchor="_bookmark131" w:history="1">
        <w:r w:rsidR="00DB3A16" w:rsidRPr="00FB1C79">
          <w:rPr>
            <w:b/>
            <w:sz w:val="24"/>
          </w:rPr>
          <w:t>Tableau4.7 TestsdeSprint2.</w:t>
        </w:r>
        <w:r w:rsidR="00DB3A16" w:rsidRPr="00FB1C79">
          <w:rPr>
            <w:b/>
            <w:sz w:val="24"/>
          </w:rPr>
          <w:tab/>
          <w:t>76</w:t>
        </w:r>
      </w:hyperlink>
    </w:p>
    <w:p w:rsidR="00DB3A16" w:rsidRPr="00FB1C79" w:rsidRDefault="00DB3A16" w:rsidP="00AB2D17">
      <w:pPr>
        <w:pStyle w:val="Corpsdetexte"/>
        <w:rPr>
          <w:b/>
        </w:rPr>
      </w:pPr>
    </w:p>
    <w:p w:rsidR="00DB3A16" w:rsidRPr="00FB1C79" w:rsidRDefault="00FB67D7" w:rsidP="00AB2D17">
      <w:pPr>
        <w:tabs>
          <w:tab w:val="left" w:leader="dot" w:pos="9333"/>
        </w:tabs>
        <w:ind w:left="176"/>
        <w:rPr>
          <w:b/>
          <w:sz w:val="24"/>
        </w:rPr>
      </w:pPr>
      <w:hyperlink w:anchor="_bookmark140" w:history="1">
        <w:r w:rsidR="00DB3A16" w:rsidRPr="00FB1C79">
          <w:rPr>
            <w:b/>
            <w:sz w:val="24"/>
          </w:rPr>
          <w:t>Tableau5.1 Backlogdusprint 3.</w:t>
        </w:r>
        <w:r w:rsidR="00DB3A16" w:rsidRPr="00FB1C79">
          <w:rPr>
            <w:b/>
            <w:sz w:val="24"/>
          </w:rPr>
          <w:tab/>
          <w:t>80</w:t>
        </w:r>
      </w:hyperlink>
    </w:p>
    <w:p w:rsidR="00DB3A16" w:rsidRPr="00FB1C79" w:rsidRDefault="00FB67D7" w:rsidP="00AB2D17">
      <w:pPr>
        <w:tabs>
          <w:tab w:val="left" w:leader="dot" w:pos="9333"/>
        </w:tabs>
        <w:ind w:left="176"/>
        <w:rPr>
          <w:b/>
          <w:sz w:val="24"/>
        </w:rPr>
      </w:pPr>
      <w:hyperlink w:anchor="_bookmark145" w:history="1">
        <w:r w:rsidR="00DB3A16" w:rsidRPr="00FB1C79">
          <w:rPr>
            <w:b/>
            <w:sz w:val="24"/>
          </w:rPr>
          <w:t>Tableau5.2Descriptiontextuelle duCU« Scraperlessources:LinkedIn».</w:t>
        </w:r>
        <w:r w:rsidR="00DB3A16" w:rsidRPr="00FB1C79">
          <w:rPr>
            <w:b/>
            <w:sz w:val="24"/>
          </w:rPr>
          <w:tab/>
          <w:t>82</w:t>
        </w:r>
      </w:hyperlink>
    </w:p>
    <w:p w:rsidR="00DB3A16" w:rsidRPr="00FB1C79" w:rsidRDefault="00FB67D7" w:rsidP="00AB2D17">
      <w:pPr>
        <w:tabs>
          <w:tab w:val="left" w:leader="dot" w:pos="9333"/>
        </w:tabs>
        <w:ind w:left="176"/>
        <w:rPr>
          <w:b/>
          <w:sz w:val="24"/>
        </w:rPr>
      </w:pPr>
      <w:hyperlink w:anchor="_bookmark145" w:history="1">
        <w:r w:rsidR="00DB3A16" w:rsidRPr="00FB1C79">
          <w:rPr>
            <w:b/>
            <w:sz w:val="24"/>
          </w:rPr>
          <w:t>Tableau5.3Description textuelleduCU«Scraperlessources: Twitter».</w:t>
        </w:r>
        <w:r w:rsidR="00DB3A16" w:rsidRPr="00FB1C79">
          <w:rPr>
            <w:b/>
            <w:sz w:val="24"/>
          </w:rPr>
          <w:tab/>
          <w:t>82</w:t>
        </w:r>
      </w:hyperlink>
    </w:p>
    <w:p w:rsidR="00DB3A16" w:rsidRPr="00FB1C79" w:rsidRDefault="00FB67D7" w:rsidP="00AB2D17">
      <w:pPr>
        <w:tabs>
          <w:tab w:val="left" w:leader="dot" w:pos="9333"/>
        </w:tabs>
        <w:ind w:left="176"/>
        <w:rPr>
          <w:b/>
          <w:sz w:val="24"/>
        </w:rPr>
      </w:pPr>
      <w:hyperlink w:anchor="_bookmark146" w:history="1">
        <w:r w:rsidR="00DB3A16" w:rsidRPr="00FB1C79">
          <w:rPr>
            <w:b/>
            <w:sz w:val="24"/>
          </w:rPr>
          <w:t>Tableau5.4Description textuelledu CU« Scraperles sources: Instagram ».</w:t>
        </w:r>
        <w:r w:rsidR="00DB3A16" w:rsidRPr="00FB1C79">
          <w:rPr>
            <w:b/>
            <w:sz w:val="24"/>
          </w:rPr>
          <w:tab/>
          <w:t>82</w:t>
        </w:r>
      </w:hyperlink>
    </w:p>
    <w:p w:rsidR="00DB3A16" w:rsidRPr="00FB1C79" w:rsidRDefault="00FB67D7" w:rsidP="00AB2D17">
      <w:pPr>
        <w:tabs>
          <w:tab w:val="left" w:leader="dot" w:pos="9333"/>
        </w:tabs>
        <w:ind w:left="176"/>
        <w:rPr>
          <w:b/>
          <w:sz w:val="24"/>
        </w:rPr>
      </w:pPr>
      <w:hyperlink w:anchor="_bookmark159" w:history="1">
        <w:r w:rsidR="00DB3A16" w:rsidRPr="00FB1C79">
          <w:rPr>
            <w:b/>
            <w:sz w:val="24"/>
          </w:rPr>
          <w:t>Tableau5.5 TestsdeSprint3.</w:t>
        </w:r>
        <w:r w:rsidR="00DB3A16" w:rsidRPr="00FB1C79">
          <w:rPr>
            <w:b/>
            <w:sz w:val="24"/>
          </w:rPr>
          <w:tab/>
          <w:t>91</w:t>
        </w:r>
      </w:hyperlink>
    </w:p>
    <w:p w:rsidR="00DB3A16" w:rsidRPr="00FB1C79" w:rsidRDefault="00DB3A16" w:rsidP="00AB2D17">
      <w:pPr>
        <w:pStyle w:val="Corpsdetexte"/>
        <w:rPr>
          <w:b/>
        </w:rPr>
      </w:pPr>
    </w:p>
    <w:p w:rsidR="00DB3A16" w:rsidRPr="00FB1C79" w:rsidRDefault="00FB67D7" w:rsidP="00AB2D17">
      <w:pPr>
        <w:tabs>
          <w:tab w:val="left" w:leader="dot" w:pos="9333"/>
        </w:tabs>
        <w:ind w:left="176"/>
        <w:rPr>
          <w:b/>
          <w:sz w:val="24"/>
        </w:rPr>
      </w:pPr>
      <w:hyperlink w:anchor="_bookmark166" w:history="1">
        <w:r w:rsidR="00DB3A16" w:rsidRPr="00FB1C79">
          <w:rPr>
            <w:b/>
            <w:sz w:val="24"/>
          </w:rPr>
          <w:t>Tableau6.1 Backlogdusprint 4.</w:t>
        </w:r>
        <w:r w:rsidR="00DB3A16" w:rsidRPr="00FB1C79">
          <w:rPr>
            <w:b/>
            <w:sz w:val="24"/>
          </w:rPr>
          <w:tab/>
          <w:t>94</w:t>
        </w:r>
      </w:hyperlink>
    </w:p>
    <w:p w:rsidR="00DB3A16" w:rsidRPr="00FB1C79" w:rsidRDefault="00FB67D7" w:rsidP="00AB2D17">
      <w:pPr>
        <w:tabs>
          <w:tab w:val="left" w:leader="dot" w:pos="9333"/>
        </w:tabs>
        <w:ind w:left="176"/>
        <w:rPr>
          <w:b/>
          <w:sz w:val="24"/>
        </w:rPr>
      </w:pPr>
      <w:hyperlink w:anchor="_bookmark171" w:history="1">
        <w:r w:rsidR="00DB3A16" w:rsidRPr="00FB1C79">
          <w:rPr>
            <w:b/>
            <w:sz w:val="24"/>
          </w:rPr>
          <w:t>Tableau6.2DescriptiontextuelleduCU«consulter Dashboardutilisateur».</w:t>
        </w:r>
        <w:r w:rsidR="00DB3A16" w:rsidRPr="00FB1C79">
          <w:rPr>
            <w:b/>
            <w:sz w:val="24"/>
          </w:rPr>
          <w:tab/>
          <w:t>95</w:t>
        </w:r>
      </w:hyperlink>
    </w:p>
    <w:p w:rsidR="00DB3A16" w:rsidRPr="00FB1C79" w:rsidRDefault="00FB67D7" w:rsidP="00AB2D17">
      <w:pPr>
        <w:tabs>
          <w:tab w:val="left" w:leader="dot" w:pos="9333"/>
        </w:tabs>
        <w:ind w:left="176"/>
        <w:rPr>
          <w:b/>
          <w:sz w:val="24"/>
        </w:rPr>
      </w:pPr>
      <w:hyperlink w:anchor="_bookmark172" w:history="1">
        <w:r w:rsidR="00DB3A16" w:rsidRPr="00FB1C79">
          <w:rPr>
            <w:b/>
            <w:sz w:val="24"/>
          </w:rPr>
          <w:t>Tableau6.3DescriptiontextuelleduCU«consulterDashboardadministrateur».</w:t>
        </w:r>
        <w:r w:rsidR="00DB3A16" w:rsidRPr="00FB1C79">
          <w:rPr>
            <w:b/>
            <w:sz w:val="24"/>
          </w:rPr>
          <w:tab/>
          <w:t>96</w:t>
        </w:r>
      </w:hyperlink>
    </w:p>
    <w:p w:rsidR="00DB3A16" w:rsidRPr="00FB1C79" w:rsidRDefault="00FB67D7" w:rsidP="00AB2D17">
      <w:pPr>
        <w:tabs>
          <w:tab w:val="left" w:leader="dot" w:pos="9333"/>
        </w:tabs>
        <w:spacing w:before="1"/>
        <w:ind w:left="176"/>
        <w:rPr>
          <w:b/>
          <w:sz w:val="24"/>
        </w:rPr>
      </w:pPr>
      <w:hyperlink w:anchor="_bookmark173" w:history="1">
        <w:r w:rsidR="00DB3A16" w:rsidRPr="00FB1C79">
          <w:rPr>
            <w:b/>
            <w:sz w:val="24"/>
          </w:rPr>
          <w:t>Tableau6.4Description textuelledu CU«imprimerDashboard».</w:t>
        </w:r>
        <w:r w:rsidR="00DB3A16" w:rsidRPr="00FB1C79">
          <w:rPr>
            <w:b/>
            <w:sz w:val="24"/>
          </w:rPr>
          <w:tab/>
          <w:t>96</w:t>
        </w:r>
      </w:hyperlink>
    </w:p>
    <w:p w:rsidR="00DB3A16" w:rsidRPr="00FB1C79" w:rsidRDefault="00FB67D7" w:rsidP="00AB2D17">
      <w:pPr>
        <w:tabs>
          <w:tab w:val="left" w:leader="dot" w:pos="9333"/>
        </w:tabs>
        <w:ind w:left="176"/>
        <w:rPr>
          <w:b/>
          <w:sz w:val="24"/>
        </w:rPr>
      </w:pPr>
      <w:hyperlink w:anchor="_bookmark174" w:history="1">
        <w:r w:rsidR="00DB3A16" w:rsidRPr="00FB1C79">
          <w:rPr>
            <w:b/>
            <w:sz w:val="24"/>
          </w:rPr>
          <w:t>Tableau6.5Descriptiontextuelle duCU« consulterrapport».</w:t>
        </w:r>
        <w:r w:rsidR="00DB3A16" w:rsidRPr="00FB1C79">
          <w:rPr>
            <w:b/>
            <w:sz w:val="24"/>
          </w:rPr>
          <w:tab/>
          <w:t>97</w:t>
        </w:r>
      </w:hyperlink>
    </w:p>
    <w:p w:rsidR="00DB3A16" w:rsidRPr="00FB1C79" w:rsidRDefault="00FB67D7" w:rsidP="00AB2D17">
      <w:pPr>
        <w:tabs>
          <w:tab w:val="left" w:leader="dot" w:pos="9213"/>
        </w:tabs>
        <w:ind w:left="176"/>
        <w:rPr>
          <w:b/>
          <w:sz w:val="24"/>
        </w:rPr>
      </w:pPr>
      <w:hyperlink w:anchor="_bookmark188" w:history="1">
        <w:r w:rsidR="00DB3A16" w:rsidRPr="00FB1C79">
          <w:rPr>
            <w:b/>
            <w:sz w:val="24"/>
          </w:rPr>
          <w:t>Tableau6.6 Testsdesprint4.</w:t>
        </w:r>
        <w:r w:rsidR="00DB3A16" w:rsidRPr="00FB1C79">
          <w:rPr>
            <w:b/>
            <w:sz w:val="24"/>
          </w:rPr>
          <w:tab/>
          <w:t>104</w:t>
        </w:r>
      </w:hyperlink>
    </w:p>
    <w:p w:rsidR="00DB3A16" w:rsidRPr="00FB1C79" w:rsidRDefault="00DB3A16" w:rsidP="00AB2D17">
      <w:pPr>
        <w:pStyle w:val="Corpsdetexte"/>
        <w:rPr>
          <w:b/>
        </w:rPr>
      </w:pPr>
    </w:p>
    <w:p w:rsidR="00DB3A16" w:rsidRPr="00FB1C79" w:rsidRDefault="00FB67D7" w:rsidP="00AB2D17">
      <w:pPr>
        <w:tabs>
          <w:tab w:val="left" w:leader="dot" w:pos="9213"/>
        </w:tabs>
        <w:ind w:left="176"/>
        <w:rPr>
          <w:b/>
          <w:sz w:val="24"/>
        </w:rPr>
      </w:pPr>
      <w:hyperlink w:anchor="_bookmark195" w:history="1">
        <w:r w:rsidR="00DB3A16" w:rsidRPr="00FB1C79">
          <w:rPr>
            <w:b/>
            <w:sz w:val="24"/>
          </w:rPr>
          <w:t>Tableau7.1 Backlogdusprint 5.</w:t>
        </w:r>
        <w:r w:rsidR="00DB3A16" w:rsidRPr="00FB1C79">
          <w:rPr>
            <w:b/>
            <w:sz w:val="24"/>
          </w:rPr>
          <w:tab/>
          <w:t>107</w:t>
        </w:r>
      </w:hyperlink>
    </w:p>
    <w:p w:rsidR="00DB3A16" w:rsidRPr="00FB1C79" w:rsidRDefault="00FB67D7" w:rsidP="00AB2D17">
      <w:pPr>
        <w:tabs>
          <w:tab w:val="left" w:leader="dot" w:pos="9213"/>
        </w:tabs>
        <w:ind w:left="176"/>
        <w:rPr>
          <w:b/>
          <w:sz w:val="24"/>
        </w:rPr>
      </w:pPr>
      <w:hyperlink w:anchor="_bookmark200" w:history="1">
        <w:r w:rsidR="00DB3A16" w:rsidRPr="00FB1C79">
          <w:rPr>
            <w:b/>
            <w:sz w:val="24"/>
          </w:rPr>
          <w:t>Tableau7.2 Description textuelledu CU«envoyermail ».</w:t>
        </w:r>
        <w:r w:rsidR="00DB3A16" w:rsidRPr="00FB1C79">
          <w:rPr>
            <w:b/>
            <w:sz w:val="24"/>
          </w:rPr>
          <w:tab/>
          <w:t>109</w:t>
        </w:r>
      </w:hyperlink>
    </w:p>
    <w:p w:rsidR="00DB3A16" w:rsidRPr="00FB1C79" w:rsidRDefault="00FB67D7" w:rsidP="00AB2D17">
      <w:pPr>
        <w:tabs>
          <w:tab w:val="left" w:leader="dot" w:pos="9213"/>
        </w:tabs>
        <w:ind w:left="176"/>
        <w:rPr>
          <w:b/>
          <w:sz w:val="24"/>
        </w:rPr>
      </w:pPr>
      <w:hyperlink w:anchor="_bookmark201" w:history="1">
        <w:r w:rsidR="00DB3A16" w:rsidRPr="00FB1C79">
          <w:rPr>
            <w:b/>
            <w:sz w:val="24"/>
          </w:rPr>
          <w:t>Tableau7.3 Descriptiontextuelle du CU« consulterlisteutilisateurs ».</w:t>
        </w:r>
        <w:r w:rsidR="00DB3A16" w:rsidRPr="00FB1C79">
          <w:rPr>
            <w:b/>
            <w:sz w:val="24"/>
          </w:rPr>
          <w:tab/>
          <w:t>109</w:t>
        </w:r>
      </w:hyperlink>
    </w:p>
    <w:p w:rsidR="00DB3A16" w:rsidRPr="00FB1C79" w:rsidRDefault="00DB3A16" w:rsidP="00AB2D17">
      <w:pPr>
        <w:rPr>
          <w:sz w:val="24"/>
        </w:rPr>
        <w:sectPr w:rsidR="00DB3A16" w:rsidRPr="00FB1C79">
          <w:headerReference w:type="default" r:id="rId20"/>
          <w:footerReference w:type="default" r:id="rId21"/>
          <w:pgSz w:w="12240" w:h="15840"/>
          <w:pgMar w:top="1360" w:right="420" w:bottom="280" w:left="1240" w:header="0" w:footer="0" w:gutter="0"/>
          <w:cols w:space="720"/>
        </w:sectPr>
      </w:pPr>
    </w:p>
    <w:p w:rsidR="00DB3A16" w:rsidRPr="00FB1C79" w:rsidRDefault="00DB3A16" w:rsidP="00AB2D17">
      <w:pPr>
        <w:pStyle w:val="Titre3"/>
      </w:pPr>
      <w:bookmarkStart w:id="139" w:name="_bookmark0"/>
      <w:bookmarkStart w:id="140" w:name="_Hlk134471656"/>
      <w:bookmarkEnd w:id="139"/>
      <w:r w:rsidRPr="00FB1C79">
        <w:lastRenderedPageBreak/>
        <w:t>Introduction</w:t>
      </w:r>
      <w:r w:rsidR="00853BF5" w:rsidRPr="00FB1C79">
        <w:t xml:space="preserve"> </w:t>
      </w:r>
      <w:r w:rsidRPr="00FB1C79">
        <w:t>Générale</w:t>
      </w:r>
      <w:bookmarkEnd w:id="140"/>
    </w:p>
    <w:p w:rsidR="00DB3A16" w:rsidRPr="00FB1C79" w:rsidRDefault="00DB3A16" w:rsidP="00AB2D17">
      <w:pPr>
        <w:pStyle w:val="Titre3"/>
      </w:pPr>
    </w:p>
    <w:p w:rsidR="00DB3A16" w:rsidRPr="00FB1C79" w:rsidRDefault="00DB3A16" w:rsidP="0005315A">
      <w:pPr>
        <w:spacing w:line="360" w:lineRule="auto"/>
        <w:ind w:firstLine="284"/>
        <w:jc w:val="both"/>
        <w:rPr>
          <w:ins w:id="141" w:author="Missaoui" w:date="2023-05-13T10:38:00Z"/>
          <w:sz w:val="24"/>
          <w:szCs w:val="24"/>
        </w:rPr>
      </w:pPr>
      <w:commentRangeStart w:id="142"/>
      <w:r w:rsidRPr="00FB1C79">
        <w:rPr>
          <w:sz w:val="24"/>
          <w:szCs w:val="24"/>
        </w:rPr>
        <w:t xml:space="preserve">Ce rapport de préparation de projet de fin d'études porte sur la création d'une plateforme e-learning innovante en partenariat avec l'entreprise Formation Quebec Center. Cette plateforme permettra aux utilisateurs de s'exercer à la dactylographie et de </w:t>
      </w:r>
      <w:r w:rsidR="0005315A" w:rsidRPr="00FB1C79">
        <w:rPr>
          <w:sz w:val="24"/>
          <w:szCs w:val="24"/>
        </w:rPr>
        <w:t>tester leur vitesse de frappe</w:t>
      </w:r>
      <w:r w:rsidRPr="00FB1C79">
        <w:rPr>
          <w:sz w:val="24"/>
          <w:szCs w:val="24"/>
        </w:rPr>
        <w:t>.</w:t>
      </w:r>
      <w:commentRangeEnd w:id="142"/>
      <w:r w:rsidR="00AB2D17" w:rsidRPr="00FB1C79">
        <w:rPr>
          <w:rStyle w:val="Marquedecommentaire"/>
        </w:rPr>
        <w:commentReference w:id="142"/>
      </w:r>
    </w:p>
    <w:p w:rsidR="0029141C" w:rsidRPr="00FB1C79" w:rsidRDefault="0029141C" w:rsidP="0005315A">
      <w:pPr>
        <w:spacing w:line="360" w:lineRule="auto"/>
        <w:ind w:firstLine="284"/>
        <w:jc w:val="both"/>
        <w:rPr>
          <w:sz w:val="24"/>
          <w:szCs w:val="24"/>
        </w:rPr>
      </w:pPr>
      <w:ins w:id="143" w:author="Missaoui" w:date="2023-05-13T10:38:00Z">
        <w:r w:rsidRPr="00FB1C79">
          <w:rPr>
            <w:sz w:val="24"/>
            <w:szCs w:val="24"/>
          </w:rPr>
          <w:t xml:space="preserve">Le présent rapport </w:t>
        </w:r>
      </w:ins>
    </w:p>
    <w:p w:rsidR="00DB3A16" w:rsidRPr="00FB1C79" w:rsidRDefault="00DB3A16" w:rsidP="00853BF5">
      <w:pPr>
        <w:spacing w:line="360" w:lineRule="auto"/>
        <w:ind w:firstLine="284"/>
        <w:jc w:val="both"/>
        <w:rPr>
          <w:sz w:val="24"/>
          <w:szCs w:val="24"/>
        </w:rPr>
      </w:pPr>
    </w:p>
    <w:p w:rsidR="00DB3A16" w:rsidRPr="00FB1C79" w:rsidRDefault="00DB3A16" w:rsidP="00853BF5">
      <w:pPr>
        <w:spacing w:line="360" w:lineRule="auto"/>
        <w:ind w:firstLine="284"/>
        <w:jc w:val="both"/>
        <w:rPr>
          <w:sz w:val="24"/>
          <w:szCs w:val="24"/>
        </w:rPr>
      </w:pPr>
      <w:commentRangeStart w:id="144"/>
      <w:r w:rsidRPr="00FB1C79">
        <w:rPr>
          <w:sz w:val="24"/>
          <w:szCs w:val="24"/>
        </w:rPr>
        <w:t>Formation Quebec Center est une entreprise de formation professionnelle basée dans la région, qui souhaite offrir des formations de qualité en ligne à ses clients. Pour répondre à ce besoin, notre projet vise à concevoir une plateforme e-learning performante et adaptée aux besoins spécifiques de Formation Quebec Center.</w:t>
      </w:r>
      <w:commentRangeEnd w:id="144"/>
      <w:r w:rsidR="0005315A" w:rsidRPr="00FB1C79">
        <w:rPr>
          <w:rStyle w:val="Marquedecommentaire"/>
        </w:rPr>
        <w:commentReference w:id="144"/>
      </w:r>
    </w:p>
    <w:p w:rsidR="00DB3A16" w:rsidRPr="00FB1C79" w:rsidRDefault="00DB3A16" w:rsidP="00853BF5">
      <w:pPr>
        <w:spacing w:line="360" w:lineRule="auto"/>
        <w:ind w:firstLine="284"/>
        <w:jc w:val="both"/>
        <w:rPr>
          <w:sz w:val="24"/>
          <w:szCs w:val="24"/>
        </w:rPr>
      </w:pPr>
    </w:p>
    <w:p w:rsidR="00DB3A16" w:rsidRPr="00FB1C79" w:rsidDel="0029141C" w:rsidRDefault="00DB3A16" w:rsidP="0029141C">
      <w:pPr>
        <w:spacing w:line="360" w:lineRule="auto"/>
        <w:ind w:firstLine="284"/>
        <w:jc w:val="both"/>
        <w:rPr>
          <w:del w:id="145" w:author="Missaoui" w:date="2023-05-13T10:32:00Z"/>
          <w:sz w:val="24"/>
          <w:szCs w:val="24"/>
        </w:rPr>
      </w:pPr>
      <w:commentRangeStart w:id="146"/>
      <w:r w:rsidRPr="00FB1C79">
        <w:rPr>
          <w:sz w:val="24"/>
          <w:szCs w:val="24"/>
        </w:rPr>
        <w:t xml:space="preserve">Nous avons choisi d'utiliser la méthodologie Scrum pour gérer le projet de </w:t>
      </w:r>
      <w:ins w:id="147" w:author="Missaoui" w:date="2023-05-13T10:19:00Z">
        <w:r w:rsidR="00C94B97" w:rsidRPr="00FB1C79">
          <w:rPr>
            <w:sz w:val="24"/>
            <w:szCs w:val="24"/>
          </w:rPr>
          <w:t>développement</w:t>
        </w:r>
      </w:ins>
      <w:del w:id="148" w:author="Missaoui" w:date="2023-05-13T10:19:00Z">
        <w:r w:rsidRPr="00FB1C79" w:rsidDel="00C94B97">
          <w:rPr>
            <w:sz w:val="24"/>
            <w:szCs w:val="24"/>
          </w:rPr>
          <w:delText>création</w:delText>
        </w:r>
      </w:del>
      <w:r w:rsidRPr="00FB1C79">
        <w:rPr>
          <w:sz w:val="24"/>
          <w:szCs w:val="24"/>
        </w:rPr>
        <w:t xml:space="preserve"> de cette plateforme. Nous avons ainsi découpé le projet en cinq sprints, </w:t>
      </w:r>
      <w:del w:id="149" w:author="Missaoui" w:date="2023-05-13T10:20:00Z">
        <w:r w:rsidRPr="00FB1C79" w:rsidDel="00C94B97">
          <w:rPr>
            <w:sz w:val="24"/>
            <w:szCs w:val="24"/>
          </w:rPr>
          <w:delText xml:space="preserve">chacun étant </w:delText>
        </w:r>
      </w:del>
      <w:r w:rsidRPr="00FB1C79">
        <w:rPr>
          <w:sz w:val="24"/>
          <w:szCs w:val="24"/>
        </w:rPr>
        <w:t>composé</w:t>
      </w:r>
      <w:ins w:id="150" w:author="Missaoui" w:date="2023-05-13T10:20:00Z">
        <w:r w:rsidR="00C94B97" w:rsidRPr="00FB1C79">
          <w:rPr>
            <w:sz w:val="24"/>
            <w:szCs w:val="24"/>
          </w:rPr>
          <w:t>s chacun</w:t>
        </w:r>
      </w:ins>
      <w:r w:rsidRPr="00FB1C79">
        <w:rPr>
          <w:sz w:val="24"/>
          <w:szCs w:val="24"/>
        </w:rPr>
        <w:t xml:space="preserve"> de tâches clairement définies à accomplir dans un délai donné. Cette approche nous </w:t>
      </w:r>
      <w:ins w:id="151" w:author="Missaoui" w:date="2023-05-13T10:20:00Z">
        <w:r w:rsidR="00C94B97" w:rsidRPr="00FB1C79">
          <w:rPr>
            <w:sz w:val="24"/>
            <w:szCs w:val="24"/>
          </w:rPr>
          <w:t xml:space="preserve">a </w:t>
        </w:r>
      </w:ins>
      <w:del w:id="152" w:author="Missaoui" w:date="2023-05-13T10:20:00Z">
        <w:r w:rsidRPr="00FB1C79" w:rsidDel="00C94B97">
          <w:rPr>
            <w:sz w:val="24"/>
            <w:szCs w:val="24"/>
          </w:rPr>
          <w:delText xml:space="preserve">permettra </w:delText>
        </w:r>
      </w:del>
      <w:ins w:id="153" w:author="Missaoui" w:date="2023-05-13T10:20:00Z">
        <w:r w:rsidR="00C94B97" w:rsidRPr="00FB1C79">
          <w:rPr>
            <w:sz w:val="24"/>
            <w:szCs w:val="24"/>
          </w:rPr>
          <w:t xml:space="preserve">permis </w:t>
        </w:r>
      </w:ins>
      <w:r w:rsidRPr="00FB1C79">
        <w:rPr>
          <w:sz w:val="24"/>
          <w:szCs w:val="24"/>
        </w:rPr>
        <w:t xml:space="preserve">de gérer efficacement les différentes étapes du projet et de répondre aux besoins </w:t>
      </w:r>
      <w:del w:id="154" w:author="Missaoui" w:date="2023-05-13T10:30:00Z">
        <w:r w:rsidRPr="00FB1C79" w:rsidDel="0029141C">
          <w:rPr>
            <w:sz w:val="24"/>
            <w:szCs w:val="24"/>
          </w:rPr>
          <w:delText xml:space="preserve">spécifiques </w:delText>
        </w:r>
      </w:del>
      <w:del w:id="155" w:author="Missaoui" w:date="2023-05-13T10:21:00Z">
        <w:r w:rsidRPr="00FB1C79" w:rsidDel="00C94B97">
          <w:rPr>
            <w:sz w:val="24"/>
            <w:szCs w:val="24"/>
          </w:rPr>
          <w:delText>de Formation</w:delText>
        </w:r>
      </w:del>
      <w:ins w:id="156" w:author="Missaoui" w:date="2023-05-13T10:30:00Z">
        <w:r w:rsidR="0029141C" w:rsidRPr="00FB1C79">
          <w:rPr>
            <w:sz w:val="24"/>
            <w:szCs w:val="24"/>
          </w:rPr>
          <w:t>spécifiés par</w:t>
        </w:r>
      </w:ins>
      <w:ins w:id="157" w:author="Missaoui" w:date="2023-05-13T10:21:00Z">
        <w:r w:rsidR="00C94B97" w:rsidRPr="00FB1C79">
          <w:rPr>
            <w:sz w:val="24"/>
            <w:szCs w:val="24"/>
          </w:rPr>
          <w:t xml:space="preserve"> l’organisme d’accueil</w:t>
        </w:r>
      </w:ins>
      <w:r w:rsidRPr="00FB1C79">
        <w:rPr>
          <w:sz w:val="24"/>
          <w:szCs w:val="24"/>
        </w:rPr>
        <w:t xml:space="preserve"> </w:t>
      </w:r>
      <w:ins w:id="158" w:author="Missaoui" w:date="2023-05-13T10:21:00Z">
        <w:r w:rsidR="00C94B97" w:rsidRPr="00FB1C79">
          <w:rPr>
            <w:sz w:val="24"/>
            <w:szCs w:val="24"/>
          </w:rPr>
          <w:t>« </w:t>
        </w:r>
      </w:ins>
      <w:r w:rsidRPr="00FB1C79">
        <w:rPr>
          <w:sz w:val="24"/>
          <w:szCs w:val="24"/>
        </w:rPr>
        <w:t>Quebec Center</w:t>
      </w:r>
      <w:ins w:id="159" w:author="Missaoui" w:date="2023-05-13T10:21:00Z">
        <w:r w:rsidR="00C94B97" w:rsidRPr="00FB1C79">
          <w:rPr>
            <w:sz w:val="24"/>
            <w:szCs w:val="24"/>
          </w:rPr>
          <w:t> »</w:t>
        </w:r>
      </w:ins>
      <w:ins w:id="160" w:author="Missaoui" w:date="2023-05-13T10:30:00Z">
        <w:r w:rsidR="0029141C" w:rsidRPr="00FB1C79">
          <w:rPr>
            <w:sz w:val="24"/>
            <w:szCs w:val="24"/>
          </w:rPr>
          <w:t>.</w:t>
        </w:r>
      </w:ins>
      <w:del w:id="161" w:author="Missaoui" w:date="2023-05-13T10:30:00Z">
        <w:r w:rsidRPr="00FB1C79" w:rsidDel="0029141C">
          <w:rPr>
            <w:sz w:val="24"/>
            <w:szCs w:val="24"/>
          </w:rPr>
          <w:delText xml:space="preserve"> de manière itérative</w:delText>
        </w:r>
      </w:del>
      <w:r w:rsidRPr="00FB1C79">
        <w:rPr>
          <w:sz w:val="24"/>
          <w:szCs w:val="24"/>
        </w:rPr>
        <w:t>.</w:t>
      </w:r>
    </w:p>
    <w:p w:rsidR="00DB3A16" w:rsidRPr="00FB1C79" w:rsidRDefault="00DB3A16" w:rsidP="0029141C">
      <w:pPr>
        <w:spacing w:line="360" w:lineRule="auto"/>
        <w:ind w:firstLine="284"/>
        <w:jc w:val="both"/>
        <w:rPr>
          <w:sz w:val="24"/>
          <w:szCs w:val="24"/>
        </w:rPr>
      </w:pPr>
    </w:p>
    <w:p w:rsidR="00DB3A16" w:rsidRPr="00FB1C79" w:rsidDel="0029141C" w:rsidRDefault="00DB3A16" w:rsidP="00853BF5">
      <w:pPr>
        <w:spacing w:line="360" w:lineRule="auto"/>
        <w:ind w:firstLine="284"/>
        <w:jc w:val="both"/>
        <w:rPr>
          <w:sz w:val="24"/>
          <w:szCs w:val="24"/>
        </w:rPr>
      </w:pPr>
      <w:moveFromRangeStart w:id="162" w:author="Missaoui" w:date="2023-05-13T10:32:00Z" w:name="move134866350"/>
      <w:moveFrom w:id="163" w:author="Missaoui" w:date="2023-05-13T10:32:00Z">
        <w:r w:rsidRPr="00FB1C79" w:rsidDel="0029141C">
          <w:rPr>
            <w:sz w:val="24"/>
            <w:szCs w:val="24"/>
          </w:rPr>
          <w:t>Nous sommes conscients des défis qui se présentent à nous, notamment en termes de qualité des contenus et de sécurité des données. Cependant, notre partenariat avec Formation Quebec Center nous permettra de comprendre les besoins de l'entreprise et de concevoir une plateforme qui répondra aux attentes de ses utilisateurs.</w:t>
        </w:r>
      </w:moveFrom>
    </w:p>
    <w:moveFromRangeEnd w:id="162"/>
    <w:p w:rsidR="00DB3A16" w:rsidRPr="00FB1C79" w:rsidRDefault="00DB3A16" w:rsidP="00853BF5">
      <w:pPr>
        <w:spacing w:line="360" w:lineRule="auto"/>
        <w:ind w:firstLine="284"/>
        <w:jc w:val="both"/>
        <w:rPr>
          <w:sz w:val="24"/>
          <w:szCs w:val="24"/>
        </w:rPr>
      </w:pPr>
    </w:p>
    <w:p w:rsidR="008457F2" w:rsidRDefault="00DB3A16">
      <w:pPr>
        <w:spacing w:line="360" w:lineRule="auto"/>
        <w:jc w:val="both"/>
        <w:rPr>
          <w:del w:id="164" w:author="Missaoui" w:date="2023-05-13T10:35:00Z"/>
          <w:sz w:val="28"/>
          <w:szCs w:val="28"/>
        </w:rPr>
        <w:pPrChange w:id="165" w:author="Missaoui" w:date="2023-05-13T10:36:00Z">
          <w:pPr>
            <w:spacing w:line="360" w:lineRule="auto"/>
            <w:ind w:firstLine="284"/>
            <w:jc w:val="both"/>
          </w:pPr>
        </w:pPrChange>
      </w:pPr>
      <w:r w:rsidRPr="00FB1C79">
        <w:rPr>
          <w:sz w:val="24"/>
          <w:szCs w:val="24"/>
        </w:rPr>
        <w:t xml:space="preserve">Nous </w:t>
      </w:r>
      <w:del w:id="166" w:author="Missaoui" w:date="2023-05-13T10:33:00Z">
        <w:r w:rsidRPr="00FB1C79" w:rsidDel="0029141C">
          <w:rPr>
            <w:sz w:val="24"/>
            <w:szCs w:val="24"/>
          </w:rPr>
          <w:delText>sommes convaincus</w:delText>
        </w:r>
      </w:del>
      <w:ins w:id="167" w:author="Missaoui" w:date="2023-05-13T10:33:00Z">
        <w:r w:rsidR="0029141C" w:rsidRPr="00FB1C79">
          <w:rPr>
            <w:sz w:val="24"/>
            <w:szCs w:val="24"/>
          </w:rPr>
          <w:t>esperons</w:t>
        </w:r>
      </w:ins>
      <w:r w:rsidRPr="00FB1C79">
        <w:rPr>
          <w:sz w:val="24"/>
          <w:szCs w:val="24"/>
        </w:rPr>
        <w:t xml:space="preserve"> que cette plateforme e-learning sera un outil indispensable pour les professionnels de la région et nous sommes impatients de la mettre à </w:t>
      </w:r>
      <w:ins w:id="168" w:author="Missaoui" w:date="2023-05-13T10:33:00Z">
        <w:r w:rsidR="0029141C" w:rsidRPr="00FB1C79">
          <w:rPr>
            <w:sz w:val="24"/>
            <w:szCs w:val="24"/>
          </w:rPr>
          <w:t xml:space="preserve">la </w:t>
        </w:r>
      </w:ins>
      <w:r w:rsidRPr="00FB1C79">
        <w:rPr>
          <w:sz w:val="24"/>
          <w:szCs w:val="24"/>
        </w:rPr>
        <w:t xml:space="preserve">disposition du grand public. </w:t>
      </w:r>
      <w:ins w:id="169" w:author="Missaoui" w:date="2023-05-13T10:34:00Z">
        <w:r w:rsidR="0029141C" w:rsidRPr="00FB1C79">
          <w:rPr>
            <w:sz w:val="24"/>
            <w:szCs w:val="24"/>
          </w:rPr>
          <w:t xml:space="preserve">Cependant, nous sommes conscients des défis à relever, notamment en termes de qualité des contenus et de sécurité des données. </w:t>
        </w:r>
      </w:ins>
      <w:del w:id="170" w:author="Missaoui" w:date="2023-05-13T10:33:00Z">
        <w:r w:rsidRPr="00FB1C79" w:rsidDel="0029141C">
          <w:rPr>
            <w:sz w:val="24"/>
            <w:szCs w:val="24"/>
          </w:rPr>
          <w:delText>Nous vous remercions de votre intérêt pour notre projet et espérons que ce rapport vous sera utile dans la prise de décisions futures.</w:delText>
        </w:r>
      </w:del>
      <w:ins w:id="171" w:author="Missaoui" w:date="2023-05-13T10:35:00Z">
        <w:r w:rsidR="00FB67D7" w:rsidRPr="00FB67D7">
          <w:rPr>
            <w:sz w:val="24"/>
            <w:szCs w:val="24"/>
            <w:rPrChange w:id="172" w:author="Missaoui" w:date="2023-05-13T10:37:00Z">
              <w:rPr>
                <w:sz w:val="28"/>
                <w:szCs w:val="28"/>
              </w:rPr>
            </w:rPrChange>
          </w:rPr>
          <w:t xml:space="preserve">Ainsi, </w:t>
        </w:r>
      </w:ins>
      <w:ins w:id="173" w:author="Missaoui" w:date="2023-05-13T10:36:00Z">
        <w:r w:rsidR="00FB67D7" w:rsidRPr="00FB67D7">
          <w:rPr>
            <w:sz w:val="24"/>
            <w:szCs w:val="24"/>
            <w:rPrChange w:id="174" w:author="Missaoui" w:date="2023-05-13T10:37:00Z">
              <w:rPr>
                <w:sz w:val="28"/>
                <w:szCs w:val="28"/>
              </w:rPr>
            </w:rPrChange>
          </w:rPr>
          <w:t>nous proposons d’enrechir notre plateforme en y ajoutant de nouvelles fonctionnalités telles que :</w:t>
        </w:r>
      </w:ins>
    </w:p>
    <w:commentRangeEnd w:id="146"/>
    <w:p w:rsidR="008457F2" w:rsidRDefault="0029141C">
      <w:pPr>
        <w:spacing w:line="360" w:lineRule="auto"/>
        <w:ind w:firstLine="284"/>
        <w:jc w:val="both"/>
        <w:rPr>
          <w:ins w:id="175" w:author="Missaoui" w:date="2023-05-13T10:36:00Z"/>
          <w:sz w:val="28"/>
          <w:szCs w:val="28"/>
        </w:rPr>
        <w:pPrChange w:id="176" w:author="Missaoui" w:date="2023-05-13T10:35:00Z">
          <w:pPr>
            <w:spacing w:line="360" w:lineRule="auto"/>
            <w:jc w:val="both"/>
          </w:pPr>
        </w:pPrChange>
      </w:pPr>
      <w:r w:rsidRPr="00FB1C79">
        <w:rPr>
          <w:rStyle w:val="Marquedecommentaire"/>
        </w:rPr>
        <w:commentReference w:id="146"/>
      </w:r>
    </w:p>
    <w:p w:rsidR="008457F2" w:rsidRDefault="008457F2">
      <w:pPr>
        <w:spacing w:line="360" w:lineRule="auto"/>
        <w:jc w:val="both"/>
        <w:rPr>
          <w:ins w:id="177" w:author="Missaoui" w:date="2023-05-13T10:36:00Z"/>
          <w:sz w:val="24"/>
          <w:szCs w:val="24"/>
        </w:rPr>
        <w:pPrChange w:id="178" w:author="Missaoui" w:date="2023-05-13T10:36:00Z">
          <w:pPr>
            <w:spacing w:line="360" w:lineRule="auto"/>
            <w:ind w:firstLine="284"/>
            <w:jc w:val="both"/>
          </w:pPr>
        </w:pPrChange>
      </w:pPr>
    </w:p>
    <w:p w:rsidR="0029141C" w:rsidRPr="00FB1C79" w:rsidDel="0029141C" w:rsidRDefault="0029141C" w:rsidP="0029141C">
      <w:pPr>
        <w:spacing w:line="360" w:lineRule="auto"/>
        <w:ind w:firstLine="284"/>
        <w:jc w:val="both"/>
        <w:rPr>
          <w:del w:id="179" w:author="Missaoui" w:date="2023-05-13T10:35:00Z"/>
          <w:sz w:val="24"/>
          <w:szCs w:val="24"/>
        </w:rPr>
      </w:pPr>
      <w:moveToRangeStart w:id="180" w:author="Missaoui" w:date="2023-05-13T10:32:00Z" w:name="move134866350"/>
      <w:moveTo w:id="181" w:author="Missaoui" w:date="2023-05-13T10:32:00Z">
        <w:del w:id="182" w:author="Missaoui" w:date="2023-05-13T10:35:00Z">
          <w:r w:rsidRPr="00FB1C79" w:rsidDel="0029141C">
            <w:rPr>
              <w:sz w:val="24"/>
              <w:szCs w:val="24"/>
            </w:rPr>
            <w:delText>Nous sommes conscients des défis qui se présentent à nous, notamment en termes de qualité des contenus et de sécurité des données. Cependant, notre partenariat avec Formation Quebec Center nous permettra de comprendre les besoins de l'entreprise et de concevoir une plateforme qui répondra aux attentes de ses utilisateurs.</w:delText>
          </w:r>
        </w:del>
      </w:moveTo>
    </w:p>
    <w:moveToRangeEnd w:id="180"/>
    <w:p w:rsidR="0029141C" w:rsidRPr="00FB1C79" w:rsidRDefault="0029141C" w:rsidP="0029141C">
      <w:pPr>
        <w:spacing w:line="360" w:lineRule="auto"/>
        <w:ind w:firstLine="284"/>
        <w:jc w:val="both"/>
        <w:rPr>
          <w:sz w:val="28"/>
          <w:szCs w:val="28"/>
        </w:rPr>
        <w:sectPr w:rsidR="0029141C" w:rsidRPr="00FB1C79">
          <w:headerReference w:type="default" r:id="rId22"/>
          <w:footerReference w:type="default" r:id="rId23"/>
          <w:pgSz w:w="12240" w:h="15840"/>
          <w:pgMar w:top="1340" w:right="420" w:bottom="1200" w:left="1240" w:header="0" w:footer="1000" w:gutter="0"/>
          <w:cols w:space="720"/>
        </w:sectPr>
      </w:pPr>
    </w:p>
    <w:p w:rsidR="00DB3A16" w:rsidRPr="00FB1C79" w:rsidRDefault="00FB67D7" w:rsidP="00AB2D17">
      <w:pPr>
        <w:pStyle w:val="Corpsdetexte"/>
        <w:rPr>
          <w:sz w:val="20"/>
        </w:rPr>
      </w:pPr>
      <w:r w:rsidRPr="00FB67D7">
        <w:rPr>
          <w:noProof/>
        </w:rPr>
        <w:lastRenderedPageBreak/>
        <w:pict>
          <v:line id="Line 192" o:spid="_x0000_s2054" style="position:absolute;z-index:251670528;visibility:visible;mso-position-horizontal-relative:page;mso-position-vertical-relative:page" from="249.15pt,355.15pt" to="249.15pt,3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">
            <w10:wrap anchorx="page" anchory="page"/>
          </v:line>
        </w:pict>
      </w: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rPr>
          <w:sz w:val="20"/>
        </w:rPr>
      </w:pPr>
    </w:p>
    <w:p w:rsidR="00DB3A16" w:rsidRPr="00FB1C79" w:rsidRDefault="00DB3A16" w:rsidP="00AB2D17">
      <w:pPr>
        <w:pStyle w:val="Corpsdetexte"/>
        <w:spacing w:before="5"/>
        <w:rPr>
          <w:sz w:val="29"/>
        </w:rPr>
      </w:pPr>
    </w:p>
    <w:p w:rsidR="00DB3A16" w:rsidRPr="00FB1C79" w:rsidRDefault="00FB67D7" w:rsidP="00AB2D17">
      <w:pPr>
        <w:pStyle w:val="Titre1"/>
        <w:ind w:left="241" w:right="833"/>
      </w:pPr>
      <w:bookmarkStart w:id="183" w:name="_Hlk134471719"/>
      <w:bookmarkStart w:id="184" w:name="_Hlk134471703"/>
      <w:r>
        <w:rPr>
          <w:noProof/>
        </w:rPr>
        <w:pict>
          <v:line id="Line 191" o:spid="_x0000_s2053" style="position:absolute;left:0;text-align:left;z-index:251671552;visibility:visible;mso-position-horizontal-relative:page" from="566.85pt,21.15pt" to="566.8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">
            <w10:wrap anchorx="page"/>
          </v:line>
        </w:pict>
      </w:r>
      <w:bookmarkStart w:id="185" w:name="_bookmark1"/>
      <w:bookmarkEnd w:id="185"/>
      <w:r w:rsidR="00DB3A16" w:rsidRPr="00FB1C79">
        <w:t>Chapitre1</w:t>
      </w:r>
    </w:p>
    <w:bookmarkEnd w:id="183"/>
    <w:p w:rsidR="00DB3A16" w:rsidRPr="00FB1C79" w:rsidRDefault="00DB3A16" w:rsidP="00AB2D17">
      <w:pPr>
        <w:pStyle w:val="Corpsdetexte"/>
        <w:spacing w:before="7"/>
        <w:rPr>
          <w:b/>
          <w:sz w:val="42"/>
        </w:rPr>
      </w:pPr>
    </w:p>
    <w:p w:rsidR="00DB3A16" w:rsidRPr="00FB1C79" w:rsidRDefault="00DB3A16" w:rsidP="00AB2D17">
      <w:pPr>
        <w:pStyle w:val="Titre1"/>
        <w:spacing w:before="0"/>
        <w:ind w:left="226" w:right="1052"/>
      </w:pPr>
      <w:bookmarkStart w:id="186" w:name="_bookmark2"/>
      <w:bookmarkEnd w:id="186"/>
      <w:r w:rsidRPr="00FB1C79">
        <w:t>CADRE</w:t>
      </w:r>
      <w:ins w:id="187" w:author="Missaoui" w:date="2023-05-13T10:43:00Z">
        <w:r w:rsidR="00884E39" w:rsidRPr="00FB1C79">
          <w:t xml:space="preserve"> </w:t>
        </w:r>
      </w:ins>
      <w:r w:rsidRPr="00FB1C79">
        <w:t>GÉNÉRAL</w:t>
      </w:r>
      <w:ins w:id="188" w:author="Missaoui" w:date="2023-05-13T10:43:00Z">
        <w:r w:rsidR="00884E39" w:rsidRPr="00FB1C79">
          <w:t xml:space="preserve"> </w:t>
        </w:r>
      </w:ins>
      <w:r w:rsidRPr="00FB1C79">
        <w:t>DU</w:t>
      </w:r>
      <w:ins w:id="189" w:author="Missaoui" w:date="2023-05-13T10:43:00Z">
        <w:r w:rsidR="00884E39" w:rsidRPr="00FB1C79">
          <w:t xml:space="preserve"> </w:t>
        </w:r>
      </w:ins>
      <w:r w:rsidRPr="00FB1C79">
        <w:t>PROJET</w:t>
      </w:r>
    </w:p>
    <w:bookmarkEnd w:id="184"/>
    <w:p w:rsidR="00DB3A16" w:rsidRPr="00FB1C79" w:rsidRDefault="00DB3A16" w:rsidP="00AB2D17">
      <w:pPr>
        <w:sectPr w:rsidR="00DB3A16" w:rsidRPr="00FB1C79">
          <w:headerReference w:type="default" r:id="rId24"/>
          <w:footerReference w:type="default" r:id="rId25"/>
          <w:pgSz w:w="12240" w:h="15840"/>
          <w:pgMar w:top="1500" w:right="420" w:bottom="280" w:left="1240" w:header="0" w:footer="0" w:gutter="0"/>
          <w:cols w:space="720"/>
        </w:sectPr>
      </w:pPr>
    </w:p>
    <w:p w:rsidR="00DB3A16" w:rsidRPr="00FB1C79" w:rsidRDefault="00DB3A16" w:rsidP="00AB2D17">
      <w:pPr>
        <w:pStyle w:val="Corpsdetexte"/>
        <w:spacing w:before="1"/>
        <w:rPr>
          <w:b/>
          <w:sz w:val="28"/>
        </w:rPr>
      </w:pPr>
    </w:p>
    <w:p w:rsidR="00DB3A16" w:rsidRPr="00FB1C79" w:rsidRDefault="00DB3A16" w:rsidP="00884E39">
      <w:pPr>
        <w:pStyle w:val="Titre4"/>
        <w:spacing w:after="240" w:line="360" w:lineRule="auto"/>
        <w:ind w:left="404"/>
        <w:jc w:val="both"/>
      </w:pPr>
      <w:r w:rsidRPr="00FB1C79">
        <w:t>Introduction</w:t>
      </w:r>
    </w:p>
    <w:p w:rsidR="00DB3A16" w:rsidRPr="00FB1C79" w:rsidRDefault="00DB3A16" w:rsidP="00884E39">
      <w:pPr>
        <w:spacing w:after="240" w:line="360" w:lineRule="auto"/>
        <w:ind w:firstLine="284"/>
        <w:jc w:val="both"/>
        <w:rPr>
          <w:bCs/>
          <w:sz w:val="24"/>
          <w:szCs w:val="24"/>
        </w:rPr>
      </w:pPr>
      <w:r w:rsidRPr="00FB1C79">
        <w:rPr>
          <w:bCs/>
          <w:sz w:val="24"/>
          <w:szCs w:val="24"/>
        </w:rPr>
        <w:t>Ce chapitre a pour but d'introduire l'entreprise Formation Quebec Center, de présenter le contexte général du projet et d'exposer la méthodologie choisie pour sa réalisation. Nous examinerons également les contraintes liées à la création d'une plateforme e-learning de qualité, afin de déterminer les objectifs et la solution proposée.</w:t>
      </w:r>
    </w:p>
    <w:p w:rsidR="008457F2" w:rsidRDefault="00DB3A16">
      <w:pPr>
        <w:pStyle w:val="Titre6"/>
        <w:numPr>
          <w:ilvl w:val="1"/>
          <w:numId w:val="21"/>
        </w:numPr>
        <w:tabs>
          <w:tab w:val="left" w:pos="596"/>
        </w:tabs>
        <w:spacing w:before="161" w:line="360" w:lineRule="auto"/>
        <w:jc w:val="both"/>
        <w:pPrChange w:id="190" w:author="Missaoui" w:date="2023-05-13T13:12:00Z">
          <w:pPr>
            <w:pStyle w:val="Titre6"/>
            <w:numPr>
              <w:ilvl w:val="1"/>
              <w:numId w:val="60"/>
            </w:numPr>
            <w:tabs>
              <w:tab w:val="num" w:pos="360"/>
              <w:tab w:val="left" w:pos="596"/>
              <w:tab w:val="num" w:pos="1440"/>
            </w:tabs>
            <w:spacing w:before="161" w:line="360" w:lineRule="auto"/>
            <w:ind w:left="1440" w:hanging="720"/>
            <w:jc w:val="both"/>
          </w:pPr>
        </w:pPrChange>
      </w:pPr>
      <w:r w:rsidRPr="00FB1C79">
        <w:t>Présentation</w:t>
      </w:r>
      <w:r w:rsidR="00884E39" w:rsidRPr="00FB1C79">
        <w:t xml:space="preserve"> </w:t>
      </w:r>
      <w:r w:rsidRPr="00FB1C79">
        <w:t>de</w:t>
      </w:r>
      <w:r w:rsidR="00884E39" w:rsidRPr="00FB1C79">
        <w:t xml:space="preserve"> </w:t>
      </w:r>
      <w:r w:rsidRPr="00FB1C79">
        <w:t>l’organisme</w:t>
      </w:r>
      <w:r w:rsidR="00884E39" w:rsidRPr="00FB1C79">
        <w:t xml:space="preserve"> </w:t>
      </w:r>
      <w:r w:rsidRPr="00FB1C79">
        <w:t>d’accueil</w:t>
      </w:r>
    </w:p>
    <w:p w:rsidR="008457F2" w:rsidRDefault="00884E39">
      <w:pPr>
        <w:pStyle w:val="Titre7"/>
        <w:numPr>
          <w:ilvl w:val="2"/>
          <w:numId w:val="40"/>
        </w:numPr>
        <w:tabs>
          <w:tab w:val="left" w:pos="955"/>
        </w:tabs>
        <w:spacing w:before="162"/>
        <w:jc w:val="both"/>
        <w:rPr>
          <w:sz w:val="24"/>
          <w:szCs w:val="24"/>
        </w:rPr>
        <w:pPrChange w:id="191" w:author="Missaoui" w:date="2023-05-13T13:12:00Z">
          <w:pPr>
            <w:pStyle w:val="Titre7"/>
            <w:numPr>
              <w:ilvl w:val="2"/>
              <w:numId w:val="61"/>
            </w:numPr>
            <w:tabs>
              <w:tab w:val="num" w:pos="360"/>
              <w:tab w:val="left" w:pos="955"/>
              <w:tab w:val="num" w:pos="2160"/>
            </w:tabs>
            <w:spacing w:before="162"/>
            <w:ind w:left="2160" w:hanging="720"/>
            <w:jc w:val="both"/>
          </w:pPr>
        </w:pPrChange>
      </w:pPr>
      <w:r w:rsidRPr="00FB1C79">
        <w:rPr>
          <w:sz w:val="24"/>
          <w:szCs w:val="24"/>
        </w:rPr>
        <w:t>Quebec center</w:t>
      </w:r>
    </w:p>
    <w:p w:rsidR="00884E39" w:rsidRPr="00FB1C79" w:rsidRDefault="00884E39" w:rsidP="00884E39">
      <w:pPr>
        <w:pStyle w:val="Titre7"/>
        <w:tabs>
          <w:tab w:val="left" w:pos="955"/>
        </w:tabs>
        <w:spacing w:before="162"/>
        <w:ind w:left="304" w:firstLine="0"/>
        <w:jc w:val="both"/>
        <w:rPr>
          <w:sz w:val="24"/>
          <w:szCs w:val="24"/>
        </w:rPr>
      </w:pPr>
    </w:p>
    <w:p w:rsidR="00DB3A16" w:rsidRPr="00FB1C79" w:rsidRDefault="00DB3A16" w:rsidP="00884E39">
      <w:pPr>
        <w:spacing w:after="240" w:line="360" w:lineRule="auto"/>
        <w:ind w:firstLine="284"/>
        <w:jc w:val="both"/>
        <w:rPr>
          <w:bCs/>
          <w:sz w:val="24"/>
          <w:szCs w:val="24"/>
        </w:rPr>
      </w:pPr>
      <w:r w:rsidRPr="00FB1C79">
        <w:rPr>
          <w:bCs/>
          <w:sz w:val="24"/>
          <w:szCs w:val="24"/>
        </w:rPr>
        <w:t>Dans cette première section, nous allons présenter l'organisme d'accueil, Formation Quebec Center, en décrivant son activité, son positionnement sur le marché de la formation professionnelle en ligne et ses objectifs stratégiques à court et long terme. Cette présentation nous permettra de mieux comprendre les besoins et les attentes de notre partenaire et de les intégrer dans notre démarche de conception de la plateforme e-learning.</w:t>
      </w:r>
    </w:p>
    <w:p w:rsidR="00DB3A16" w:rsidRPr="00FB1C79" w:rsidRDefault="00DB3A16" w:rsidP="00AB2D17">
      <w:pPr>
        <w:pStyle w:val="Corpsdetexte"/>
        <w:spacing w:before="9"/>
        <w:rPr>
          <w:b/>
        </w:rPr>
      </w:pPr>
    </w:p>
    <w:p w:rsidR="00DB3A16" w:rsidRPr="00FB1C79" w:rsidRDefault="00DB3A16" w:rsidP="00884E39">
      <w:pPr>
        <w:spacing w:after="240" w:line="360" w:lineRule="auto"/>
        <w:ind w:firstLine="284"/>
        <w:jc w:val="both"/>
        <w:rPr>
          <w:bCs/>
          <w:sz w:val="24"/>
          <w:szCs w:val="24"/>
        </w:rPr>
      </w:pPr>
      <w:r w:rsidRPr="00FB1C79">
        <w:rPr>
          <w:bCs/>
          <w:sz w:val="24"/>
          <w:szCs w:val="24"/>
        </w:rPr>
        <w:t>La</w:t>
      </w:r>
      <w:r w:rsidR="00884E39" w:rsidRPr="00FB1C79">
        <w:rPr>
          <w:bCs/>
          <w:sz w:val="24"/>
          <w:szCs w:val="24"/>
        </w:rPr>
        <w:t xml:space="preserve"> </w:t>
      </w:r>
      <w:r w:rsidRPr="00FB1C79">
        <w:rPr>
          <w:bCs/>
          <w:sz w:val="24"/>
          <w:szCs w:val="24"/>
        </w:rPr>
        <w:t>Figure</w:t>
      </w:r>
      <w:r w:rsidR="00884E39" w:rsidRPr="00FB1C79">
        <w:rPr>
          <w:bCs/>
          <w:sz w:val="24"/>
          <w:szCs w:val="24"/>
        </w:rPr>
        <w:t xml:space="preserve"> 1.1  ci-dessous montre le logo de l’organisme d’accueil.</w:t>
      </w:r>
    </w:p>
    <w:p w:rsidR="00DB3A16" w:rsidRPr="00FB1C79" w:rsidRDefault="00DB3A16" w:rsidP="00AB2D17">
      <w:pPr>
        <w:pStyle w:val="Corpsdetexte"/>
        <w:spacing w:before="5"/>
        <w:jc w:val="center"/>
      </w:pPr>
      <w:r w:rsidRPr="00FB1C79">
        <w:rPr>
          <w:noProof/>
          <w:lang w:eastAsia="fr-FR"/>
        </w:rPr>
        <w:drawing>
          <wp:inline distT="0" distB="0" distL="0" distR="0">
            <wp:extent cx="1724689" cy="1339703"/>
            <wp:effectExtent l="19050" t="0" r="0" b="0"/>
            <wp:docPr id="6516330" name="Image 651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0494" b="11728"/>
                    <a:stretch>
                      <a:fillRect/>
                    </a:stretch>
                  </pic:blipFill>
                  <pic:spPr bwMode="auto">
                    <a:xfrm>
                      <a:off x="0" y="0"/>
                      <a:ext cx="1724689" cy="1339703"/>
                    </a:xfrm>
                    <a:prstGeom prst="rect">
                      <a:avLst/>
                    </a:prstGeom>
                    <a:noFill/>
                    <a:ln>
                      <a:noFill/>
                    </a:ln>
                  </pic:spPr>
                </pic:pic>
              </a:graphicData>
            </a:graphic>
          </wp:inline>
        </w:drawing>
      </w:r>
    </w:p>
    <w:p w:rsidR="00DB3A16" w:rsidRPr="00FB1C79" w:rsidRDefault="00DB3A16" w:rsidP="00AB2D17">
      <w:pPr>
        <w:pStyle w:val="Corpsdetexte"/>
        <w:spacing w:before="5"/>
      </w:pPr>
    </w:p>
    <w:p w:rsidR="00FB44C2" w:rsidRPr="00FB1C79" w:rsidRDefault="00DB3A16" w:rsidP="00884E39">
      <w:pPr>
        <w:pStyle w:val="Titre7"/>
        <w:tabs>
          <w:tab w:val="left" w:pos="955"/>
        </w:tabs>
        <w:spacing w:before="162"/>
        <w:ind w:left="954" w:firstLine="0"/>
        <w:jc w:val="center"/>
        <w:rPr>
          <w:sz w:val="24"/>
          <w:szCs w:val="24"/>
        </w:rPr>
      </w:pPr>
      <w:r w:rsidRPr="00FB1C79">
        <w:rPr>
          <w:sz w:val="24"/>
          <w:szCs w:val="24"/>
        </w:rPr>
        <w:t>Figure</w:t>
      </w:r>
      <w:r w:rsidR="00884E39" w:rsidRPr="00FB1C79">
        <w:rPr>
          <w:sz w:val="24"/>
          <w:szCs w:val="24"/>
        </w:rPr>
        <w:t xml:space="preserve"> </w:t>
      </w:r>
      <w:r w:rsidRPr="00FB1C79">
        <w:rPr>
          <w:sz w:val="24"/>
          <w:szCs w:val="24"/>
        </w:rPr>
        <w:t>1.1 Logo de</w:t>
      </w:r>
      <w:r w:rsidR="00884E39" w:rsidRPr="00FB1C79">
        <w:rPr>
          <w:sz w:val="24"/>
          <w:szCs w:val="24"/>
        </w:rPr>
        <w:t xml:space="preserve"> </w:t>
      </w:r>
      <w:r w:rsidRPr="00FB1C79">
        <w:rPr>
          <w:sz w:val="24"/>
          <w:szCs w:val="24"/>
        </w:rPr>
        <w:t>Quebec center</w:t>
      </w:r>
      <w:r w:rsidRPr="00FB1C79">
        <w:rPr>
          <w:b w:val="0"/>
          <w:sz w:val="24"/>
          <w:szCs w:val="24"/>
        </w:rPr>
        <w:t>.</w:t>
      </w:r>
    </w:p>
    <w:p w:rsidR="00DB3A16" w:rsidRPr="00FB1C79" w:rsidRDefault="00DB3A16" w:rsidP="00AB2D17">
      <w:pPr>
        <w:pStyle w:val="Corpsdetexte"/>
        <w:spacing w:before="11"/>
        <w:rPr>
          <w:b/>
        </w:rPr>
      </w:pPr>
    </w:p>
    <w:p w:rsidR="00DB3A16" w:rsidRPr="00FB1C79" w:rsidRDefault="00DB3A16" w:rsidP="00AB2D17">
      <w:pPr>
        <w:pStyle w:val="Titre7"/>
        <w:ind w:left="176" w:firstLine="0"/>
        <w:jc w:val="both"/>
        <w:rPr>
          <w:sz w:val="24"/>
          <w:szCs w:val="24"/>
        </w:rPr>
      </w:pPr>
      <w:r w:rsidRPr="00FB1C79">
        <w:rPr>
          <w:sz w:val="24"/>
          <w:szCs w:val="24"/>
        </w:rPr>
        <w:t>1.1.2</w:t>
      </w:r>
      <w:r w:rsidR="00884E39" w:rsidRPr="00FB1C79">
        <w:rPr>
          <w:sz w:val="24"/>
          <w:szCs w:val="24"/>
        </w:rPr>
        <w:t xml:space="preserve"> </w:t>
      </w:r>
      <w:r w:rsidRPr="00FB1C79">
        <w:rPr>
          <w:sz w:val="24"/>
          <w:szCs w:val="24"/>
        </w:rPr>
        <w:t>Fiche technique</w:t>
      </w:r>
    </w:p>
    <w:p w:rsidR="00DB3A16" w:rsidRPr="00FB1C79" w:rsidRDefault="00DB3A16" w:rsidP="00AB2D17">
      <w:pPr>
        <w:pStyle w:val="Corpsdetexte"/>
        <w:spacing w:before="9"/>
        <w:rPr>
          <w:b/>
        </w:rPr>
      </w:pPr>
    </w:p>
    <w:p w:rsidR="00DB3A16" w:rsidRPr="00FB1C79" w:rsidRDefault="00DB3A16" w:rsidP="00884E39">
      <w:pPr>
        <w:spacing w:after="240" w:line="360" w:lineRule="auto"/>
        <w:ind w:firstLine="284"/>
        <w:jc w:val="both"/>
        <w:rPr>
          <w:bCs/>
          <w:sz w:val="24"/>
          <w:szCs w:val="24"/>
        </w:rPr>
      </w:pPr>
      <w:r w:rsidRPr="00FB1C79">
        <w:rPr>
          <w:bCs/>
          <w:sz w:val="24"/>
          <w:szCs w:val="24"/>
        </w:rPr>
        <w:t>Le</w:t>
      </w:r>
      <w:r w:rsidR="00884E39" w:rsidRPr="00FB1C79">
        <w:rPr>
          <w:bCs/>
          <w:sz w:val="24"/>
          <w:szCs w:val="24"/>
        </w:rPr>
        <w:t xml:space="preserve"> </w:t>
      </w:r>
      <w:r w:rsidRPr="00FB1C79">
        <w:rPr>
          <w:bCs/>
          <w:sz w:val="24"/>
          <w:szCs w:val="24"/>
        </w:rPr>
        <w:t xml:space="preserve">tableau </w:t>
      </w:r>
      <w:r w:rsidR="00884E39" w:rsidRPr="00FB1C79">
        <w:rPr>
          <w:bCs/>
          <w:sz w:val="24"/>
          <w:szCs w:val="24"/>
        </w:rPr>
        <w:t xml:space="preserve">1.1 </w:t>
      </w:r>
      <w:r w:rsidRPr="00FB1C79">
        <w:rPr>
          <w:bCs/>
          <w:sz w:val="24"/>
          <w:szCs w:val="24"/>
        </w:rPr>
        <w:t>présente la</w:t>
      </w:r>
      <w:r w:rsidR="00884E39" w:rsidRPr="00FB1C79">
        <w:rPr>
          <w:bCs/>
          <w:sz w:val="24"/>
          <w:szCs w:val="24"/>
        </w:rPr>
        <w:t xml:space="preserve"> </w:t>
      </w:r>
      <w:r w:rsidRPr="00FB1C79">
        <w:rPr>
          <w:bCs/>
          <w:sz w:val="24"/>
          <w:szCs w:val="24"/>
        </w:rPr>
        <w:t>fiche</w:t>
      </w:r>
      <w:r w:rsidR="00884E39" w:rsidRPr="00FB1C79">
        <w:rPr>
          <w:bCs/>
          <w:sz w:val="24"/>
          <w:szCs w:val="24"/>
        </w:rPr>
        <w:t xml:space="preserve"> </w:t>
      </w:r>
      <w:r w:rsidRPr="00FB1C79">
        <w:rPr>
          <w:bCs/>
          <w:sz w:val="24"/>
          <w:szCs w:val="24"/>
        </w:rPr>
        <w:t>technique de</w:t>
      </w:r>
      <w:r w:rsidR="00884E39" w:rsidRPr="00FB1C79">
        <w:rPr>
          <w:bCs/>
          <w:sz w:val="24"/>
          <w:szCs w:val="24"/>
        </w:rPr>
        <w:t xml:space="preserve"> </w:t>
      </w:r>
      <w:r w:rsidRPr="00FB1C79">
        <w:rPr>
          <w:bCs/>
          <w:sz w:val="24"/>
          <w:szCs w:val="24"/>
        </w:rPr>
        <w:t>la</w:t>
      </w:r>
      <w:r w:rsidR="00884E39" w:rsidRPr="00FB1C79">
        <w:rPr>
          <w:bCs/>
          <w:sz w:val="24"/>
          <w:szCs w:val="24"/>
        </w:rPr>
        <w:t xml:space="preserve"> </w:t>
      </w:r>
      <w:r w:rsidRPr="00FB1C79">
        <w:rPr>
          <w:bCs/>
          <w:sz w:val="24"/>
          <w:szCs w:val="24"/>
        </w:rPr>
        <w:t>société</w:t>
      </w:r>
      <w:r w:rsidR="00884E39" w:rsidRPr="00FB1C79">
        <w:rPr>
          <w:bCs/>
          <w:sz w:val="24"/>
          <w:szCs w:val="24"/>
        </w:rPr>
        <w:t xml:space="preserve"> </w:t>
      </w:r>
      <w:r w:rsidRPr="00FB1C79">
        <w:rPr>
          <w:bCs/>
          <w:sz w:val="24"/>
          <w:szCs w:val="24"/>
        </w:rPr>
        <w:t>Quebec center</w:t>
      </w:r>
    </w:p>
    <w:p w:rsidR="00DB3A16" w:rsidRPr="00FB1C79" w:rsidRDefault="00DB3A16" w:rsidP="00AB2D17">
      <w:pPr>
        <w:pStyle w:val="Corpsdetexte"/>
        <w:ind w:left="404"/>
      </w:pPr>
      <w:r w:rsidRPr="00FB1C79">
        <w:t>.</w:t>
      </w:r>
    </w:p>
    <w:p w:rsidR="00DB3A16" w:rsidRPr="00FB1C79" w:rsidRDefault="00DB3A16" w:rsidP="00AB2D17">
      <w:pPr>
        <w:pStyle w:val="Corpsdetexte"/>
      </w:pPr>
    </w:p>
    <w:p w:rsidR="00DB3A16" w:rsidRPr="00FB1C79" w:rsidRDefault="00FB67D7" w:rsidP="00884E39">
      <w:pPr>
        <w:pStyle w:val="Corpsdetexte"/>
        <w:spacing w:before="9"/>
      </w:pPr>
      <w:r>
        <w:rPr>
          <w:noProof/>
        </w:rPr>
        <w:pict>
          <v:rect id="Rectangle 190" o:spid="_x0000_s2052" style="position:absolute;margin-left:70.8pt;margin-top:8.2pt;width:2in;height:.7pt;z-index:-2516408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" fillcolor="black" stroked="f">
            <w10:wrap type="topAndBottom" anchorx="page"/>
          </v:rect>
        </w:pict>
      </w:r>
    </w:p>
    <w:p w:rsidR="00DB3A16" w:rsidRPr="00FB1C79" w:rsidRDefault="00DB3A16" w:rsidP="00AB2D17">
      <w:pPr>
        <w:spacing w:before="73"/>
        <w:ind w:left="176"/>
        <w:rPr>
          <w:sz w:val="24"/>
          <w:szCs w:val="24"/>
        </w:rPr>
        <w:sectPr w:rsidR="00DB3A16" w:rsidRPr="00FB1C79">
          <w:headerReference w:type="default" r:id="rId27"/>
          <w:footerReference w:type="default" r:id="rId28"/>
          <w:pgSz w:w="12240" w:h="15840"/>
          <w:pgMar w:top="1000" w:right="420" w:bottom="1200" w:left="1240" w:header="722" w:footer="1000" w:gutter="0"/>
          <w:pgNumType w:start="4"/>
          <w:cols w:space="720"/>
        </w:sectPr>
      </w:pPr>
    </w:p>
    <w:p w:rsidR="00DB3A16" w:rsidRPr="00FB1C79" w:rsidRDefault="00DB3A16" w:rsidP="00AB2D17">
      <w:pPr>
        <w:pStyle w:val="Corpsdetexte"/>
      </w:pPr>
    </w:p>
    <w:p w:rsidR="00DB3A16" w:rsidRPr="00FB1C79" w:rsidRDefault="00DB3A16" w:rsidP="00AB2D17">
      <w:pPr>
        <w:pStyle w:val="Corpsdetexte"/>
        <w:spacing w:before="4"/>
      </w:pPr>
    </w:p>
    <w:tbl>
      <w:tblPr>
        <w:tblStyle w:val="TableNormal"/>
        <w:tblW w:w="0" w:type="auto"/>
        <w:jc w:val="center"/>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69"/>
        <w:gridCol w:w="6664"/>
      </w:tblGrid>
      <w:tr w:rsidR="00DB3A16" w:rsidRPr="00FB1C79" w:rsidTr="00884E39">
        <w:trPr>
          <w:trHeight w:val="655"/>
          <w:jc w:val="center"/>
        </w:trPr>
        <w:tc>
          <w:tcPr>
            <w:tcW w:w="2269" w:type="dxa"/>
          </w:tcPr>
          <w:p w:rsidR="00DB3A16" w:rsidRPr="00FB1C79" w:rsidRDefault="00DB3A16" w:rsidP="00AB2D17">
            <w:pPr>
              <w:pStyle w:val="TableParagraph"/>
              <w:spacing w:before="9"/>
              <w:rPr>
                <w:sz w:val="24"/>
                <w:szCs w:val="24"/>
              </w:rPr>
            </w:pPr>
          </w:p>
          <w:p w:rsidR="00DB3A16" w:rsidRPr="00FB1C79" w:rsidRDefault="00DB3A16" w:rsidP="00AB2D17">
            <w:pPr>
              <w:pStyle w:val="TableParagraph"/>
              <w:spacing w:before="1"/>
              <w:ind w:left="338"/>
              <w:rPr>
                <w:b/>
                <w:sz w:val="24"/>
                <w:szCs w:val="24"/>
              </w:rPr>
            </w:pPr>
            <w:r w:rsidRPr="00FB1C79">
              <w:rPr>
                <w:b/>
                <w:sz w:val="24"/>
                <w:szCs w:val="24"/>
              </w:rPr>
              <w:t>Dénomination</w:t>
            </w:r>
          </w:p>
        </w:tc>
        <w:tc>
          <w:tcPr>
            <w:tcW w:w="6664" w:type="dxa"/>
          </w:tcPr>
          <w:p w:rsidR="00DB3A16" w:rsidRPr="00FB1C79" w:rsidRDefault="00884E39" w:rsidP="00AB2D17">
            <w:pPr>
              <w:pStyle w:val="Titre7"/>
              <w:tabs>
                <w:tab w:val="left" w:pos="955"/>
              </w:tabs>
              <w:spacing w:before="162"/>
              <w:ind w:left="0" w:firstLine="0"/>
              <w:jc w:val="both"/>
              <w:outlineLvl w:val="6"/>
              <w:rPr>
                <w:b w:val="0"/>
                <w:bCs w:val="0"/>
                <w:sz w:val="24"/>
                <w:szCs w:val="24"/>
              </w:rPr>
            </w:pPr>
            <w:r w:rsidRPr="00FB1C79">
              <w:rPr>
                <w:b w:val="0"/>
                <w:bCs w:val="0"/>
                <w:sz w:val="24"/>
                <w:szCs w:val="24"/>
              </w:rPr>
              <w:t xml:space="preserve">  </w:t>
            </w:r>
            <w:r w:rsidR="00DB3A16" w:rsidRPr="00FB1C79">
              <w:rPr>
                <w:b w:val="0"/>
                <w:bCs w:val="0"/>
                <w:sz w:val="24"/>
                <w:szCs w:val="24"/>
              </w:rPr>
              <w:t>Quebec center</w:t>
            </w:r>
          </w:p>
          <w:p w:rsidR="00DB3A16" w:rsidRPr="00FB1C79" w:rsidRDefault="00DB3A16" w:rsidP="00AB2D17">
            <w:pPr>
              <w:pStyle w:val="TableParagraph"/>
              <w:spacing w:before="1"/>
              <w:ind w:left="109"/>
              <w:rPr>
                <w:sz w:val="24"/>
                <w:szCs w:val="24"/>
              </w:rPr>
            </w:pPr>
          </w:p>
        </w:tc>
      </w:tr>
      <w:tr w:rsidR="00DB3A16" w:rsidRPr="00FB1C79" w:rsidTr="00884E39">
        <w:trPr>
          <w:trHeight w:val="654"/>
          <w:jc w:val="center"/>
        </w:trPr>
        <w:tc>
          <w:tcPr>
            <w:tcW w:w="2269" w:type="dxa"/>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338"/>
              <w:rPr>
                <w:b/>
                <w:sz w:val="24"/>
                <w:szCs w:val="24"/>
              </w:rPr>
            </w:pPr>
            <w:r w:rsidRPr="00FB1C79">
              <w:rPr>
                <w:b/>
                <w:sz w:val="24"/>
                <w:szCs w:val="24"/>
              </w:rPr>
              <w:t>Nationalité</w:t>
            </w:r>
          </w:p>
        </w:tc>
        <w:tc>
          <w:tcPr>
            <w:tcW w:w="6664" w:type="dxa"/>
          </w:tcPr>
          <w:p w:rsidR="00DB3A16" w:rsidRPr="00FB1C79" w:rsidRDefault="00DB3A16" w:rsidP="00AB2D17">
            <w:pPr>
              <w:pStyle w:val="TableParagraph"/>
              <w:spacing w:before="6"/>
              <w:rPr>
                <w:sz w:val="24"/>
                <w:szCs w:val="24"/>
              </w:rPr>
            </w:pPr>
          </w:p>
          <w:p w:rsidR="00DB3A16" w:rsidRPr="00FB1C79" w:rsidRDefault="00DB3A16" w:rsidP="00AB2D17">
            <w:pPr>
              <w:pStyle w:val="TableParagraph"/>
              <w:ind w:left="109"/>
              <w:rPr>
                <w:sz w:val="24"/>
                <w:szCs w:val="24"/>
              </w:rPr>
            </w:pPr>
            <w:r w:rsidRPr="00FB1C79">
              <w:rPr>
                <w:sz w:val="24"/>
                <w:szCs w:val="24"/>
              </w:rPr>
              <w:t>Tunisienne</w:t>
            </w:r>
          </w:p>
        </w:tc>
      </w:tr>
      <w:tr w:rsidR="00DB3A16" w:rsidRPr="00FB1C79" w:rsidTr="00884E39">
        <w:trPr>
          <w:trHeight w:val="652"/>
          <w:jc w:val="center"/>
        </w:trPr>
        <w:tc>
          <w:tcPr>
            <w:tcW w:w="2269" w:type="dxa"/>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338"/>
              <w:rPr>
                <w:b/>
                <w:sz w:val="24"/>
                <w:szCs w:val="24"/>
              </w:rPr>
            </w:pPr>
            <w:r w:rsidRPr="00FB1C79">
              <w:rPr>
                <w:b/>
                <w:sz w:val="24"/>
                <w:szCs w:val="24"/>
              </w:rPr>
              <w:t>Nom</w:t>
            </w:r>
            <w:r w:rsidR="00884E39" w:rsidRPr="00FB1C79">
              <w:rPr>
                <w:b/>
                <w:sz w:val="24"/>
                <w:szCs w:val="24"/>
              </w:rPr>
              <w:t xml:space="preserve"> </w:t>
            </w:r>
            <w:r w:rsidRPr="00FB1C79">
              <w:rPr>
                <w:b/>
                <w:sz w:val="24"/>
                <w:szCs w:val="24"/>
              </w:rPr>
              <w:t>du</w:t>
            </w:r>
            <w:r w:rsidR="00884E39" w:rsidRPr="00FB1C79">
              <w:rPr>
                <w:b/>
                <w:sz w:val="24"/>
                <w:szCs w:val="24"/>
              </w:rPr>
              <w:t xml:space="preserve"> </w:t>
            </w:r>
            <w:r w:rsidRPr="00FB1C79">
              <w:rPr>
                <w:b/>
                <w:sz w:val="24"/>
                <w:szCs w:val="24"/>
              </w:rPr>
              <w:t>gérant</w:t>
            </w:r>
          </w:p>
        </w:tc>
        <w:tc>
          <w:tcPr>
            <w:tcW w:w="6664" w:type="dxa"/>
          </w:tcPr>
          <w:p w:rsidR="00DB3A16" w:rsidRPr="00FB1C79" w:rsidRDefault="00DB3A16" w:rsidP="00AB2D17">
            <w:pPr>
              <w:pStyle w:val="TableParagraph"/>
              <w:ind w:left="109"/>
              <w:rPr>
                <w:sz w:val="24"/>
                <w:szCs w:val="24"/>
              </w:rPr>
            </w:pPr>
          </w:p>
        </w:tc>
      </w:tr>
      <w:tr w:rsidR="00DB3A16" w:rsidRPr="00FB1C79" w:rsidTr="00884E39">
        <w:trPr>
          <w:trHeight w:val="1070"/>
          <w:jc w:val="center"/>
        </w:trPr>
        <w:tc>
          <w:tcPr>
            <w:tcW w:w="2269" w:type="dxa"/>
          </w:tcPr>
          <w:p w:rsidR="00DB3A16" w:rsidRPr="00FB1C79" w:rsidRDefault="00DB3A16" w:rsidP="00AB2D17">
            <w:pPr>
              <w:pStyle w:val="TableParagraph"/>
              <w:spacing w:before="9"/>
              <w:rPr>
                <w:sz w:val="24"/>
                <w:szCs w:val="24"/>
              </w:rPr>
            </w:pPr>
          </w:p>
          <w:p w:rsidR="00DB3A16" w:rsidRPr="00FB1C79" w:rsidRDefault="00DB3A16" w:rsidP="00AB2D17">
            <w:pPr>
              <w:pStyle w:val="TableParagraph"/>
              <w:ind w:left="338"/>
              <w:rPr>
                <w:b/>
                <w:sz w:val="24"/>
                <w:szCs w:val="24"/>
              </w:rPr>
            </w:pPr>
            <w:r w:rsidRPr="00FB1C79">
              <w:rPr>
                <w:b/>
                <w:sz w:val="24"/>
                <w:szCs w:val="24"/>
              </w:rPr>
              <w:t>Siège</w:t>
            </w:r>
            <w:r w:rsidR="00884E39" w:rsidRPr="00FB1C79">
              <w:rPr>
                <w:b/>
                <w:sz w:val="24"/>
                <w:szCs w:val="24"/>
              </w:rPr>
              <w:t xml:space="preserve"> </w:t>
            </w:r>
            <w:r w:rsidRPr="00FB1C79">
              <w:rPr>
                <w:b/>
                <w:sz w:val="24"/>
                <w:szCs w:val="24"/>
              </w:rPr>
              <w:t>social</w:t>
            </w:r>
          </w:p>
        </w:tc>
        <w:tc>
          <w:tcPr>
            <w:tcW w:w="6664" w:type="dxa"/>
          </w:tcPr>
          <w:p w:rsidR="00DB3A16" w:rsidRPr="00FB1C79" w:rsidRDefault="00DB3A16" w:rsidP="00AB2D17">
            <w:pPr>
              <w:pStyle w:val="TableParagraph"/>
              <w:spacing w:before="107" w:line="410" w:lineRule="atLeast"/>
              <w:ind w:left="109" w:right="90"/>
              <w:rPr>
                <w:sz w:val="24"/>
                <w:szCs w:val="24"/>
              </w:rPr>
            </w:pPr>
          </w:p>
        </w:tc>
      </w:tr>
      <w:tr w:rsidR="00DB3A16" w:rsidRPr="00FB1C79" w:rsidTr="00884E39">
        <w:trPr>
          <w:trHeight w:val="652"/>
          <w:jc w:val="center"/>
        </w:trPr>
        <w:tc>
          <w:tcPr>
            <w:tcW w:w="2269" w:type="dxa"/>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338"/>
              <w:rPr>
                <w:b/>
                <w:sz w:val="24"/>
                <w:szCs w:val="24"/>
              </w:rPr>
            </w:pPr>
            <w:r w:rsidRPr="00FB1C79">
              <w:rPr>
                <w:b/>
                <w:sz w:val="24"/>
                <w:szCs w:val="24"/>
              </w:rPr>
              <w:t>Téléphone</w:t>
            </w:r>
          </w:p>
        </w:tc>
        <w:tc>
          <w:tcPr>
            <w:tcW w:w="6664" w:type="dxa"/>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109"/>
              <w:rPr>
                <w:sz w:val="24"/>
                <w:szCs w:val="24"/>
              </w:rPr>
            </w:pPr>
          </w:p>
        </w:tc>
      </w:tr>
      <w:tr w:rsidR="00DB3A16" w:rsidRPr="00FB1C79" w:rsidTr="00884E39">
        <w:trPr>
          <w:trHeight w:val="654"/>
          <w:jc w:val="center"/>
        </w:trPr>
        <w:tc>
          <w:tcPr>
            <w:tcW w:w="2269" w:type="dxa"/>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338"/>
              <w:rPr>
                <w:b/>
                <w:sz w:val="24"/>
                <w:szCs w:val="24"/>
              </w:rPr>
            </w:pPr>
            <w:r w:rsidRPr="00FB1C79">
              <w:rPr>
                <w:b/>
                <w:sz w:val="24"/>
                <w:szCs w:val="24"/>
              </w:rPr>
              <w:t>Siteweb</w:t>
            </w:r>
          </w:p>
        </w:tc>
        <w:tc>
          <w:tcPr>
            <w:tcW w:w="6664" w:type="dxa"/>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109"/>
              <w:rPr>
                <w:sz w:val="24"/>
                <w:szCs w:val="24"/>
              </w:rPr>
            </w:pPr>
          </w:p>
        </w:tc>
      </w:tr>
      <w:tr w:rsidR="00DB3A16" w:rsidRPr="00FB1C79" w:rsidTr="00884E39">
        <w:trPr>
          <w:trHeight w:val="2483"/>
          <w:jc w:val="center"/>
        </w:trPr>
        <w:tc>
          <w:tcPr>
            <w:tcW w:w="2269" w:type="dxa"/>
          </w:tcPr>
          <w:p w:rsidR="00DB3A16" w:rsidRPr="00FB1C79" w:rsidRDefault="00DB3A16" w:rsidP="00AB2D17">
            <w:pPr>
              <w:pStyle w:val="TableParagraph"/>
              <w:rPr>
                <w:sz w:val="24"/>
                <w:szCs w:val="24"/>
              </w:rPr>
            </w:pPr>
          </w:p>
          <w:p w:rsidR="00DB3A16" w:rsidRPr="00FB1C79" w:rsidRDefault="00DB3A16" w:rsidP="00AB2D17">
            <w:pPr>
              <w:pStyle w:val="TableParagraph"/>
              <w:rPr>
                <w:sz w:val="24"/>
                <w:szCs w:val="24"/>
              </w:rPr>
            </w:pPr>
          </w:p>
          <w:p w:rsidR="00DB3A16" w:rsidRPr="00FB1C79" w:rsidRDefault="00DB3A16" w:rsidP="00AB2D17">
            <w:pPr>
              <w:pStyle w:val="TableParagraph"/>
              <w:rPr>
                <w:sz w:val="24"/>
                <w:szCs w:val="24"/>
              </w:rPr>
            </w:pPr>
          </w:p>
          <w:p w:rsidR="00DB3A16" w:rsidRPr="00FB1C79" w:rsidRDefault="00DB3A16" w:rsidP="00AB2D17">
            <w:pPr>
              <w:pStyle w:val="TableParagraph"/>
              <w:ind w:left="338"/>
              <w:rPr>
                <w:b/>
                <w:sz w:val="24"/>
                <w:szCs w:val="24"/>
              </w:rPr>
            </w:pPr>
            <w:r w:rsidRPr="00FB1C79">
              <w:rPr>
                <w:b/>
                <w:sz w:val="24"/>
                <w:szCs w:val="24"/>
              </w:rPr>
              <w:t>Secteur</w:t>
            </w:r>
            <w:r w:rsidR="00884E39" w:rsidRPr="00FB1C79">
              <w:rPr>
                <w:b/>
                <w:sz w:val="24"/>
                <w:szCs w:val="24"/>
              </w:rPr>
              <w:t xml:space="preserve"> </w:t>
            </w:r>
            <w:r w:rsidRPr="00FB1C79">
              <w:rPr>
                <w:b/>
                <w:sz w:val="24"/>
                <w:szCs w:val="24"/>
              </w:rPr>
              <w:t>d’activité</w:t>
            </w:r>
          </w:p>
        </w:tc>
        <w:tc>
          <w:tcPr>
            <w:tcW w:w="6664" w:type="dxa"/>
          </w:tcPr>
          <w:p w:rsidR="008457F2" w:rsidRDefault="008457F2">
            <w:pPr>
              <w:pStyle w:val="TableParagraph"/>
              <w:numPr>
                <w:ilvl w:val="0"/>
                <w:numId w:val="19"/>
              </w:numPr>
              <w:tabs>
                <w:tab w:val="left" w:pos="252"/>
              </w:tabs>
              <w:spacing w:before="137"/>
              <w:ind w:left="251" w:hanging="143"/>
              <w:rPr>
                <w:sz w:val="24"/>
                <w:szCs w:val="24"/>
                <w:lang w:val="fr-FR"/>
              </w:rPr>
              <w:pPrChange w:id="192" w:author="Missaoui" w:date="2023-05-13T13:12:00Z">
                <w:pPr>
                  <w:pStyle w:val="TableParagraph"/>
                  <w:numPr>
                    <w:numId w:val="62"/>
                  </w:numPr>
                  <w:tabs>
                    <w:tab w:val="left" w:pos="252"/>
                    <w:tab w:val="num" w:pos="360"/>
                    <w:tab w:val="num" w:pos="720"/>
                  </w:tabs>
                  <w:spacing w:before="137"/>
                  <w:ind w:left="251" w:hanging="143"/>
                </w:pPr>
              </w:pPrChange>
            </w:pPr>
          </w:p>
        </w:tc>
      </w:tr>
    </w:tbl>
    <w:p w:rsidR="00DB3A16" w:rsidRPr="00FB1C79" w:rsidRDefault="00DB3A16" w:rsidP="00AB2D17">
      <w:pPr>
        <w:spacing w:line="275" w:lineRule="exact"/>
        <w:ind w:left="2593"/>
        <w:rPr>
          <w:b/>
          <w:sz w:val="24"/>
          <w:szCs w:val="24"/>
        </w:rPr>
      </w:pPr>
      <w:r w:rsidRPr="00FB1C79">
        <w:rPr>
          <w:b/>
          <w:sz w:val="24"/>
          <w:szCs w:val="24"/>
        </w:rPr>
        <w:t>T</w:t>
      </w:r>
      <w:r w:rsidR="00884E39" w:rsidRPr="00FB1C79">
        <w:rPr>
          <w:b/>
          <w:sz w:val="24"/>
          <w:szCs w:val="24"/>
        </w:rPr>
        <w:t xml:space="preserve">ableau1.1 Fiche technique de Quebec </w:t>
      </w:r>
      <w:r w:rsidRPr="00FB1C79">
        <w:rPr>
          <w:b/>
          <w:sz w:val="24"/>
          <w:szCs w:val="24"/>
        </w:rPr>
        <w:t>center[1].</w:t>
      </w:r>
    </w:p>
    <w:p w:rsidR="00DB3A16" w:rsidRPr="00FB1C79" w:rsidRDefault="00DB3A16" w:rsidP="00AB2D17">
      <w:pPr>
        <w:pStyle w:val="Corpsdetexte"/>
        <w:spacing w:before="6"/>
        <w:rPr>
          <w:b/>
        </w:rPr>
      </w:pPr>
    </w:p>
    <w:p w:rsidR="008457F2" w:rsidRDefault="00DB3A16">
      <w:pPr>
        <w:pStyle w:val="Titre6"/>
        <w:numPr>
          <w:ilvl w:val="1"/>
          <w:numId w:val="21"/>
        </w:numPr>
        <w:tabs>
          <w:tab w:val="left" w:pos="596"/>
        </w:tabs>
        <w:spacing w:before="161" w:line="360" w:lineRule="auto"/>
        <w:jc w:val="both"/>
        <w:pPrChange w:id="193" w:author="Missaoui" w:date="2023-05-13T13:12:00Z">
          <w:pPr>
            <w:pStyle w:val="Titre6"/>
            <w:numPr>
              <w:ilvl w:val="1"/>
              <w:numId w:val="60"/>
            </w:numPr>
            <w:tabs>
              <w:tab w:val="num" w:pos="360"/>
              <w:tab w:val="left" w:pos="596"/>
              <w:tab w:val="num" w:pos="1440"/>
            </w:tabs>
            <w:spacing w:before="161" w:line="360" w:lineRule="auto"/>
            <w:ind w:left="1440" w:hanging="720"/>
            <w:jc w:val="both"/>
          </w:pPr>
        </w:pPrChange>
      </w:pPr>
      <w:r w:rsidRPr="00FB1C79">
        <w:t>Contexte</w:t>
      </w:r>
      <w:r w:rsidR="00884E39" w:rsidRPr="00FB1C79">
        <w:t xml:space="preserve"> </w:t>
      </w:r>
      <w:r w:rsidRPr="00FB1C79">
        <w:t>du</w:t>
      </w:r>
      <w:r w:rsidR="00884E39" w:rsidRPr="00FB1C79">
        <w:t xml:space="preserve"> </w:t>
      </w:r>
      <w:r w:rsidRPr="00FB1C79">
        <w:t>projet</w:t>
      </w:r>
    </w:p>
    <w:p w:rsidR="00DB3A16" w:rsidRPr="00FB1C79" w:rsidRDefault="00DB3A16" w:rsidP="00B74AD7">
      <w:pPr>
        <w:spacing w:after="240" w:line="360" w:lineRule="auto"/>
        <w:ind w:firstLine="284"/>
        <w:jc w:val="both"/>
        <w:rPr>
          <w:bCs/>
          <w:sz w:val="24"/>
          <w:szCs w:val="24"/>
        </w:rPr>
      </w:pPr>
      <w:commentRangeStart w:id="194"/>
      <w:r w:rsidRPr="00FB1C79">
        <w:rPr>
          <w:bCs/>
          <w:sz w:val="24"/>
          <w:szCs w:val="24"/>
        </w:rPr>
        <w:t>L'analyse des concurrents permet à un établissement d'identifier ses forces et ses faiblesses, pourquoi que d'anticiper les menaces abasourdissant sur le marché. Ce immatériel d'analyse couvre une grosse cloison d'aspects, adéquats que les activités des concurrents, à eux produits, à eux revues sur les réseaux sociaux, les inégaux mœurs organisée, aussi que les besognes de proposition et de mercatique qu'ils mènent.</w:t>
      </w:r>
    </w:p>
    <w:p w:rsidR="00DB3A16" w:rsidRPr="00FB1C79" w:rsidRDefault="00DB3A16" w:rsidP="00B74AD7">
      <w:pPr>
        <w:spacing w:after="240" w:line="360" w:lineRule="auto"/>
        <w:ind w:firstLine="284"/>
        <w:jc w:val="both"/>
        <w:rPr>
          <w:bCs/>
          <w:sz w:val="24"/>
          <w:szCs w:val="24"/>
        </w:rPr>
      </w:pPr>
      <w:r w:rsidRPr="00FB1C79">
        <w:rPr>
          <w:bCs/>
          <w:sz w:val="24"/>
          <w:szCs w:val="24"/>
        </w:rPr>
        <w:t xml:space="preserve">Ces informations permettent à une fabrique de lumières hein se viser sur le marché, de nommer l’obligeante tactique de marchéage et d'élaborer une maquette de gésine qui facilite son unification sur le </w:t>
      </w:r>
      <w:r w:rsidR="00884E39" w:rsidRPr="00FB1C79">
        <w:rPr>
          <w:bCs/>
          <w:sz w:val="24"/>
          <w:szCs w:val="24"/>
        </w:rPr>
        <w:t>foire individu et international.</w:t>
      </w:r>
    </w:p>
    <w:p w:rsidR="00DB3A16" w:rsidRPr="00FB1C79" w:rsidRDefault="00DB3A16" w:rsidP="00B74AD7">
      <w:pPr>
        <w:spacing w:after="240" w:line="360" w:lineRule="auto"/>
        <w:ind w:firstLine="284"/>
        <w:jc w:val="both"/>
        <w:rPr>
          <w:bCs/>
          <w:sz w:val="24"/>
          <w:szCs w:val="24"/>
        </w:rPr>
      </w:pPr>
      <w:r w:rsidRPr="00FB1C79">
        <w:rPr>
          <w:bCs/>
          <w:sz w:val="24"/>
          <w:szCs w:val="24"/>
        </w:rPr>
        <w:t xml:space="preserve">En effet, la filature des concurrents est fondamentale comme les entreprises. L’estrade d'analyse de l’antagonisme permet à une institution d'améliorer sa fiction verso ses clients, de répartiteur et de conseil les hasards relatives à ces derniers, entre décelé dans la figure ci-dessous. </w:t>
      </w:r>
    </w:p>
    <w:commentRangeEnd w:id="194"/>
    <w:p w:rsidR="00DB3A16" w:rsidRPr="00FB1C79" w:rsidRDefault="00B74AD7" w:rsidP="00B74AD7">
      <w:pPr>
        <w:pStyle w:val="Corpsdetexte"/>
        <w:spacing w:before="160" w:line="360" w:lineRule="auto"/>
        <w:ind w:left="176" w:right="994" w:firstLine="228"/>
        <w:jc w:val="both"/>
        <w:sectPr w:rsidR="00DB3A16" w:rsidRPr="00FB1C79">
          <w:pgSz w:w="12240" w:h="15840"/>
          <w:pgMar w:top="1000" w:right="420" w:bottom="1200" w:left="1240" w:header="722" w:footer="1000" w:gutter="0"/>
          <w:cols w:space="720"/>
        </w:sectPr>
      </w:pPr>
      <w:r w:rsidRPr="00FB1C79">
        <w:rPr>
          <w:rStyle w:val="Marquedecommentaire"/>
        </w:rPr>
        <w:commentReference w:id="194"/>
      </w: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spacing w:before="3" w:after="1"/>
      </w:pPr>
    </w:p>
    <w:p w:rsidR="00DB3A16" w:rsidRPr="00FB1C79" w:rsidRDefault="00DB3A16" w:rsidP="00AB2D17">
      <w:pPr>
        <w:pStyle w:val="Corpsdetexte"/>
      </w:pPr>
      <w:commentRangeStart w:id="195"/>
      <w:r w:rsidRPr="00FB1C79">
        <w:rPr>
          <w:noProof/>
          <w:lang w:eastAsia="fr-FR"/>
        </w:rPr>
        <w:drawing>
          <wp:inline distT="0" distB="0" distL="0" distR="0">
            <wp:extent cx="3558375" cy="1719263"/>
            <wp:effectExtent l="0" t="0" r="4445" b="0"/>
            <wp:docPr id="374109829" name="Image 374109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8375" cy="1719263"/>
                    </a:xfrm>
                    <a:prstGeom prst="rect">
                      <a:avLst/>
                    </a:prstGeom>
                    <a:noFill/>
                    <a:ln>
                      <a:noFill/>
                    </a:ln>
                  </pic:spPr>
                </pic:pic>
              </a:graphicData>
            </a:graphic>
          </wp:inline>
        </w:drawing>
      </w:r>
      <w:commentRangeEnd w:id="195"/>
      <w:r w:rsidR="00B74AD7" w:rsidRPr="00FB1C79">
        <w:rPr>
          <w:rStyle w:val="Marquedecommentaire"/>
        </w:rPr>
        <w:commentReference w:id="195"/>
      </w:r>
    </w:p>
    <w:p w:rsidR="00DB3A16" w:rsidRPr="00FB1C79" w:rsidRDefault="00DB3A16" w:rsidP="00AB2D17">
      <w:pPr>
        <w:pStyle w:val="Corpsdetexte"/>
        <w:spacing w:before="3"/>
      </w:pPr>
    </w:p>
    <w:p w:rsidR="00DB3A16" w:rsidRPr="00FB1C79" w:rsidRDefault="00DB3A16" w:rsidP="00AB2D17">
      <w:pPr>
        <w:rPr>
          <w:sz w:val="24"/>
          <w:szCs w:val="24"/>
        </w:rPr>
        <w:sectPr w:rsidR="00DB3A16" w:rsidRPr="00FB1C79">
          <w:pgSz w:w="12240" w:h="15840"/>
          <w:pgMar w:top="1000" w:right="420" w:bottom="1200" w:left="1240" w:header="722" w:footer="1000" w:gutter="0"/>
          <w:cols w:space="720"/>
        </w:sectPr>
      </w:pPr>
    </w:p>
    <w:p w:rsidR="00DB3A16" w:rsidRPr="00FB1C79" w:rsidRDefault="00DB3A16" w:rsidP="00AB2D17">
      <w:pPr>
        <w:pStyle w:val="Corpsdetexte"/>
      </w:pPr>
    </w:p>
    <w:p w:rsidR="009A7875" w:rsidRPr="00FB1C79" w:rsidRDefault="009A7875" w:rsidP="009A7875">
      <w:pPr>
        <w:pStyle w:val="Titre6"/>
        <w:tabs>
          <w:tab w:val="left" w:pos="599"/>
        </w:tabs>
        <w:spacing w:before="197"/>
        <w:ind w:left="598" w:firstLine="0"/>
        <w:rPr>
          <w:sz w:val="24"/>
          <w:szCs w:val="24"/>
        </w:rPr>
      </w:pPr>
    </w:p>
    <w:p w:rsidR="00DB3A16" w:rsidRPr="00FB1C79" w:rsidRDefault="00DB3A16" w:rsidP="00AB2D17">
      <w:pPr>
        <w:spacing w:before="92"/>
        <w:ind w:left="138"/>
        <w:rPr>
          <w:b/>
          <w:sz w:val="24"/>
          <w:szCs w:val="24"/>
        </w:rPr>
      </w:pPr>
      <w:r w:rsidRPr="00FB1C79">
        <w:rPr>
          <w:sz w:val="24"/>
          <w:szCs w:val="24"/>
        </w:rPr>
        <w:br w:type="column"/>
      </w:r>
      <w:r w:rsidRPr="00FB1C79">
        <w:rPr>
          <w:b/>
          <w:sz w:val="24"/>
          <w:szCs w:val="24"/>
        </w:rPr>
        <w:lastRenderedPageBreak/>
        <w:t xml:space="preserve">Figure1.2 </w:t>
      </w:r>
      <w:r w:rsidRPr="00FB1C79">
        <w:rPr>
          <w:b/>
          <w:sz w:val="24"/>
          <w:szCs w:val="24"/>
          <w:highlight w:val="yellow"/>
        </w:rPr>
        <w:t>Stratégie de</w:t>
      </w:r>
      <w:r w:rsidR="009A7875" w:rsidRPr="00FB1C79">
        <w:rPr>
          <w:b/>
          <w:sz w:val="24"/>
          <w:szCs w:val="24"/>
          <w:highlight w:val="yellow"/>
        </w:rPr>
        <w:t xml:space="preserve"> </w:t>
      </w:r>
      <w:r w:rsidRPr="00FB1C79">
        <w:rPr>
          <w:b/>
          <w:sz w:val="24"/>
          <w:szCs w:val="24"/>
          <w:highlight w:val="yellow"/>
        </w:rPr>
        <w:t>la</w:t>
      </w:r>
      <w:r w:rsidR="009A7875" w:rsidRPr="00FB1C79">
        <w:rPr>
          <w:b/>
          <w:sz w:val="24"/>
          <w:szCs w:val="24"/>
          <w:highlight w:val="yellow"/>
        </w:rPr>
        <w:t xml:space="preserve"> </w:t>
      </w:r>
      <w:r w:rsidRPr="00FB1C79">
        <w:rPr>
          <w:b/>
          <w:sz w:val="24"/>
          <w:szCs w:val="24"/>
          <w:highlight w:val="yellow"/>
        </w:rPr>
        <w:t>veille</w:t>
      </w:r>
      <w:r w:rsidR="009A7875" w:rsidRPr="00FB1C79">
        <w:rPr>
          <w:b/>
          <w:sz w:val="24"/>
          <w:szCs w:val="24"/>
          <w:highlight w:val="yellow"/>
        </w:rPr>
        <w:t xml:space="preserve"> </w:t>
      </w:r>
      <w:r w:rsidRPr="00FB1C79">
        <w:rPr>
          <w:b/>
          <w:sz w:val="24"/>
          <w:szCs w:val="24"/>
          <w:highlight w:val="yellow"/>
        </w:rPr>
        <w:t>concurrentielle.</w:t>
      </w:r>
    </w:p>
    <w:p w:rsidR="00DB3A16" w:rsidRPr="00FB1C79" w:rsidRDefault="00DB3A16" w:rsidP="00AB2D17">
      <w:pPr>
        <w:rPr>
          <w:sz w:val="24"/>
          <w:szCs w:val="24"/>
        </w:rPr>
        <w:sectPr w:rsidR="00DB3A16" w:rsidRPr="00FB1C79">
          <w:type w:val="continuous"/>
          <w:pgSz w:w="12240" w:h="15840"/>
          <w:pgMar w:top="1500" w:right="420" w:bottom="0" w:left="1240" w:header="720" w:footer="720" w:gutter="0"/>
          <w:cols w:num="2" w:space="720" w:equalWidth="0">
            <w:col w:w="2490" w:space="40"/>
            <w:col w:w="8050"/>
          </w:cols>
        </w:sectPr>
      </w:pPr>
    </w:p>
    <w:p w:rsidR="008457F2" w:rsidRDefault="009A7875">
      <w:pPr>
        <w:pStyle w:val="Titre6"/>
        <w:numPr>
          <w:ilvl w:val="1"/>
          <w:numId w:val="21"/>
        </w:numPr>
        <w:tabs>
          <w:tab w:val="left" w:pos="599"/>
        </w:tabs>
        <w:spacing w:before="161" w:line="360" w:lineRule="auto"/>
        <w:jc w:val="both"/>
        <w:pPrChange w:id="196" w:author="Missaoui" w:date="2023-05-13T13:12:00Z">
          <w:pPr>
            <w:pStyle w:val="Titre6"/>
            <w:numPr>
              <w:ilvl w:val="1"/>
              <w:numId w:val="60"/>
            </w:numPr>
            <w:tabs>
              <w:tab w:val="num" w:pos="360"/>
              <w:tab w:val="left" w:pos="599"/>
              <w:tab w:val="num" w:pos="1440"/>
            </w:tabs>
            <w:spacing w:before="161" w:line="360" w:lineRule="auto"/>
            <w:ind w:left="1440" w:hanging="720"/>
            <w:jc w:val="both"/>
          </w:pPr>
        </w:pPrChange>
      </w:pPr>
      <w:r w:rsidRPr="00FB1C79">
        <w:lastRenderedPageBreak/>
        <w:t>Etude de l’existant</w:t>
      </w:r>
    </w:p>
    <w:p w:rsidR="00DB3A16" w:rsidRPr="00FB1C79" w:rsidRDefault="00DB3A16" w:rsidP="00AB2D17">
      <w:pPr>
        <w:pStyle w:val="Corpsdetexte"/>
        <w:rPr>
          <w:b/>
        </w:rPr>
      </w:pPr>
    </w:p>
    <w:p w:rsidR="008457F2" w:rsidRDefault="00DB3A16">
      <w:pPr>
        <w:pStyle w:val="Titre7"/>
        <w:numPr>
          <w:ilvl w:val="2"/>
          <w:numId w:val="20"/>
        </w:numPr>
        <w:tabs>
          <w:tab w:val="left" w:pos="890"/>
        </w:tabs>
        <w:spacing w:before="88"/>
        <w:rPr>
          <w:sz w:val="24"/>
          <w:szCs w:val="24"/>
        </w:rPr>
        <w:pPrChange w:id="197" w:author="Missaoui" w:date="2023-05-13T13:12:00Z">
          <w:pPr>
            <w:pStyle w:val="Titre7"/>
            <w:numPr>
              <w:ilvl w:val="2"/>
              <w:numId w:val="63"/>
            </w:numPr>
            <w:tabs>
              <w:tab w:val="num" w:pos="360"/>
              <w:tab w:val="left" w:pos="890"/>
              <w:tab w:val="num" w:pos="2160"/>
            </w:tabs>
            <w:spacing w:before="88"/>
            <w:ind w:left="2160" w:hanging="720"/>
          </w:pPr>
        </w:pPrChange>
      </w:pPr>
      <w:r w:rsidRPr="00FB1C79">
        <w:rPr>
          <w:sz w:val="24"/>
          <w:szCs w:val="24"/>
        </w:rPr>
        <w:t>Critique</w:t>
      </w:r>
      <w:r w:rsidR="009A7875" w:rsidRPr="00FB1C79">
        <w:rPr>
          <w:sz w:val="24"/>
          <w:szCs w:val="24"/>
        </w:rPr>
        <w:t xml:space="preserve"> </w:t>
      </w:r>
      <w:r w:rsidRPr="00FB1C79">
        <w:rPr>
          <w:sz w:val="24"/>
          <w:szCs w:val="24"/>
        </w:rPr>
        <w:t>de</w:t>
      </w:r>
      <w:r w:rsidR="009A7875" w:rsidRPr="00FB1C79">
        <w:rPr>
          <w:sz w:val="24"/>
          <w:szCs w:val="24"/>
        </w:rPr>
        <w:t xml:space="preserve"> </w:t>
      </w:r>
      <w:r w:rsidRPr="00FB1C79">
        <w:rPr>
          <w:sz w:val="24"/>
          <w:szCs w:val="24"/>
        </w:rPr>
        <w:t>l’existant</w:t>
      </w:r>
    </w:p>
    <w:p w:rsidR="00DB3A16" w:rsidRPr="00FB1C79" w:rsidRDefault="00DB3A16" w:rsidP="00AB2D17">
      <w:pPr>
        <w:pStyle w:val="Titre7"/>
        <w:tabs>
          <w:tab w:val="left" w:pos="890"/>
        </w:tabs>
        <w:spacing w:before="88"/>
        <w:ind w:left="889" w:firstLine="0"/>
        <w:rPr>
          <w:sz w:val="24"/>
          <w:szCs w:val="24"/>
        </w:rPr>
      </w:pPr>
    </w:p>
    <w:p w:rsidR="00DB3A16" w:rsidRPr="00FB1C79" w:rsidRDefault="00DB3A16" w:rsidP="00AB2D17">
      <w:pPr>
        <w:rPr>
          <w:sz w:val="24"/>
          <w:szCs w:val="24"/>
        </w:rPr>
      </w:pPr>
      <w:commentRangeStart w:id="198"/>
      <w:r w:rsidRPr="00FB1C79">
        <w:rPr>
          <w:sz w:val="24"/>
          <w:szCs w:val="24"/>
        </w:rPr>
        <w:t>Une entreprise peut réaliser une analyse de la concurrence en utilisant deux méthodes :</w:t>
      </w:r>
    </w:p>
    <w:p w:rsidR="00DB3A16" w:rsidRPr="00FB1C79" w:rsidRDefault="00DB3A16" w:rsidP="00AB2D17">
      <w:pPr>
        <w:rPr>
          <w:sz w:val="24"/>
          <w:szCs w:val="24"/>
        </w:rPr>
      </w:pPr>
    </w:p>
    <w:p w:rsidR="008457F2" w:rsidRDefault="00DB3A16">
      <w:pPr>
        <w:pStyle w:val="Paragraphedeliste"/>
        <w:numPr>
          <w:ilvl w:val="0"/>
          <w:numId w:val="19"/>
        </w:numPr>
        <w:rPr>
          <w:sz w:val="24"/>
          <w:szCs w:val="24"/>
        </w:rPr>
        <w:pPrChange w:id="199" w:author="Missaoui" w:date="2023-05-13T13:12:00Z">
          <w:pPr>
            <w:pStyle w:val="Paragraphedeliste"/>
            <w:numPr>
              <w:numId w:val="62"/>
            </w:numPr>
            <w:tabs>
              <w:tab w:val="num" w:pos="360"/>
              <w:tab w:val="num" w:pos="720"/>
            </w:tabs>
            <w:ind w:left="720" w:hanging="720"/>
          </w:pPr>
        </w:pPrChange>
      </w:pPr>
      <w:r w:rsidRPr="00FB1C79">
        <w:rPr>
          <w:sz w:val="24"/>
          <w:szCs w:val="24"/>
        </w:rPr>
        <w:t>Une analyse manuelle de la concurrence, qui implique une étude complète des plans d'affaires et la rédaction de rapports sur papier, sans utiliser de logiciels.</w:t>
      </w:r>
    </w:p>
    <w:p w:rsidR="00DB3A16" w:rsidRPr="00FB1C79" w:rsidRDefault="00DB3A16" w:rsidP="00AB2D17">
      <w:pPr>
        <w:pStyle w:val="Paragraphedeliste"/>
        <w:ind w:left="248" w:firstLine="0"/>
        <w:rPr>
          <w:sz w:val="24"/>
          <w:szCs w:val="24"/>
        </w:rPr>
      </w:pPr>
    </w:p>
    <w:p w:rsidR="00DB3A16" w:rsidRPr="00FB1C79" w:rsidRDefault="00DB3A16" w:rsidP="00747914">
      <w:pPr>
        <w:pStyle w:val="Paragraphedeliste"/>
        <w:numPr>
          <w:ilvl w:val="0"/>
          <w:numId w:val="19"/>
        </w:numPr>
        <w:rPr>
          <w:sz w:val="24"/>
          <w:szCs w:val="24"/>
        </w:rPr>
        <w:sectPr w:rsidR="00DB3A16" w:rsidRPr="00FB1C79">
          <w:type w:val="continuous"/>
          <w:pgSz w:w="12240" w:h="15840"/>
          <w:pgMar w:top="1500" w:right="420" w:bottom="0" w:left="1240" w:header="720" w:footer="720" w:gutter="0"/>
          <w:cols w:space="720"/>
        </w:sectPr>
      </w:pPr>
      <w:r w:rsidRPr="00FB1C79">
        <w:rPr>
          <w:sz w:val="24"/>
          <w:szCs w:val="24"/>
        </w:rPr>
        <w:t>Une analyse de la concurrence automatisée, qui implique l'utilisation d'outils disponibles sur le web.</w:t>
      </w:r>
      <w:commentRangeEnd w:id="198"/>
      <w:r w:rsidR="009A7875" w:rsidRPr="00FB1C79">
        <w:rPr>
          <w:rStyle w:val="Marquedecommentaire"/>
        </w:rPr>
        <w:commentReference w:id="198"/>
      </w:r>
    </w:p>
    <w:p w:rsidR="00DB3A16" w:rsidRPr="00FB1C79" w:rsidRDefault="00DB3A16" w:rsidP="00AB2D17">
      <w:pPr>
        <w:pStyle w:val="Corpsdetexte"/>
      </w:pPr>
    </w:p>
    <w:p w:rsidR="00DB3A16" w:rsidRPr="00FB1C79" w:rsidRDefault="00DB3A16" w:rsidP="00AB2D17">
      <w:pPr>
        <w:pStyle w:val="Corpsdetexte"/>
        <w:spacing w:before="4"/>
      </w:pPr>
    </w:p>
    <w:tbl>
      <w:tblPr>
        <w:tblStyle w:val="TableNormal"/>
        <w:tblW w:w="0" w:type="auto"/>
        <w:tblInd w:w="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4244"/>
        <w:gridCol w:w="4962"/>
      </w:tblGrid>
      <w:tr w:rsidR="00DB3A16" w:rsidRPr="00FB1C79">
        <w:trPr>
          <w:trHeight w:val="616"/>
        </w:trPr>
        <w:tc>
          <w:tcPr>
            <w:tcW w:w="4244" w:type="dxa"/>
          </w:tcPr>
          <w:p w:rsidR="00DB3A16" w:rsidRPr="00FB1C79" w:rsidRDefault="00DB3A16" w:rsidP="00AB2D17">
            <w:pPr>
              <w:pStyle w:val="TableParagraph"/>
              <w:spacing w:before="100"/>
              <w:ind w:left="429"/>
              <w:rPr>
                <w:b/>
                <w:sz w:val="24"/>
                <w:szCs w:val="24"/>
              </w:rPr>
            </w:pPr>
            <w:commentRangeStart w:id="200"/>
            <w:r w:rsidRPr="00FB1C79">
              <w:rPr>
                <w:b/>
                <w:sz w:val="24"/>
                <w:szCs w:val="24"/>
              </w:rPr>
              <w:t>Etudedeconcurrencemanuelle</w:t>
            </w:r>
          </w:p>
        </w:tc>
        <w:tc>
          <w:tcPr>
            <w:tcW w:w="4962" w:type="dxa"/>
          </w:tcPr>
          <w:p w:rsidR="00DB3A16" w:rsidRPr="00FB1C79" w:rsidRDefault="00DB3A16" w:rsidP="00AB2D17">
            <w:pPr>
              <w:pStyle w:val="TableParagraph"/>
              <w:spacing w:before="100"/>
              <w:ind w:left="428"/>
              <w:rPr>
                <w:b/>
                <w:sz w:val="24"/>
                <w:szCs w:val="24"/>
              </w:rPr>
            </w:pPr>
            <w:r w:rsidRPr="00FB1C79">
              <w:rPr>
                <w:b/>
                <w:sz w:val="24"/>
                <w:szCs w:val="24"/>
              </w:rPr>
              <w:t>Etudedeconcurrenceinformatisée</w:t>
            </w:r>
          </w:p>
        </w:tc>
      </w:tr>
      <w:tr w:rsidR="00DB3A16" w:rsidRPr="00FB1C79" w:rsidTr="00AB2D17">
        <w:trPr>
          <w:trHeight w:val="4183"/>
        </w:trPr>
        <w:tc>
          <w:tcPr>
            <w:tcW w:w="4244" w:type="dxa"/>
          </w:tcPr>
          <w:p w:rsidR="008457F2" w:rsidRDefault="00DB3A16">
            <w:pPr>
              <w:pStyle w:val="TableParagraph"/>
              <w:numPr>
                <w:ilvl w:val="0"/>
                <w:numId w:val="18"/>
              </w:numPr>
              <w:tabs>
                <w:tab w:val="left" w:pos="767"/>
                <w:tab w:val="left" w:pos="768"/>
              </w:tabs>
              <w:spacing w:before="100" w:line="352" w:lineRule="auto"/>
              <w:ind w:right="746" w:hanging="360"/>
              <w:rPr>
                <w:sz w:val="24"/>
                <w:szCs w:val="24"/>
                <w:lang w:val="fr-FR"/>
              </w:rPr>
              <w:pPrChange w:id="201" w:author="Missaoui" w:date="2023-05-13T13:12:00Z">
                <w:pPr>
                  <w:pStyle w:val="TableParagraph"/>
                  <w:numPr>
                    <w:numId w:val="64"/>
                  </w:numPr>
                  <w:tabs>
                    <w:tab w:val="num" w:pos="360"/>
                    <w:tab w:val="num" w:pos="720"/>
                    <w:tab w:val="left" w:pos="767"/>
                    <w:tab w:val="left" w:pos="768"/>
                  </w:tabs>
                  <w:spacing w:before="100" w:line="352" w:lineRule="auto"/>
                  <w:ind w:left="720" w:right="746" w:hanging="360"/>
                </w:pPr>
              </w:pPrChange>
            </w:pPr>
            <w:r w:rsidRPr="00FB1C79">
              <w:rPr>
                <w:sz w:val="24"/>
                <w:szCs w:val="24"/>
                <w:lang w:val="fr-FR"/>
              </w:rPr>
              <w:tab/>
              <w:t xml:space="preserve">Manque d'informations précises sur les </w:t>
            </w:r>
            <w:r w:rsidR="00FB44C2" w:rsidRPr="00FB1C79">
              <w:rPr>
                <w:sz w:val="24"/>
                <w:szCs w:val="24"/>
                <w:lang w:val="fr-FR"/>
              </w:rPr>
              <w:t>enterprises</w:t>
            </w:r>
            <w:r w:rsidRPr="00FB1C79">
              <w:rPr>
                <w:sz w:val="24"/>
                <w:szCs w:val="24"/>
                <w:lang w:val="fr-FR"/>
              </w:rPr>
              <w:t xml:space="preserve"> et leurs activités.</w:t>
            </w:r>
          </w:p>
          <w:p w:rsidR="008457F2" w:rsidRDefault="00DB3A16">
            <w:pPr>
              <w:pStyle w:val="TableParagraph"/>
              <w:numPr>
                <w:ilvl w:val="1"/>
                <w:numId w:val="18"/>
              </w:numPr>
              <w:tabs>
                <w:tab w:val="left" w:pos="820"/>
                <w:tab w:val="left" w:pos="821"/>
              </w:tabs>
              <w:spacing w:line="352" w:lineRule="auto"/>
              <w:ind w:right="378" w:firstLine="228"/>
              <w:rPr>
                <w:sz w:val="24"/>
                <w:szCs w:val="24"/>
                <w:lang w:val="fr-FR"/>
              </w:rPr>
              <w:pPrChange w:id="202" w:author="Missaoui" w:date="2023-05-13T13:12:00Z">
                <w:pPr>
                  <w:pStyle w:val="TableParagraph"/>
                  <w:numPr>
                    <w:ilvl w:val="1"/>
                    <w:numId w:val="64"/>
                  </w:numPr>
                  <w:tabs>
                    <w:tab w:val="num" w:pos="360"/>
                    <w:tab w:val="left" w:pos="820"/>
                    <w:tab w:val="left" w:pos="821"/>
                    <w:tab w:val="num" w:pos="1440"/>
                  </w:tabs>
                  <w:spacing w:line="352" w:lineRule="auto"/>
                  <w:ind w:left="1440" w:right="378" w:firstLine="228"/>
                </w:pPr>
              </w:pPrChange>
            </w:pPr>
            <w:r w:rsidRPr="00FB1C79">
              <w:rPr>
                <w:sz w:val="24"/>
                <w:szCs w:val="24"/>
                <w:lang w:val="fr-FR"/>
              </w:rPr>
              <w:t>Lecture d'analyse difficile en raison du grand volume de données dans le rapport.</w:t>
            </w:r>
          </w:p>
          <w:p w:rsidR="008457F2" w:rsidRDefault="00DB3A16">
            <w:pPr>
              <w:pStyle w:val="TableParagraph"/>
              <w:numPr>
                <w:ilvl w:val="0"/>
                <w:numId w:val="18"/>
              </w:numPr>
              <w:tabs>
                <w:tab w:val="left" w:pos="820"/>
                <w:tab w:val="left" w:pos="821"/>
              </w:tabs>
              <w:spacing w:before="7" w:line="352" w:lineRule="auto"/>
              <w:ind w:right="105"/>
              <w:rPr>
                <w:sz w:val="24"/>
                <w:szCs w:val="24"/>
                <w:lang w:val="fr-FR"/>
              </w:rPr>
              <w:pPrChange w:id="203" w:author="Missaoui" w:date="2023-05-13T13:12:00Z">
                <w:pPr>
                  <w:pStyle w:val="TableParagraph"/>
                  <w:numPr>
                    <w:numId w:val="64"/>
                  </w:numPr>
                  <w:tabs>
                    <w:tab w:val="num" w:pos="360"/>
                    <w:tab w:val="num" w:pos="720"/>
                    <w:tab w:val="left" w:pos="820"/>
                    <w:tab w:val="left" w:pos="821"/>
                  </w:tabs>
                  <w:spacing w:before="7" w:line="352" w:lineRule="auto"/>
                  <w:ind w:left="720" w:right="105" w:hanging="720"/>
                </w:pPr>
              </w:pPrChange>
            </w:pPr>
            <w:r w:rsidRPr="00FB1C79">
              <w:rPr>
                <w:sz w:val="24"/>
                <w:szCs w:val="24"/>
                <w:lang w:val="fr-FR"/>
              </w:rPr>
              <w:t>Difficulté à analyser les relations entre les clients et les services.</w:t>
            </w:r>
          </w:p>
          <w:p w:rsidR="008457F2" w:rsidRDefault="00DB3A16">
            <w:pPr>
              <w:pStyle w:val="TableParagraph"/>
              <w:numPr>
                <w:ilvl w:val="0"/>
                <w:numId w:val="18"/>
              </w:numPr>
              <w:tabs>
                <w:tab w:val="left" w:pos="820"/>
                <w:tab w:val="left" w:pos="821"/>
              </w:tabs>
              <w:spacing w:before="7" w:line="352" w:lineRule="auto"/>
              <w:ind w:right="105"/>
              <w:rPr>
                <w:sz w:val="24"/>
                <w:szCs w:val="24"/>
                <w:lang w:val="fr-FR"/>
              </w:rPr>
              <w:pPrChange w:id="204" w:author="Missaoui" w:date="2023-05-13T13:12:00Z">
                <w:pPr>
                  <w:pStyle w:val="TableParagraph"/>
                  <w:numPr>
                    <w:numId w:val="64"/>
                  </w:numPr>
                  <w:tabs>
                    <w:tab w:val="num" w:pos="360"/>
                    <w:tab w:val="num" w:pos="720"/>
                    <w:tab w:val="left" w:pos="820"/>
                    <w:tab w:val="left" w:pos="821"/>
                  </w:tabs>
                  <w:spacing w:before="7" w:line="352" w:lineRule="auto"/>
                  <w:ind w:left="720" w:right="105" w:hanging="720"/>
                </w:pPr>
              </w:pPrChange>
            </w:pPr>
            <w:r w:rsidRPr="00FB1C79">
              <w:rPr>
                <w:sz w:val="24"/>
                <w:szCs w:val="24"/>
                <w:lang w:val="fr-FR"/>
              </w:rPr>
              <w:t>Processus manuel et lent pour la prise de décision.</w:t>
            </w:r>
          </w:p>
        </w:tc>
        <w:tc>
          <w:tcPr>
            <w:tcW w:w="4962" w:type="dxa"/>
          </w:tcPr>
          <w:p w:rsidR="008457F2" w:rsidRDefault="00DB3A16">
            <w:pPr>
              <w:pStyle w:val="TableParagraph"/>
              <w:numPr>
                <w:ilvl w:val="0"/>
                <w:numId w:val="17"/>
              </w:numPr>
              <w:tabs>
                <w:tab w:val="left" w:pos="821"/>
              </w:tabs>
              <w:spacing w:before="4" w:line="352" w:lineRule="auto"/>
              <w:ind w:right="79" w:firstLine="228"/>
              <w:jc w:val="both"/>
              <w:rPr>
                <w:sz w:val="24"/>
                <w:szCs w:val="24"/>
                <w:lang w:val="fr-FR"/>
              </w:rPr>
              <w:pPrChange w:id="205" w:author="Missaoui" w:date="2023-05-13T13:12:00Z">
                <w:pPr>
                  <w:pStyle w:val="TableParagraph"/>
                  <w:numPr>
                    <w:numId w:val="65"/>
                  </w:numPr>
                  <w:tabs>
                    <w:tab w:val="num" w:pos="360"/>
                    <w:tab w:val="num" w:pos="720"/>
                    <w:tab w:val="left" w:pos="821"/>
                  </w:tabs>
                  <w:spacing w:before="4" w:line="352" w:lineRule="auto"/>
                  <w:ind w:left="720" w:right="79" w:firstLine="228"/>
                  <w:jc w:val="both"/>
                </w:pPr>
              </w:pPrChange>
            </w:pPr>
            <w:r w:rsidRPr="00FB1C79">
              <w:rPr>
                <w:sz w:val="24"/>
                <w:szCs w:val="24"/>
                <w:lang w:val="fr-FR"/>
              </w:rPr>
              <w:t xml:space="preserve">Possibilité d'utiliser le "Social listening" pour évaluer la présence d'un concurrent sur les réseaux sociaux. </w:t>
            </w:r>
          </w:p>
          <w:p w:rsidR="008457F2" w:rsidRDefault="00DB3A16">
            <w:pPr>
              <w:pStyle w:val="TableParagraph"/>
              <w:numPr>
                <w:ilvl w:val="0"/>
                <w:numId w:val="17"/>
              </w:numPr>
              <w:tabs>
                <w:tab w:val="left" w:pos="821"/>
              </w:tabs>
              <w:spacing w:before="8" w:line="352" w:lineRule="auto"/>
              <w:ind w:right="75" w:firstLine="228"/>
              <w:jc w:val="both"/>
              <w:rPr>
                <w:sz w:val="24"/>
                <w:szCs w:val="24"/>
                <w:lang w:val="fr-FR"/>
              </w:rPr>
              <w:pPrChange w:id="206" w:author="Missaoui" w:date="2023-05-13T13:12:00Z">
                <w:pPr>
                  <w:pStyle w:val="TableParagraph"/>
                  <w:numPr>
                    <w:numId w:val="65"/>
                  </w:numPr>
                  <w:tabs>
                    <w:tab w:val="num" w:pos="360"/>
                    <w:tab w:val="num" w:pos="720"/>
                    <w:tab w:val="left" w:pos="821"/>
                  </w:tabs>
                  <w:spacing w:before="8" w:line="352" w:lineRule="auto"/>
                  <w:ind w:left="720" w:right="75" w:firstLine="228"/>
                  <w:jc w:val="both"/>
                </w:pPr>
              </w:pPrChange>
            </w:pPr>
            <w:r w:rsidRPr="00FB1C79">
              <w:rPr>
                <w:sz w:val="24"/>
                <w:szCs w:val="24"/>
                <w:lang w:val="fr-FR"/>
              </w:rPr>
              <w:t xml:space="preserve">Accès à une plateforme en ligne pour obtenir des informations détaillées sur les concurrents d'une entreprise. </w:t>
            </w:r>
          </w:p>
          <w:p w:rsidR="008457F2" w:rsidRDefault="00DB3A16">
            <w:pPr>
              <w:pStyle w:val="TableParagraph"/>
              <w:numPr>
                <w:ilvl w:val="0"/>
                <w:numId w:val="17"/>
              </w:numPr>
              <w:tabs>
                <w:tab w:val="left" w:pos="821"/>
              </w:tabs>
              <w:spacing w:before="8" w:line="352" w:lineRule="auto"/>
              <w:ind w:right="75" w:firstLine="228"/>
              <w:jc w:val="both"/>
              <w:rPr>
                <w:sz w:val="24"/>
                <w:szCs w:val="24"/>
                <w:lang w:val="fr-FR"/>
              </w:rPr>
              <w:pPrChange w:id="207" w:author="Missaoui" w:date="2023-05-13T13:12:00Z">
                <w:pPr>
                  <w:pStyle w:val="TableParagraph"/>
                  <w:numPr>
                    <w:numId w:val="65"/>
                  </w:numPr>
                  <w:tabs>
                    <w:tab w:val="num" w:pos="360"/>
                    <w:tab w:val="num" w:pos="720"/>
                    <w:tab w:val="left" w:pos="821"/>
                  </w:tabs>
                  <w:spacing w:before="8" w:line="352" w:lineRule="auto"/>
                  <w:ind w:left="720" w:right="75" w:firstLine="228"/>
                  <w:jc w:val="both"/>
                </w:pPr>
              </w:pPrChange>
            </w:pPr>
            <w:r w:rsidRPr="00FB1C79">
              <w:rPr>
                <w:sz w:val="24"/>
                <w:szCs w:val="24"/>
              </w:rPr>
              <w:t>Aideàl’innovationetoptimisationdecampagnepublicitaired’uneentreprise.</w:t>
            </w:r>
          </w:p>
          <w:p w:rsidR="008457F2" w:rsidRDefault="00DB3A16">
            <w:pPr>
              <w:pStyle w:val="TableParagraph"/>
              <w:numPr>
                <w:ilvl w:val="0"/>
                <w:numId w:val="17"/>
              </w:numPr>
              <w:tabs>
                <w:tab w:val="left" w:pos="821"/>
              </w:tabs>
              <w:spacing w:before="1" w:line="357" w:lineRule="auto"/>
              <w:ind w:right="76" w:firstLine="228"/>
              <w:jc w:val="both"/>
              <w:rPr>
                <w:sz w:val="24"/>
                <w:szCs w:val="24"/>
                <w:lang w:val="fr-FR"/>
              </w:rPr>
              <w:pPrChange w:id="208" w:author="Missaoui" w:date="2023-05-13T13:12:00Z">
                <w:pPr>
                  <w:pStyle w:val="TableParagraph"/>
                  <w:numPr>
                    <w:numId w:val="65"/>
                  </w:numPr>
                  <w:tabs>
                    <w:tab w:val="num" w:pos="360"/>
                    <w:tab w:val="num" w:pos="720"/>
                    <w:tab w:val="left" w:pos="821"/>
                  </w:tabs>
                  <w:spacing w:before="1" w:line="357" w:lineRule="auto"/>
                  <w:ind w:left="720" w:right="76" w:firstLine="228"/>
                  <w:jc w:val="both"/>
                </w:pPr>
              </w:pPrChange>
            </w:pPr>
            <w:r w:rsidRPr="00FB1C79">
              <w:rPr>
                <w:sz w:val="24"/>
                <w:szCs w:val="24"/>
                <w:lang w:val="fr-FR"/>
              </w:rPr>
              <w:t xml:space="preserve">Possibilité d'améliorer la campagne publicitaire d'une entreprise en utilisant les informations recueillies. </w:t>
            </w:r>
          </w:p>
          <w:commentRangeEnd w:id="200"/>
          <w:p w:rsidR="00DB3A16" w:rsidRPr="00FB1C79" w:rsidRDefault="00846949" w:rsidP="00AB2D17">
            <w:pPr>
              <w:pStyle w:val="TableParagraph"/>
              <w:tabs>
                <w:tab w:val="left" w:pos="821"/>
              </w:tabs>
              <w:spacing w:line="352" w:lineRule="auto"/>
              <w:ind w:right="79"/>
              <w:jc w:val="both"/>
              <w:rPr>
                <w:sz w:val="24"/>
                <w:szCs w:val="24"/>
                <w:lang w:val="fr-FR"/>
              </w:rPr>
            </w:pPr>
            <w:r w:rsidRPr="00FB1C79">
              <w:rPr>
                <w:rStyle w:val="Marquedecommentaire"/>
                <w:lang w:val="fr-FR"/>
              </w:rPr>
              <w:commentReference w:id="200"/>
            </w:r>
          </w:p>
        </w:tc>
      </w:tr>
    </w:tbl>
    <w:p w:rsidR="00DB3A16" w:rsidRPr="00FB1C79" w:rsidRDefault="00DB3A16" w:rsidP="00AB2D17">
      <w:pPr>
        <w:spacing w:before="1"/>
        <w:ind w:left="1964"/>
        <w:rPr>
          <w:b/>
          <w:sz w:val="24"/>
          <w:szCs w:val="24"/>
        </w:rPr>
      </w:pPr>
    </w:p>
    <w:p w:rsidR="00DB3A16" w:rsidRPr="00FB1C79" w:rsidRDefault="00DB3A16" w:rsidP="00AB2D17">
      <w:pPr>
        <w:spacing w:before="1"/>
        <w:ind w:left="1964"/>
        <w:rPr>
          <w:b/>
          <w:sz w:val="24"/>
          <w:szCs w:val="24"/>
        </w:rPr>
      </w:pPr>
      <w:r w:rsidRPr="00FB1C79">
        <w:rPr>
          <w:b/>
          <w:sz w:val="24"/>
          <w:szCs w:val="24"/>
        </w:rPr>
        <w:t>Tableau1.2Etudedeconcurrence:ManuellevsInformatisée.</w:t>
      </w:r>
    </w:p>
    <w:p w:rsidR="00DB3A16" w:rsidRPr="00FB1C79" w:rsidRDefault="00DB3A16" w:rsidP="00AB2D17">
      <w:pPr>
        <w:pStyle w:val="Corpsdetexte"/>
        <w:spacing w:before="1"/>
        <w:rPr>
          <w:b/>
        </w:rPr>
      </w:pPr>
    </w:p>
    <w:p w:rsidR="00DB3A16" w:rsidRPr="00FB1C79" w:rsidRDefault="00DB3A16" w:rsidP="00846949">
      <w:pPr>
        <w:pStyle w:val="Corpsdetexte"/>
        <w:spacing w:before="10" w:line="360" w:lineRule="auto"/>
        <w:ind w:firstLine="284"/>
        <w:jc w:val="both"/>
      </w:pPr>
      <w:commentRangeStart w:id="209"/>
      <w:r w:rsidRPr="00FB1C79">
        <w:t>L'étude de concurrence manuelle implique la rédaction de rapports sur papier et l'utilisation de plans d'affaires pour recueillir des informations sur les concurrents, ce qui peut entraîner un manque d'informations en temps réel, une analyse difficile et un système d'aide à la décision lent. En revanche, l'étude de concurrence informatisée offre des avantages tels qu'une plateforme en ligne offrant des détails spécifiques sur les concurrents, des tableaux de bord interactifs pour faciliter l'analyse des données, une aide à l'innovation et à l'optimisation des campagnes publicitaires, des notifications à jour des dernières actualités des concurrents, etc.</w:t>
      </w:r>
      <w:commentRangeEnd w:id="209"/>
      <w:r w:rsidR="00846949" w:rsidRPr="00FB1C79">
        <w:rPr>
          <w:rStyle w:val="Marquedecommentaire"/>
          <w:sz w:val="24"/>
          <w:szCs w:val="24"/>
        </w:rPr>
        <w:commentReference w:id="209"/>
      </w:r>
    </w:p>
    <w:p w:rsidR="00DB3A16" w:rsidRPr="00FB1C79" w:rsidRDefault="00DB3A16" w:rsidP="00AB2D17">
      <w:pPr>
        <w:pStyle w:val="Corpsdetexte"/>
        <w:spacing w:before="10"/>
      </w:pPr>
    </w:p>
    <w:p w:rsidR="008457F2" w:rsidRDefault="00DB3A16">
      <w:pPr>
        <w:pStyle w:val="Titre6"/>
        <w:numPr>
          <w:ilvl w:val="1"/>
          <w:numId w:val="21"/>
        </w:numPr>
        <w:tabs>
          <w:tab w:val="left" w:pos="599"/>
        </w:tabs>
        <w:spacing w:before="161" w:line="360" w:lineRule="auto"/>
        <w:jc w:val="both"/>
        <w:pPrChange w:id="210" w:author="Missaoui" w:date="2023-05-13T13:12:00Z">
          <w:pPr>
            <w:pStyle w:val="Titre6"/>
            <w:numPr>
              <w:ilvl w:val="1"/>
              <w:numId w:val="60"/>
            </w:numPr>
            <w:tabs>
              <w:tab w:val="num" w:pos="360"/>
              <w:tab w:val="left" w:pos="599"/>
              <w:tab w:val="num" w:pos="1440"/>
            </w:tabs>
            <w:spacing w:before="161" w:line="360" w:lineRule="auto"/>
            <w:ind w:left="1440" w:hanging="720"/>
            <w:jc w:val="both"/>
          </w:pPr>
        </w:pPrChange>
      </w:pPr>
      <w:r w:rsidRPr="00FB1C79">
        <w:t>Solution</w:t>
      </w:r>
      <w:r w:rsidR="00846949" w:rsidRPr="00FB1C79">
        <w:t xml:space="preserve"> </w:t>
      </w:r>
      <w:r w:rsidRPr="00FB1C79">
        <w:t>proposée</w:t>
      </w:r>
    </w:p>
    <w:p w:rsidR="00DB3A16" w:rsidRPr="00FB1C79" w:rsidRDefault="00FB67D7" w:rsidP="00E73DF0">
      <w:pPr>
        <w:pStyle w:val="Corpsdetexte"/>
        <w:spacing w:before="10" w:line="360" w:lineRule="auto"/>
        <w:ind w:firstLine="284"/>
        <w:jc w:val="both"/>
      </w:pPr>
      <w:r w:rsidRPr="00FB67D7">
        <w:rPr>
          <w:rPrChange w:id="211" w:author="Missaoui" w:date="2023-05-13T11:56:00Z">
            <w:rPr>
              <w:b/>
              <w:bCs/>
              <w:sz w:val="23"/>
              <w:szCs w:val="23"/>
            </w:rPr>
          </w:rPrChange>
        </w:rPr>
        <w:t xml:space="preserve">Suite aux </w:t>
      </w:r>
      <w:ins w:id="212" w:author="Missaoui" w:date="2023-05-13T11:57:00Z">
        <w:r w:rsidR="00E73DF0" w:rsidRPr="00FB1C79">
          <w:t xml:space="preserve">différents </w:t>
        </w:r>
      </w:ins>
      <w:r w:rsidRPr="00FB67D7">
        <w:rPr>
          <w:rPrChange w:id="213" w:author="Missaoui" w:date="2023-05-13T11:56:00Z">
            <w:rPr>
              <w:b/>
              <w:bCs/>
              <w:sz w:val="23"/>
              <w:szCs w:val="23"/>
            </w:rPr>
          </w:rPrChange>
        </w:rPr>
        <w:t xml:space="preserve">problèmes identifiés </w:t>
      </w:r>
      <w:del w:id="214" w:author="Missaoui" w:date="2023-05-13T11:57:00Z">
        <w:r w:rsidRPr="00FB67D7">
          <w:rPr>
            <w:rPrChange w:id="215" w:author="Missaoui" w:date="2023-05-13T11:56:00Z">
              <w:rPr>
                <w:b/>
                <w:bCs/>
                <w:sz w:val="23"/>
                <w:szCs w:val="23"/>
              </w:rPr>
            </w:rPrChange>
          </w:rPr>
          <w:delText>précédemment</w:delText>
        </w:r>
      </w:del>
      <w:ins w:id="216" w:author="Missaoui" w:date="2023-05-13T11:57:00Z">
        <w:r w:rsidR="00E73DF0" w:rsidRPr="00FB1C79">
          <w:t>ci-dessus</w:t>
        </w:r>
      </w:ins>
      <w:r w:rsidRPr="00FB67D7">
        <w:rPr>
          <w:rPrChange w:id="217" w:author="Missaoui" w:date="2023-05-13T11:56:00Z">
            <w:rPr>
              <w:b/>
              <w:bCs/>
              <w:sz w:val="23"/>
              <w:szCs w:val="23"/>
            </w:rPr>
          </w:rPrChange>
        </w:rPr>
        <w:t>, nous présentons</w:t>
      </w:r>
      <w:ins w:id="218" w:author="Missaoui" w:date="2023-05-13T11:53:00Z">
        <w:r w:rsidR="005B5937" w:rsidRPr="00FB1C79">
          <w:t xml:space="preserve"> dans</w:t>
        </w:r>
      </w:ins>
      <w:del w:id="219" w:author="Missaoui" w:date="2023-05-13T11:53:00Z">
        <w:r w:rsidRPr="00FB67D7">
          <w:rPr>
            <w:rPrChange w:id="220" w:author="Missaoui" w:date="2023-05-13T11:56:00Z">
              <w:rPr>
                <w:b/>
                <w:bCs/>
                <w:sz w:val="23"/>
                <w:szCs w:val="23"/>
              </w:rPr>
            </w:rPrChange>
          </w:rPr>
          <w:delText xml:space="preserve"> </w:delText>
        </w:r>
        <w:r w:rsidR="00DB3A16" w:rsidRPr="00FB1C79" w:rsidDel="005B5937">
          <w:delText>Dans</w:delText>
        </w:r>
      </w:del>
      <w:r w:rsidR="00DB3A16" w:rsidRPr="00FB1C79">
        <w:t xml:space="preserve"> le cadre de notre projet </w:t>
      </w:r>
      <w:ins w:id="221" w:author="Missaoui" w:date="2023-05-13T11:53:00Z">
        <w:r w:rsidR="005B5937" w:rsidRPr="00FB1C79">
          <w:t xml:space="preserve">de fin d’étude, </w:t>
        </w:r>
      </w:ins>
      <w:ins w:id="222" w:author="Missaoui" w:date="2023-05-13T11:58:00Z">
        <w:r w:rsidR="00E73DF0" w:rsidRPr="00FB1C79">
          <w:t>la conception et le développement d’</w:t>
        </w:r>
      </w:ins>
      <w:ins w:id="223" w:author="Missaoui" w:date="2023-05-13T11:53:00Z">
        <w:r w:rsidR="005B5937" w:rsidRPr="00FB1C79">
          <w:t xml:space="preserve">une </w:t>
        </w:r>
      </w:ins>
      <w:del w:id="224" w:author="Missaoui" w:date="2023-05-13T11:53:00Z">
        <w:r w:rsidR="00DB3A16" w:rsidRPr="00FB1C79" w:rsidDel="005B5937">
          <w:delText xml:space="preserve">de </w:delText>
        </w:r>
      </w:del>
      <w:r w:rsidR="00DB3A16" w:rsidRPr="00FB1C79">
        <w:t xml:space="preserve">plateforme </w:t>
      </w:r>
      <w:ins w:id="225" w:author="Missaoui" w:date="2023-05-13T11:57:00Z">
        <w:r w:rsidR="00E73DF0" w:rsidRPr="00FB1C79">
          <w:t>d’</w:t>
        </w:r>
      </w:ins>
      <w:r w:rsidR="00DB3A16" w:rsidRPr="00FB1C79">
        <w:t>e-learnin</w:t>
      </w:r>
      <w:ins w:id="226" w:author="Missaoui" w:date="2023-05-13T11:56:00Z">
        <w:r w:rsidR="00E73DF0" w:rsidRPr="00FB1C79">
          <w:t>g</w:t>
        </w:r>
      </w:ins>
      <w:ins w:id="227" w:author="Missaoui" w:date="2023-05-13T11:54:00Z">
        <w:r w:rsidR="005B5937" w:rsidRPr="00FB1C79">
          <w:t xml:space="preserve"> dédiée à la gestion</w:t>
        </w:r>
      </w:ins>
      <w:del w:id="228" w:author="Missaoui" w:date="2023-05-13T11:54:00Z">
        <w:r w:rsidR="00DB3A16" w:rsidRPr="00FB1C79" w:rsidDel="005B5937">
          <w:delText>g, nous proposons une solution complète pour gérer</w:delText>
        </w:r>
      </w:del>
      <w:r w:rsidR="00DB3A16" w:rsidRPr="00FB1C79">
        <w:t xml:space="preserve"> </w:t>
      </w:r>
      <w:ins w:id="229" w:author="Missaoui" w:date="2023-05-13T11:54:00Z">
        <w:r w:rsidR="005B5937" w:rsidRPr="00FB1C79">
          <w:t>d</w:t>
        </w:r>
      </w:ins>
      <w:del w:id="230" w:author="Missaoui" w:date="2023-05-13T11:54:00Z">
        <w:r w:rsidR="00DB3A16" w:rsidRPr="00FB1C79" w:rsidDel="005B5937">
          <w:delText>l</w:delText>
        </w:r>
      </w:del>
      <w:r w:rsidR="00DB3A16" w:rsidRPr="00FB1C79">
        <w:t>es formations</w:t>
      </w:r>
      <w:del w:id="231" w:author="Missaoui" w:date="2023-05-13T11:54:00Z">
        <w:r w:rsidR="00DB3A16" w:rsidRPr="00FB1C79" w:rsidDel="005B5937">
          <w:delText xml:space="preserve"> en ligne et les cours</w:delText>
        </w:r>
      </w:del>
      <w:r w:rsidR="00DB3A16" w:rsidRPr="00FB1C79">
        <w:t xml:space="preserve"> de dactylographie. </w:t>
      </w:r>
      <w:del w:id="232" w:author="Missaoui" w:date="2023-05-13T11:55:00Z">
        <w:r w:rsidR="00DB3A16" w:rsidRPr="00FB1C79" w:rsidDel="005B5937">
          <w:delText xml:space="preserve">Notre </w:delText>
        </w:r>
      </w:del>
      <w:ins w:id="233" w:author="Missaoui" w:date="2023-05-13T11:55:00Z">
        <w:r w:rsidR="005B5937" w:rsidRPr="00FB1C79">
          <w:t xml:space="preserve">La </w:t>
        </w:r>
      </w:ins>
      <w:r w:rsidR="00DB3A16" w:rsidRPr="00FB1C79">
        <w:t xml:space="preserve">plateforme permettra aux utilisateurs de suivre les cours à leur propre rythme, de se connecter à tout moment et depuis n'importe où, et de communiquer facilement avec les </w:t>
      </w:r>
      <w:del w:id="234" w:author="Missaoui" w:date="2023-05-13T11:56:00Z">
        <w:r w:rsidR="00DB3A16" w:rsidRPr="00FB1C79" w:rsidDel="00E73DF0">
          <w:delText xml:space="preserve">instructeurs </w:delText>
        </w:r>
      </w:del>
      <w:ins w:id="235" w:author="Missaoui" w:date="2023-05-13T11:56:00Z">
        <w:r w:rsidR="00E73DF0" w:rsidRPr="00FB1C79">
          <w:t xml:space="preserve">tuteurs </w:t>
        </w:r>
      </w:ins>
      <w:r w:rsidR="00DB3A16" w:rsidRPr="00FB1C79">
        <w:t xml:space="preserve">et les autres </w:t>
      </w:r>
      <w:del w:id="236" w:author="Missaoui" w:date="2023-05-13T11:56:00Z">
        <w:r w:rsidR="00DB3A16" w:rsidRPr="00FB1C79" w:rsidDel="00E73DF0">
          <w:delText>étudiants</w:delText>
        </w:r>
      </w:del>
      <w:ins w:id="237" w:author="Missaoui" w:date="2023-05-13T11:56:00Z">
        <w:r w:rsidR="00E73DF0" w:rsidRPr="00FB1C79">
          <w:t>apprenants de la plateforme</w:t>
        </w:r>
      </w:ins>
      <w:r w:rsidR="00DB3A16" w:rsidRPr="00FB1C79">
        <w:t>.</w:t>
      </w:r>
    </w:p>
    <w:p w:rsidR="00DB3A16" w:rsidRPr="00FB1C79" w:rsidRDefault="00DB3A16" w:rsidP="00E73DF0">
      <w:pPr>
        <w:pStyle w:val="Corpsdetexte"/>
        <w:spacing w:before="10" w:line="360" w:lineRule="auto"/>
        <w:ind w:firstLine="284"/>
        <w:jc w:val="both"/>
      </w:pPr>
      <w:r w:rsidRPr="00FB1C79">
        <w:t xml:space="preserve">Pour améliorer l'expérience </w:t>
      </w:r>
      <w:ins w:id="238" w:author="Missaoui" w:date="2023-05-13T12:01:00Z">
        <w:r w:rsidR="00E73DF0" w:rsidRPr="00FB1C79">
          <w:t>de l’</w:t>
        </w:r>
      </w:ins>
      <w:r w:rsidRPr="00FB1C79">
        <w:t xml:space="preserve">utilisateur et faciliter la gestion de la plateforme, nous avons </w:t>
      </w:r>
      <w:ins w:id="239" w:author="Missaoui" w:date="2023-05-13T11:58:00Z">
        <w:r w:rsidR="00E73DF0" w:rsidRPr="00FB1C79">
          <w:t xml:space="preserve">également </w:t>
        </w:r>
      </w:ins>
      <w:del w:id="240" w:author="Missaoui" w:date="2023-05-13T11:59:00Z">
        <w:r w:rsidRPr="00FB1C79" w:rsidDel="00E73DF0">
          <w:delText>mis en place</w:delText>
        </w:r>
      </w:del>
      <w:ins w:id="241" w:author="Missaoui" w:date="2023-05-13T12:00:00Z">
        <w:r w:rsidR="00E73DF0" w:rsidRPr="00FB1C79">
          <w:t>proposé</w:t>
        </w:r>
      </w:ins>
      <w:r w:rsidRPr="00FB1C79">
        <w:t xml:space="preserve"> un Dashboard BI permettant de visualiser les statistiques et les performances de la plateforme. </w:t>
      </w:r>
      <w:del w:id="242" w:author="Missaoui" w:date="2023-05-13T11:59:00Z">
        <w:r w:rsidRPr="00FB1C79" w:rsidDel="00E73DF0">
          <w:lastRenderedPageBreak/>
          <w:delText xml:space="preserve">Les administrateurs auront </w:delText>
        </w:r>
      </w:del>
      <w:ins w:id="243" w:author="Missaoui" w:date="2023-05-13T12:00:00Z">
        <w:r w:rsidR="00E73DF0" w:rsidRPr="00FB1C79">
          <w:t>L’administrateur</w:t>
        </w:r>
      </w:ins>
      <w:ins w:id="244" w:author="Missaoui" w:date="2023-05-13T11:59:00Z">
        <w:r w:rsidR="00E73DF0" w:rsidRPr="00FB1C79">
          <w:t xml:space="preserve"> aura </w:t>
        </w:r>
      </w:ins>
      <w:r w:rsidRPr="00FB1C79">
        <w:t xml:space="preserve">accès à des données en temps réel </w:t>
      </w:r>
      <w:del w:id="245" w:author="Missaoui" w:date="2023-05-13T12:02:00Z">
        <w:r w:rsidRPr="00FB1C79" w:rsidDel="00E73DF0">
          <w:delText xml:space="preserve">sur </w:delText>
        </w:r>
      </w:del>
      <w:ins w:id="246" w:author="Missaoui" w:date="2023-05-13T12:02:00Z">
        <w:r w:rsidR="00E73DF0" w:rsidRPr="00FB1C79">
          <w:t xml:space="preserve">relatives à </w:t>
        </w:r>
      </w:ins>
      <w:r w:rsidRPr="00FB1C79">
        <w:t xml:space="preserve">l'utilisation de la plateforme, </w:t>
      </w:r>
      <w:del w:id="247" w:author="Missaoui" w:date="2023-05-13T12:02:00Z">
        <w:r w:rsidRPr="00FB1C79" w:rsidDel="00E73DF0">
          <w:delText xml:space="preserve">les </w:delText>
        </w:r>
      </w:del>
      <w:ins w:id="248" w:author="Missaoui" w:date="2023-05-13T12:02:00Z">
        <w:r w:rsidR="00E73DF0" w:rsidRPr="00FB1C79">
          <w:t xml:space="preserve">aux </w:t>
        </w:r>
      </w:ins>
      <w:r w:rsidRPr="00FB1C79">
        <w:t xml:space="preserve">résultats des examens, </w:t>
      </w:r>
      <w:del w:id="249" w:author="Missaoui" w:date="2023-05-13T12:02:00Z">
        <w:r w:rsidRPr="00FB1C79" w:rsidDel="00E73DF0">
          <w:delText xml:space="preserve">les </w:delText>
        </w:r>
      </w:del>
      <w:ins w:id="250" w:author="Missaoui" w:date="2023-05-13T12:02:00Z">
        <w:r w:rsidR="00E73DF0" w:rsidRPr="00FB1C79">
          <w:t xml:space="preserve">aux </w:t>
        </w:r>
      </w:ins>
      <w:r w:rsidRPr="00FB1C79">
        <w:t xml:space="preserve">commentaires des utilisateurs, </w:t>
      </w:r>
      <w:del w:id="251" w:author="Missaoui" w:date="2023-05-13T12:03:00Z">
        <w:r w:rsidRPr="00FB1C79" w:rsidDel="00E73DF0">
          <w:delText>et bien plus encore</w:delText>
        </w:r>
      </w:del>
      <w:ins w:id="252" w:author="Missaoui" w:date="2023-05-13T12:03:00Z">
        <w:r w:rsidR="00E73DF0" w:rsidRPr="00FB1C79">
          <w:t>etc</w:t>
        </w:r>
      </w:ins>
      <w:r w:rsidRPr="00FB1C79">
        <w:t xml:space="preserve">. Cette analyse approfondie des données aidera </w:t>
      </w:r>
      <w:del w:id="253" w:author="Missaoui" w:date="2023-05-13T11:59:00Z">
        <w:r w:rsidRPr="00FB1C79" w:rsidDel="00E73DF0">
          <w:delText>les décideurs</w:delText>
        </w:r>
      </w:del>
      <w:ins w:id="254" w:author="Missaoui" w:date="2023-05-13T11:59:00Z">
        <w:r w:rsidR="00E73DF0" w:rsidRPr="00FB1C79">
          <w:t>l’administrateur</w:t>
        </w:r>
      </w:ins>
      <w:r w:rsidRPr="00FB1C79">
        <w:t xml:space="preserve"> à prendre des décisions</w:t>
      </w:r>
      <w:del w:id="255" w:author="Missaoui" w:date="2023-05-13T12:03:00Z">
        <w:r w:rsidRPr="00FB1C79" w:rsidDel="00E73DF0">
          <w:delText xml:space="preserve"> éclairées</w:delText>
        </w:r>
      </w:del>
      <w:r w:rsidRPr="00FB1C79">
        <w:t xml:space="preserve"> pour améliorer la qualité de l'enseignement et </w:t>
      </w:r>
      <w:del w:id="256" w:author="Missaoui" w:date="2023-05-13T12:00:00Z">
        <w:r w:rsidRPr="00FB1C79" w:rsidDel="00E73DF0">
          <w:delText>la satisfaction des utilisateurs.</w:delText>
        </w:r>
      </w:del>
      <w:ins w:id="257" w:author="Missaoui" w:date="2023-05-13T12:00:00Z">
        <w:r w:rsidR="00E73DF0" w:rsidRPr="00FB1C79">
          <w:t xml:space="preserve">satisfaire les besoins de </w:t>
        </w:r>
      </w:ins>
      <w:ins w:id="258" w:author="Missaoui" w:date="2023-05-13T12:03:00Z">
        <w:r w:rsidR="00E73DF0" w:rsidRPr="00FB1C79">
          <w:t>se</w:t>
        </w:r>
      </w:ins>
      <w:ins w:id="259" w:author="Missaoui" w:date="2023-05-13T12:00:00Z">
        <w:r w:rsidR="00E73DF0" w:rsidRPr="00FB1C79">
          <w:t>s apprenants.</w:t>
        </w:r>
      </w:ins>
    </w:p>
    <w:p w:rsidR="008457F2" w:rsidRDefault="00DB3A16">
      <w:pPr>
        <w:pStyle w:val="Titre6"/>
        <w:numPr>
          <w:ilvl w:val="1"/>
          <w:numId w:val="21"/>
        </w:numPr>
        <w:tabs>
          <w:tab w:val="left" w:pos="599"/>
        </w:tabs>
        <w:spacing w:before="161" w:line="360" w:lineRule="auto"/>
        <w:jc w:val="both"/>
        <w:rPr>
          <w:sz w:val="32"/>
          <w:szCs w:val="32"/>
        </w:rPr>
        <w:pPrChange w:id="260" w:author="Missaoui" w:date="2023-05-13T13:12:00Z">
          <w:pPr>
            <w:pStyle w:val="Titre6"/>
            <w:numPr>
              <w:ilvl w:val="1"/>
              <w:numId w:val="60"/>
            </w:numPr>
            <w:tabs>
              <w:tab w:val="num" w:pos="360"/>
              <w:tab w:val="left" w:pos="599"/>
              <w:tab w:val="num" w:pos="1440"/>
            </w:tabs>
            <w:spacing w:before="161" w:line="360" w:lineRule="auto"/>
            <w:ind w:left="1440" w:hanging="720"/>
            <w:jc w:val="both"/>
          </w:pPr>
        </w:pPrChange>
      </w:pPr>
      <w:r w:rsidRPr="00FB1C79">
        <w:t>Objectifs</w:t>
      </w:r>
    </w:p>
    <w:p w:rsidR="00DB3A16" w:rsidRPr="00FB1C79" w:rsidRDefault="00DB3A16" w:rsidP="00AB2D17">
      <w:pPr>
        <w:pStyle w:val="Corpsdetexte"/>
        <w:ind w:left="404"/>
        <w:jc w:val="both"/>
      </w:pPr>
      <w:r w:rsidRPr="00FB1C79">
        <w:t>Les</w:t>
      </w:r>
      <w:r w:rsidR="00E73DF0" w:rsidRPr="00FB1C79">
        <w:t xml:space="preserve"> </w:t>
      </w:r>
      <w:r w:rsidRPr="00FB1C79">
        <w:t>principaux objectifs</w:t>
      </w:r>
      <w:r w:rsidR="00E73DF0" w:rsidRPr="00FB1C79">
        <w:t xml:space="preserve"> </w:t>
      </w:r>
      <w:r w:rsidRPr="00FB1C79">
        <w:t>de</w:t>
      </w:r>
      <w:r w:rsidR="00E73DF0" w:rsidRPr="00FB1C79">
        <w:t xml:space="preserve"> </w:t>
      </w:r>
      <w:r w:rsidRPr="00FB1C79">
        <w:t>notre</w:t>
      </w:r>
      <w:r w:rsidR="00E73DF0" w:rsidRPr="00FB1C79">
        <w:t xml:space="preserve"> </w:t>
      </w:r>
      <w:r w:rsidRPr="00FB1C79">
        <w:t>plateforme</w:t>
      </w:r>
      <w:r w:rsidR="00E73DF0" w:rsidRPr="00FB1C79">
        <w:t xml:space="preserve"> </w:t>
      </w:r>
      <w:r w:rsidRPr="00FB1C79">
        <w:t>sont</w:t>
      </w:r>
      <w:r w:rsidR="00E73DF0" w:rsidRPr="00FB1C79">
        <w:t xml:space="preserve"> </w:t>
      </w:r>
      <w:r w:rsidRPr="00FB1C79">
        <w:t>les</w:t>
      </w:r>
      <w:r w:rsidR="00E73DF0" w:rsidRPr="00FB1C79">
        <w:t xml:space="preserve"> suivants</w:t>
      </w:r>
      <w:r w:rsidRPr="00FB1C79">
        <w:t>:</w:t>
      </w:r>
    </w:p>
    <w:p w:rsidR="008457F2" w:rsidRDefault="00DB3A16">
      <w:pPr>
        <w:pStyle w:val="Corpsdetexte"/>
        <w:numPr>
          <w:ilvl w:val="4"/>
          <w:numId w:val="20"/>
        </w:numPr>
        <w:jc w:val="both"/>
        <w:pPrChange w:id="261" w:author="Missaoui" w:date="2023-05-13T13:12:00Z">
          <w:pPr>
            <w:pStyle w:val="Corpsdetexte"/>
            <w:numPr>
              <w:ilvl w:val="4"/>
              <w:numId w:val="63"/>
            </w:numPr>
            <w:tabs>
              <w:tab w:val="num" w:pos="360"/>
              <w:tab w:val="num" w:pos="3600"/>
            </w:tabs>
            <w:ind w:left="3600" w:hanging="720"/>
            <w:jc w:val="both"/>
          </w:pPr>
        </w:pPrChange>
      </w:pPr>
      <w:commentRangeStart w:id="262"/>
      <w:r w:rsidRPr="00FB1C79">
        <w:t>Améliorer la satisfaction client en augmentant le taux de satisfaction de X points d'ici la fin du trimestre.</w:t>
      </w:r>
    </w:p>
    <w:p w:rsidR="008457F2" w:rsidRDefault="00DB3A16">
      <w:pPr>
        <w:pStyle w:val="Corpsdetexte"/>
        <w:numPr>
          <w:ilvl w:val="4"/>
          <w:numId w:val="20"/>
        </w:numPr>
        <w:jc w:val="both"/>
        <w:pPrChange w:id="263" w:author="Missaoui" w:date="2023-05-13T13:12:00Z">
          <w:pPr>
            <w:pStyle w:val="Corpsdetexte"/>
            <w:numPr>
              <w:ilvl w:val="4"/>
              <w:numId w:val="63"/>
            </w:numPr>
            <w:tabs>
              <w:tab w:val="num" w:pos="360"/>
              <w:tab w:val="num" w:pos="3600"/>
            </w:tabs>
            <w:ind w:left="3600" w:hanging="720"/>
            <w:jc w:val="both"/>
          </w:pPr>
        </w:pPrChange>
      </w:pPr>
      <w:r w:rsidRPr="00FB1C79">
        <w:t xml:space="preserve"> Accroître la notoriété de la marque en atteignant un taux de reconnaissance de X% auprès de la cible visée.</w:t>
      </w:r>
    </w:p>
    <w:p w:rsidR="008457F2" w:rsidRDefault="00DB3A16">
      <w:pPr>
        <w:pStyle w:val="Corpsdetexte"/>
        <w:numPr>
          <w:ilvl w:val="4"/>
          <w:numId w:val="20"/>
        </w:numPr>
        <w:jc w:val="both"/>
        <w:pPrChange w:id="264" w:author="Missaoui" w:date="2023-05-13T13:12:00Z">
          <w:pPr>
            <w:pStyle w:val="Corpsdetexte"/>
            <w:numPr>
              <w:ilvl w:val="4"/>
              <w:numId w:val="63"/>
            </w:numPr>
            <w:tabs>
              <w:tab w:val="num" w:pos="360"/>
              <w:tab w:val="num" w:pos="3600"/>
            </w:tabs>
            <w:ind w:left="3600" w:hanging="720"/>
            <w:jc w:val="both"/>
          </w:pPr>
        </w:pPrChange>
      </w:pPr>
      <w:r w:rsidRPr="00FB1C79">
        <w:t>Réduire les coûts de production en optimisant les processus internes pour économiser X% sur les coûts d'ici la fin de l'année.</w:t>
      </w:r>
    </w:p>
    <w:p w:rsidR="008457F2" w:rsidRDefault="00DB3A16">
      <w:pPr>
        <w:pStyle w:val="Corpsdetexte"/>
        <w:numPr>
          <w:ilvl w:val="4"/>
          <w:numId w:val="20"/>
        </w:numPr>
        <w:jc w:val="both"/>
        <w:pPrChange w:id="265" w:author="Missaoui" w:date="2023-05-13T13:12:00Z">
          <w:pPr>
            <w:pStyle w:val="Corpsdetexte"/>
            <w:numPr>
              <w:ilvl w:val="4"/>
              <w:numId w:val="63"/>
            </w:numPr>
            <w:tabs>
              <w:tab w:val="num" w:pos="360"/>
              <w:tab w:val="num" w:pos="3600"/>
            </w:tabs>
            <w:ind w:left="3600" w:hanging="720"/>
            <w:jc w:val="both"/>
          </w:pPr>
        </w:pPrChange>
      </w:pPr>
      <w:r w:rsidRPr="00FB1C79">
        <w:t>Élargir la base de clients en augmentant le nombre de clients de X% d'ici la fin du trimestre.</w:t>
      </w:r>
    </w:p>
    <w:p w:rsidR="008457F2" w:rsidRDefault="00DB3A16">
      <w:pPr>
        <w:pStyle w:val="Corpsdetexte"/>
        <w:numPr>
          <w:ilvl w:val="4"/>
          <w:numId w:val="20"/>
        </w:numPr>
        <w:jc w:val="both"/>
        <w:pPrChange w:id="266" w:author="Missaoui" w:date="2023-05-13T13:12:00Z">
          <w:pPr>
            <w:pStyle w:val="Corpsdetexte"/>
            <w:numPr>
              <w:ilvl w:val="4"/>
              <w:numId w:val="63"/>
            </w:numPr>
            <w:tabs>
              <w:tab w:val="num" w:pos="360"/>
              <w:tab w:val="num" w:pos="3600"/>
            </w:tabs>
            <w:ind w:left="3600" w:hanging="720"/>
            <w:jc w:val="both"/>
          </w:pPr>
        </w:pPrChange>
      </w:pPr>
      <w:r w:rsidRPr="00FB1C79">
        <w:t>Améliorer la qualité des produits ou services de l'entreprise en réduisant le taux de retour de produits défectueux de X% d'ici la fin de l'année.</w:t>
      </w:r>
    </w:p>
    <w:p w:rsidR="008457F2" w:rsidRDefault="00DB3A16">
      <w:pPr>
        <w:pStyle w:val="Corpsdetexte"/>
        <w:numPr>
          <w:ilvl w:val="4"/>
          <w:numId w:val="20"/>
        </w:numPr>
        <w:jc w:val="both"/>
        <w:pPrChange w:id="267" w:author="Missaoui" w:date="2023-05-13T13:12:00Z">
          <w:pPr>
            <w:pStyle w:val="Corpsdetexte"/>
            <w:numPr>
              <w:ilvl w:val="4"/>
              <w:numId w:val="63"/>
            </w:numPr>
            <w:tabs>
              <w:tab w:val="num" w:pos="360"/>
              <w:tab w:val="num" w:pos="3600"/>
            </w:tabs>
            <w:ind w:left="3600" w:hanging="720"/>
            <w:jc w:val="both"/>
          </w:pPr>
        </w:pPrChange>
      </w:pPr>
      <w:r w:rsidRPr="00FB1C79">
        <w:t>Renforcer la présence en ligne en augmentant le nombre de followers ou d'abonnés sur les réseaux sociaux de X% d'ici la fin du trimestre.</w:t>
      </w:r>
    </w:p>
    <w:p w:rsidR="008457F2" w:rsidRDefault="00DB3A16">
      <w:pPr>
        <w:pStyle w:val="Corpsdetexte"/>
        <w:numPr>
          <w:ilvl w:val="4"/>
          <w:numId w:val="20"/>
        </w:numPr>
        <w:jc w:val="both"/>
        <w:pPrChange w:id="268" w:author="Missaoui" w:date="2023-05-13T13:12:00Z">
          <w:pPr>
            <w:pStyle w:val="Corpsdetexte"/>
            <w:numPr>
              <w:ilvl w:val="4"/>
              <w:numId w:val="63"/>
            </w:numPr>
            <w:tabs>
              <w:tab w:val="num" w:pos="360"/>
              <w:tab w:val="num" w:pos="3600"/>
            </w:tabs>
            <w:ind w:left="3600" w:hanging="720"/>
            <w:jc w:val="both"/>
          </w:pPr>
        </w:pPrChange>
      </w:pPr>
      <w:r w:rsidRPr="00FB1C79">
        <w:t>Améliorer la performance des employés en augmentant le taux de productivité de X% d'ici la fin de l'année.</w:t>
      </w:r>
    </w:p>
    <w:p w:rsidR="008457F2" w:rsidRDefault="00DB3A16">
      <w:pPr>
        <w:pStyle w:val="Corpsdetexte"/>
        <w:numPr>
          <w:ilvl w:val="4"/>
          <w:numId w:val="20"/>
        </w:numPr>
        <w:jc w:val="both"/>
        <w:pPrChange w:id="269" w:author="Missaoui" w:date="2023-05-13T13:12:00Z">
          <w:pPr>
            <w:pStyle w:val="Corpsdetexte"/>
            <w:numPr>
              <w:ilvl w:val="4"/>
              <w:numId w:val="63"/>
            </w:numPr>
            <w:tabs>
              <w:tab w:val="num" w:pos="360"/>
              <w:tab w:val="num" w:pos="3600"/>
            </w:tabs>
            <w:ind w:left="3600" w:hanging="720"/>
            <w:jc w:val="both"/>
          </w:pPr>
        </w:pPrChange>
      </w:pPr>
      <w:r w:rsidRPr="00FB1C79">
        <w:t>Élargir la gamme de produits ou services proposés par l'entreprise en ajoutant X nouveaux produits ou services d'ici la fin de l'année.</w:t>
      </w:r>
    </w:p>
    <w:commentRangeEnd w:id="262"/>
    <w:p w:rsidR="008457F2" w:rsidRDefault="008841BB">
      <w:pPr>
        <w:pStyle w:val="Titre6"/>
        <w:numPr>
          <w:ilvl w:val="1"/>
          <w:numId w:val="21"/>
        </w:numPr>
        <w:tabs>
          <w:tab w:val="left" w:pos="599"/>
        </w:tabs>
        <w:spacing w:before="161" w:line="360" w:lineRule="auto"/>
        <w:jc w:val="both"/>
        <w:pPrChange w:id="270" w:author="Missaoui" w:date="2023-05-13T13:12:00Z">
          <w:pPr>
            <w:pStyle w:val="Titre6"/>
            <w:numPr>
              <w:ilvl w:val="1"/>
              <w:numId w:val="60"/>
            </w:numPr>
            <w:tabs>
              <w:tab w:val="num" w:pos="360"/>
              <w:tab w:val="left" w:pos="599"/>
              <w:tab w:val="num" w:pos="1440"/>
            </w:tabs>
            <w:spacing w:before="161" w:line="360" w:lineRule="auto"/>
            <w:ind w:left="1440" w:hanging="720"/>
            <w:jc w:val="both"/>
          </w:pPr>
        </w:pPrChange>
      </w:pPr>
      <w:r>
        <w:rPr>
          <w:rStyle w:val="Marquedecommentaire"/>
          <w:b w:val="0"/>
          <w:bCs w:val="0"/>
        </w:rPr>
        <w:commentReference w:id="262"/>
      </w:r>
      <w:r w:rsidR="00DB3A16" w:rsidRPr="00FB1C79">
        <w:t>Méthodologie</w:t>
      </w:r>
      <w:r w:rsidR="00750574" w:rsidRPr="00FB1C79">
        <w:t xml:space="preserve"> </w:t>
      </w:r>
      <w:r w:rsidR="00DB3A16" w:rsidRPr="00FB1C79">
        <w:t>adoptée</w:t>
      </w:r>
    </w:p>
    <w:p w:rsidR="009D7D80" w:rsidRPr="009D7D80" w:rsidRDefault="00DB3A16" w:rsidP="009D7D80">
      <w:pPr>
        <w:pStyle w:val="Corpsdetexte"/>
        <w:spacing w:before="10" w:line="360" w:lineRule="auto"/>
        <w:ind w:firstLine="284"/>
        <w:jc w:val="both"/>
      </w:pPr>
      <w:del w:id="271" w:author="Missaoui" w:date="2023-05-13T12:46:00Z">
        <w:r w:rsidRPr="009D7D80" w:rsidDel="009D7D80">
          <w:delText>Dans cette section, nous allons exposer deux approches de gestion de projet, les comparer, et déterminer celle qui sera adoptée pour notre projet.</w:delText>
        </w:r>
      </w:del>
      <w:ins w:id="272" w:author="Missaoui" w:date="2023-05-13T12:46:00Z">
        <w:r w:rsidR="009D7D80" w:rsidRPr="009D7D80">
          <w:t>Dans cette section, nous décrirons deux approches de gestion de projet, les comparerons afin de déterminer celle qui sera adoptée pour notre projet.</w:t>
        </w:r>
      </w:ins>
    </w:p>
    <w:p w:rsidR="008457F2" w:rsidRDefault="00DB3A16">
      <w:pPr>
        <w:pStyle w:val="Titre7"/>
        <w:numPr>
          <w:ilvl w:val="2"/>
          <w:numId w:val="41"/>
        </w:numPr>
        <w:tabs>
          <w:tab w:val="left" w:pos="890"/>
        </w:tabs>
        <w:spacing w:before="88" w:line="360" w:lineRule="auto"/>
        <w:ind w:left="306" w:firstLine="340"/>
        <w:jc w:val="both"/>
        <w:rPr>
          <w:sz w:val="24"/>
          <w:szCs w:val="24"/>
        </w:rPr>
        <w:pPrChange w:id="273" w:author="Missaoui" w:date="2023-05-13T13:12:00Z">
          <w:pPr>
            <w:pStyle w:val="Titre7"/>
            <w:numPr>
              <w:ilvl w:val="2"/>
              <w:numId w:val="66"/>
            </w:numPr>
            <w:tabs>
              <w:tab w:val="num" w:pos="360"/>
              <w:tab w:val="left" w:pos="890"/>
              <w:tab w:val="num" w:pos="2160"/>
            </w:tabs>
            <w:spacing w:before="88" w:line="360" w:lineRule="auto"/>
            <w:ind w:left="306" w:firstLine="340"/>
            <w:jc w:val="both"/>
          </w:pPr>
        </w:pPrChange>
      </w:pPr>
      <w:del w:id="274" w:author="Missaoui" w:date="2023-05-13T12:54:00Z">
        <w:r w:rsidRPr="00FB1C79" w:rsidDel="009D7D80">
          <w:rPr>
            <w:sz w:val="24"/>
            <w:szCs w:val="24"/>
          </w:rPr>
          <w:delText>Choix</w:delText>
        </w:r>
        <w:r w:rsidR="00750574" w:rsidRPr="00FB1C79" w:rsidDel="009D7D80">
          <w:rPr>
            <w:sz w:val="24"/>
            <w:szCs w:val="24"/>
          </w:rPr>
          <w:delText xml:space="preserve"> </w:delText>
        </w:r>
        <w:r w:rsidRPr="00FB1C79" w:rsidDel="009D7D80">
          <w:rPr>
            <w:sz w:val="24"/>
            <w:szCs w:val="24"/>
          </w:rPr>
          <w:delText>de</w:delText>
        </w:r>
        <w:r w:rsidR="00750574" w:rsidRPr="00FB1C79" w:rsidDel="009D7D80">
          <w:rPr>
            <w:sz w:val="24"/>
            <w:szCs w:val="24"/>
          </w:rPr>
          <w:delText xml:space="preserve"> </w:delText>
        </w:r>
        <w:r w:rsidRPr="00FB1C79" w:rsidDel="009D7D80">
          <w:rPr>
            <w:sz w:val="24"/>
            <w:szCs w:val="24"/>
          </w:rPr>
          <w:delText>la</w:delText>
        </w:r>
      </w:del>
      <w:ins w:id="275" w:author="Missaoui" w:date="2023-05-13T12:54:00Z">
        <w:r w:rsidR="009D7D80">
          <w:rPr>
            <w:sz w:val="24"/>
            <w:szCs w:val="24"/>
          </w:rPr>
          <w:t>Types des</w:t>
        </w:r>
      </w:ins>
      <w:r w:rsidR="00750574" w:rsidRPr="00FB1C79">
        <w:rPr>
          <w:sz w:val="24"/>
          <w:szCs w:val="24"/>
        </w:rPr>
        <w:t xml:space="preserve"> </w:t>
      </w:r>
      <w:r w:rsidRPr="00FB1C79">
        <w:rPr>
          <w:sz w:val="24"/>
          <w:szCs w:val="24"/>
        </w:rPr>
        <w:t>méthodologie</w:t>
      </w:r>
      <w:ins w:id="276" w:author="Missaoui" w:date="2023-05-13T12:54:00Z">
        <w:r w:rsidR="009D7D80">
          <w:rPr>
            <w:sz w:val="24"/>
            <w:szCs w:val="24"/>
          </w:rPr>
          <w:t>s</w:t>
        </w:r>
      </w:ins>
    </w:p>
    <w:p w:rsidR="00DB3A16" w:rsidRPr="00FB1C79" w:rsidRDefault="00DB3A16" w:rsidP="009D7D80">
      <w:pPr>
        <w:pStyle w:val="Corpsdetexte"/>
        <w:spacing w:before="10" w:line="360" w:lineRule="auto"/>
        <w:ind w:firstLine="284"/>
        <w:jc w:val="both"/>
      </w:pPr>
      <w:r w:rsidRPr="00FB1C79">
        <w:t xml:space="preserve">Le choix de la méthodologie de gestion de projet est une étape cruciale pour </w:t>
      </w:r>
      <w:del w:id="277" w:author="Missaoui" w:date="2023-05-13T12:47:00Z">
        <w:r w:rsidRPr="00FB1C79" w:rsidDel="009D7D80">
          <w:delText xml:space="preserve">le </w:delText>
        </w:r>
      </w:del>
      <w:ins w:id="278" w:author="Missaoui" w:date="2023-05-13T12:47:00Z">
        <w:r w:rsidR="009D7D80">
          <w:t>son</w:t>
        </w:r>
      </w:ins>
      <w:r w:rsidR="00904D68">
        <w:t xml:space="preserve"> </w:t>
      </w:r>
      <w:r w:rsidRPr="00FB1C79">
        <w:t>succès</w:t>
      </w:r>
      <w:del w:id="279" w:author="Missaoui" w:date="2023-05-13T12:47:00Z">
        <w:r w:rsidRPr="00FB1C79" w:rsidDel="009D7D80">
          <w:delText xml:space="preserve"> </w:delText>
        </w:r>
      </w:del>
      <w:ins w:id="280" w:author="Missaoui" w:date="2023-05-13T12:47:00Z">
        <w:r w:rsidR="009D7D80">
          <w:t>.</w:t>
        </w:r>
      </w:ins>
      <w:del w:id="281" w:author="Missaoui" w:date="2023-05-13T12:47:00Z">
        <w:r w:rsidRPr="00FB1C79" w:rsidDel="009D7D80">
          <w:delText>du projet</w:delText>
        </w:r>
      </w:del>
      <w:r w:rsidRPr="00FB1C79">
        <w:t xml:space="preserve">. Deux méthodes de gestion de projet sont largement utilisées : la méthode classique </w:t>
      </w:r>
      <w:ins w:id="282" w:author="Missaoui" w:date="2023-05-13T12:47:00Z">
        <w:r w:rsidR="009D7D80">
          <w:t xml:space="preserve">(ou en </w:t>
        </w:r>
      </w:ins>
      <w:r w:rsidRPr="00FB1C79">
        <w:t>en cascade</w:t>
      </w:r>
      <w:ins w:id="283" w:author="Missaoui" w:date="2023-05-13T12:47:00Z">
        <w:r w:rsidR="009D7D80">
          <w:t>)</w:t>
        </w:r>
      </w:ins>
      <w:r w:rsidRPr="00FB1C79">
        <w:t xml:space="preserve"> et la méthode Agile.</w:t>
      </w:r>
    </w:p>
    <w:p w:rsidR="009D7D80" w:rsidRDefault="00DB3A16" w:rsidP="00904D68">
      <w:pPr>
        <w:pStyle w:val="Corpsdetexte"/>
        <w:spacing w:before="10" w:line="360" w:lineRule="auto"/>
        <w:ind w:firstLine="284"/>
        <w:jc w:val="both"/>
      </w:pPr>
      <w:r w:rsidRPr="00FB1C79">
        <w:t xml:space="preserve"> </w:t>
      </w:r>
      <w:commentRangeStart w:id="284"/>
      <w:r w:rsidRPr="00FB1C79">
        <w:t xml:space="preserve">La méthode en cascade </w:t>
      </w:r>
      <w:del w:id="285" w:author="Missaoui" w:date="2023-05-13T12:48:00Z">
        <w:r w:rsidRPr="00FB1C79" w:rsidDel="009D7D80">
          <w:delText xml:space="preserve">suit </w:delText>
        </w:r>
      </w:del>
      <w:ins w:id="286" w:author="Missaoui" w:date="2023-05-13T12:48:00Z">
        <w:r w:rsidR="009D7D80">
          <w:t>adopte</w:t>
        </w:r>
        <w:r w:rsidR="009D7D80" w:rsidRPr="00FB1C79">
          <w:t xml:space="preserve"> </w:t>
        </w:r>
      </w:ins>
      <w:r w:rsidRPr="00FB1C79">
        <w:t xml:space="preserve">une approche linéaire et séquentielle, dans laquelle chaque phase doit être complétée avant que la phase suivante </w:t>
      </w:r>
      <w:del w:id="287" w:author="Missaoui" w:date="2023-05-13T12:48:00Z">
        <w:r w:rsidRPr="00FB1C79" w:rsidDel="009D7D80">
          <w:delText xml:space="preserve">ne </w:delText>
        </w:r>
      </w:del>
      <w:r w:rsidRPr="00FB1C79">
        <w:t>puisse commencer</w:t>
      </w:r>
      <w:commentRangeEnd w:id="284"/>
      <w:r w:rsidR="009D7D80">
        <w:rPr>
          <w:rStyle w:val="Marquedecommentaire"/>
        </w:rPr>
        <w:commentReference w:id="284"/>
      </w:r>
      <w:r w:rsidRPr="00FB1C79">
        <w:t xml:space="preserve">. En revanche, la méthode Agile est une approche itérative et incrémentale, dans laquelle le travail est divisé en sprints et les fonctionnalités sont développées en parallèle. </w:t>
      </w:r>
    </w:p>
    <w:p w:rsidR="008457F2" w:rsidRDefault="00904D68">
      <w:pPr>
        <w:pStyle w:val="Paragraphedeliste"/>
        <w:numPr>
          <w:ilvl w:val="0"/>
          <w:numId w:val="16"/>
        </w:numPr>
        <w:tabs>
          <w:tab w:val="left" w:pos="1125"/>
        </w:tabs>
        <w:spacing w:before="161" w:after="240" w:line="360" w:lineRule="auto"/>
        <w:ind w:hanging="361"/>
        <w:jc w:val="both"/>
        <w:rPr>
          <w:b/>
          <w:sz w:val="24"/>
          <w:szCs w:val="24"/>
        </w:rPr>
        <w:pPrChange w:id="288" w:author="Missaoui" w:date="2023-05-13T13:12:00Z">
          <w:pPr>
            <w:pStyle w:val="Paragraphedeliste"/>
            <w:numPr>
              <w:numId w:val="67"/>
            </w:numPr>
            <w:tabs>
              <w:tab w:val="num" w:pos="360"/>
              <w:tab w:val="num" w:pos="720"/>
              <w:tab w:val="left" w:pos="1125"/>
            </w:tabs>
            <w:spacing w:before="161" w:after="240" w:line="360" w:lineRule="auto"/>
            <w:ind w:left="720" w:hanging="361"/>
            <w:jc w:val="both"/>
          </w:pPr>
        </w:pPrChange>
      </w:pPr>
      <w:commentRangeStart w:id="289"/>
      <w:r w:rsidRPr="00FB1C79">
        <w:rPr>
          <w:b/>
          <w:sz w:val="24"/>
          <w:szCs w:val="24"/>
        </w:rPr>
        <w:t>Les méthodes traditionnelles</w:t>
      </w:r>
      <w:commentRangeEnd w:id="289"/>
      <w:r w:rsidRPr="00FB1C79">
        <w:rPr>
          <w:rStyle w:val="Marquedecommentaire"/>
        </w:rPr>
        <w:commentReference w:id="289"/>
      </w:r>
    </w:p>
    <w:p w:rsidR="00BF4CA9" w:rsidRDefault="003651E9">
      <w:pPr>
        <w:pStyle w:val="Corpsdetexte"/>
        <w:spacing w:before="10" w:after="240" w:line="360" w:lineRule="auto"/>
        <w:ind w:firstLine="284"/>
        <w:jc w:val="both"/>
        <w:rPr>
          <w:del w:id="290" w:author="Missaoui" w:date="2023-05-13T13:05:00Z"/>
        </w:rPr>
      </w:pPr>
      <w:r w:rsidRPr="003651E9">
        <w:t xml:space="preserve">Les méthodes traditionnelles sont généralement utilisées dans les projets ayant des objectifs bien définis et des spécifications précises. Ces méthodes se caractérisent par une approche planifiée et linéaire, avec des étapes clairement définies telles que la planification, la conception, le développement, les essais et la mise en </w:t>
      </w:r>
      <w:r w:rsidRPr="003651E9">
        <w:lastRenderedPageBreak/>
        <w:t>œuvre.</w:t>
      </w:r>
    </w:p>
    <w:p w:rsidR="003651E9" w:rsidRDefault="003651E9" w:rsidP="003651E9">
      <w:pPr>
        <w:pStyle w:val="Corpsdetexte"/>
        <w:spacing w:before="10" w:after="240" w:line="360" w:lineRule="auto"/>
        <w:ind w:firstLine="284"/>
        <w:jc w:val="both"/>
        <w:rPr>
          <w:ins w:id="291" w:author="Missaoui" w:date="2023-05-13T13:05:00Z"/>
        </w:rPr>
      </w:pPr>
    </w:p>
    <w:p w:rsidR="003651E9" w:rsidRDefault="003651E9" w:rsidP="003651E9">
      <w:pPr>
        <w:pStyle w:val="Corpsdetexte"/>
        <w:spacing w:before="10" w:after="240" w:line="360" w:lineRule="auto"/>
        <w:ind w:firstLine="284"/>
        <w:jc w:val="both"/>
        <w:rPr>
          <w:ins w:id="292" w:author="Missaoui" w:date="2023-05-13T13:06:00Z"/>
        </w:rPr>
      </w:pPr>
      <w:ins w:id="293" w:author="Missaoui" w:date="2023-05-13T13:05:00Z">
        <w:r w:rsidRPr="003651E9">
          <w:t>Bien qu'elles conviennent à des projets peu complexes et à faible risque, elles peuvent être rigides et ne permettent pas toujours une grande flexibilité pour s'adapter à des changements imprévus tout au long du projet.</w:t>
        </w:r>
      </w:ins>
    </w:p>
    <w:p w:rsidR="003651E9" w:rsidRDefault="003651E9" w:rsidP="003651E9">
      <w:pPr>
        <w:pStyle w:val="Corpsdetexte"/>
        <w:spacing w:before="10" w:after="240" w:line="360" w:lineRule="auto"/>
        <w:ind w:firstLine="284"/>
        <w:jc w:val="both"/>
      </w:pPr>
      <w:ins w:id="294" w:author="Missaoui" w:date="2023-05-13T13:06:00Z">
        <w:r w:rsidRPr="003651E9">
          <w:t xml:space="preserve">Dans ces méthodes, </w:t>
        </w:r>
      </w:ins>
      <w:ins w:id="295" w:author="Missaoui" w:date="2023-05-13T13:07:00Z">
        <w:r>
          <w:t>le</w:t>
        </w:r>
      </w:ins>
      <w:ins w:id="296" w:author="Missaoui" w:date="2023-05-13T13:06:00Z">
        <w:r w:rsidRPr="003651E9">
          <w:t xml:space="preserve"> chef de projet </w:t>
        </w:r>
      </w:ins>
      <w:ins w:id="297" w:author="Missaoui" w:date="2023-05-13T13:07:00Z">
        <w:r>
          <w:t>a un rôle</w:t>
        </w:r>
      </w:ins>
      <w:ins w:id="298" w:author="Missaoui" w:date="2023-05-13T13:06:00Z">
        <w:r w:rsidRPr="003651E9">
          <w:t xml:space="preserve"> </w:t>
        </w:r>
      </w:ins>
      <w:ins w:id="299" w:author="Missaoui" w:date="2023-05-13T13:07:00Z">
        <w:r>
          <w:t xml:space="preserve">important. </w:t>
        </w:r>
        <w:r w:rsidRPr="003651E9">
          <w:t>Il est chargé de veiller à ce que toutes les activités soient coordonnées et à ce que le projet soit livré dans les délais et conformément aux spécifications définies.</w:t>
        </w:r>
      </w:ins>
    </w:p>
    <w:p w:rsidR="008457F2" w:rsidRDefault="00904D68">
      <w:pPr>
        <w:pStyle w:val="Paragraphedeliste"/>
        <w:numPr>
          <w:ilvl w:val="0"/>
          <w:numId w:val="47"/>
        </w:numPr>
        <w:tabs>
          <w:tab w:val="left" w:pos="1125"/>
        </w:tabs>
        <w:spacing w:before="161"/>
        <w:jc w:val="both"/>
        <w:rPr>
          <w:b/>
          <w:sz w:val="24"/>
          <w:szCs w:val="24"/>
        </w:rPr>
        <w:pPrChange w:id="300" w:author="Missaoui" w:date="2023-05-13T13:12:00Z">
          <w:pPr>
            <w:pStyle w:val="Paragraphedeliste"/>
            <w:numPr>
              <w:numId w:val="68"/>
            </w:numPr>
            <w:tabs>
              <w:tab w:val="num" w:pos="360"/>
              <w:tab w:val="num" w:pos="720"/>
              <w:tab w:val="left" w:pos="1125"/>
            </w:tabs>
            <w:spacing w:before="161"/>
            <w:ind w:left="720" w:hanging="361"/>
            <w:jc w:val="both"/>
          </w:pPr>
        </w:pPrChange>
      </w:pPr>
      <w:commentRangeStart w:id="301"/>
      <w:r w:rsidRPr="00FB1C79">
        <w:rPr>
          <w:b/>
          <w:sz w:val="24"/>
          <w:szCs w:val="24"/>
        </w:rPr>
        <w:t>Les méthodes agiles</w:t>
      </w:r>
      <w:commentRangeEnd w:id="301"/>
      <w:r w:rsidRPr="00FB1C79">
        <w:rPr>
          <w:rStyle w:val="Marquedecommentaire"/>
        </w:rPr>
        <w:commentReference w:id="301"/>
      </w:r>
    </w:p>
    <w:p w:rsidR="00904D68" w:rsidRPr="00FB1C79" w:rsidRDefault="00904D68" w:rsidP="00904D68">
      <w:pPr>
        <w:pStyle w:val="Corpsdetexte"/>
        <w:spacing w:before="10"/>
        <w:rPr>
          <w:b/>
        </w:rPr>
      </w:pPr>
    </w:p>
    <w:p w:rsidR="003651E9" w:rsidRDefault="00904D68" w:rsidP="006B3E38">
      <w:pPr>
        <w:pStyle w:val="Corpsdetexte"/>
        <w:spacing w:before="10" w:line="360" w:lineRule="auto"/>
        <w:ind w:firstLine="284"/>
        <w:jc w:val="both"/>
        <w:rPr>
          <w:ins w:id="302" w:author="Missaoui" w:date="2023-05-13T13:08:00Z"/>
        </w:rPr>
      </w:pPr>
      <w:r w:rsidRPr="00FB1C79">
        <w:t xml:space="preserve">Les méthodes </w:t>
      </w:r>
      <w:del w:id="303" w:author="Missaoui" w:date="2023-05-13T13:08:00Z">
        <w:r w:rsidRPr="00FB1C79" w:rsidDel="003651E9">
          <w:delText>agiles de gestion de projet</w:delText>
        </w:r>
      </w:del>
      <w:ins w:id="304" w:author="Missaoui" w:date="2023-05-13T13:08:00Z">
        <w:r w:rsidR="003651E9">
          <w:t>agiles</w:t>
        </w:r>
      </w:ins>
      <w:r w:rsidRPr="00FB1C79">
        <w:t xml:space="preserve"> </w:t>
      </w:r>
      <w:del w:id="305" w:author="Missaoui" w:date="2023-05-13T13:08:00Z">
        <w:r w:rsidRPr="00FB1C79" w:rsidDel="003651E9">
          <w:delText xml:space="preserve">sont </w:delText>
        </w:r>
      </w:del>
      <w:ins w:id="306" w:author="Missaoui" w:date="2023-05-13T13:08:00Z">
        <w:r w:rsidR="003651E9" w:rsidRPr="00FB1C79">
          <w:t>s</w:t>
        </w:r>
        <w:r w:rsidR="003651E9">
          <w:t xml:space="preserve">e </w:t>
        </w:r>
      </w:ins>
      <w:r w:rsidRPr="00FB1C79">
        <w:t>caractéris</w:t>
      </w:r>
      <w:del w:id="307" w:author="Missaoui" w:date="2023-05-13T13:08:00Z">
        <w:r w:rsidRPr="00FB1C79" w:rsidDel="003651E9">
          <w:delText>ées</w:delText>
        </w:r>
      </w:del>
      <w:ins w:id="308" w:author="Missaoui" w:date="2023-05-13T13:08:00Z">
        <w:r w:rsidR="003651E9">
          <w:t>ent</w:t>
        </w:r>
      </w:ins>
      <w:r w:rsidRPr="00FB1C79">
        <w:t xml:space="preserve"> par une approche itérative et adaptative. Elles sont souvent utilisées dans des projets où les besoins et les spécifications ne sont pas clairement définis au départ </w:t>
      </w:r>
      <w:del w:id="309" w:author="Missaoui" w:date="2023-05-13T13:09:00Z">
        <w:r w:rsidRPr="00FB1C79" w:rsidDel="006B3E38">
          <w:delText xml:space="preserve">ou </w:delText>
        </w:r>
      </w:del>
      <w:ins w:id="310" w:author="Missaoui" w:date="2023-05-13T13:09:00Z">
        <w:r w:rsidR="006B3E38">
          <w:t>et</w:t>
        </w:r>
        <w:r w:rsidR="006B3E38" w:rsidRPr="00FB1C79">
          <w:t xml:space="preserve"> </w:t>
        </w:r>
      </w:ins>
      <w:r w:rsidRPr="00FB1C79">
        <w:t xml:space="preserve">peuvent évoluer au cours du projet. </w:t>
      </w:r>
    </w:p>
    <w:p w:rsidR="003651E9" w:rsidRDefault="00904D68" w:rsidP="006B3E38">
      <w:pPr>
        <w:pStyle w:val="Corpsdetexte"/>
        <w:spacing w:before="10" w:line="360" w:lineRule="auto"/>
        <w:ind w:firstLine="284"/>
        <w:jc w:val="both"/>
        <w:rPr>
          <w:ins w:id="311" w:author="Missaoui" w:date="2023-05-13T13:08:00Z"/>
        </w:rPr>
      </w:pPr>
      <w:r w:rsidRPr="00FB1C79">
        <w:t xml:space="preserve">Ces méthodes </w:t>
      </w:r>
      <w:del w:id="312" w:author="Missaoui" w:date="2023-05-13T13:09:00Z">
        <w:r w:rsidRPr="00FB1C79" w:rsidDel="006B3E38">
          <w:delText xml:space="preserve">comprennent </w:delText>
        </w:r>
      </w:del>
      <w:ins w:id="313" w:author="Missaoui" w:date="2023-05-13T13:09:00Z">
        <w:r w:rsidR="006B3E38">
          <w:t>reposent sur</w:t>
        </w:r>
        <w:r w:rsidR="006B3E38" w:rsidRPr="00FB1C79">
          <w:t xml:space="preserve"> </w:t>
        </w:r>
      </w:ins>
      <w:r w:rsidRPr="00FB1C79">
        <w:t xml:space="preserve">des sprints courts et répétitifs, </w:t>
      </w:r>
      <w:del w:id="314" w:author="Missaoui" w:date="2023-05-13T13:10:00Z">
        <w:r w:rsidRPr="00FB1C79" w:rsidDel="006B3E38">
          <w:delText>avec une attention particulière portée à la</w:delText>
        </w:r>
      </w:del>
      <w:ins w:id="315" w:author="Missaoui" w:date="2023-05-13T13:10:00Z">
        <w:r w:rsidR="006B3E38">
          <w:t>et mettent l’accent sur une</w:t>
        </w:r>
      </w:ins>
      <w:r w:rsidRPr="00FB1C79">
        <w:t xml:space="preserve"> communication continue entre l'équipe de projet et le client</w:t>
      </w:r>
      <w:del w:id="316" w:author="Missaoui" w:date="2023-05-13T13:10:00Z">
        <w:r w:rsidRPr="00FB1C79" w:rsidDel="006B3E38">
          <w:delText xml:space="preserve"> ou les parties prenantes</w:delText>
        </w:r>
      </w:del>
      <w:r w:rsidRPr="00FB1C79">
        <w:t xml:space="preserve">. </w:t>
      </w:r>
      <w:del w:id="317" w:author="Missaoui" w:date="2023-05-13T13:10:00Z">
        <w:r w:rsidRPr="00FB1C79" w:rsidDel="006B3E38">
          <w:delText>Les méthodes agiles</w:delText>
        </w:r>
      </w:del>
      <w:ins w:id="318" w:author="Missaoui" w:date="2023-05-13T13:10:00Z">
        <w:r w:rsidR="006B3E38">
          <w:t>Elles sont</w:t>
        </w:r>
      </w:ins>
      <w:del w:id="319" w:author="Missaoui" w:date="2023-05-13T13:11:00Z">
        <w:r w:rsidRPr="00FB1C79" w:rsidDel="006B3E38">
          <w:delText xml:space="preserve"> sont</w:delText>
        </w:r>
      </w:del>
      <w:r w:rsidRPr="00FB1C79">
        <w:t xml:space="preserve"> </w:t>
      </w:r>
      <w:del w:id="320" w:author="Missaoui" w:date="2023-05-13T13:11:00Z">
        <w:r w:rsidRPr="00FB1C79" w:rsidDel="006B3E38">
          <w:delText xml:space="preserve">bien </w:delText>
        </w:r>
      </w:del>
      <w:ins w:id="321" w:author="Missaoui" w:date="2023-05-13T13:11:00Z">
        <w:r w:rsidR="006B3E38">
          <w:t>généralement</w:t>
        </w:r>
        <w:r w:rsidR="006B3E38" w:rsidRPr="00FB1C79">
          <w:t xml:space="preserve"> </w:t>
        </w:r>
      </w:ins>
      <w:r w:rsidRPr="00FB1C79">
        <w:t xml:space="preserve">adaptées aux projets </w:t>
      </w:r>
      <w:ins w:id="322" w:author="Missaoui" w:date="2023-05-13T13:11:00Z">
        <w:r w:rsidR="006B3E38">
          <w:t>complexes à</w:t>
        </w:r>
      </w:ins>
      <w:del w:id="323" w:author="Missaoui" w:date="2023-05-13T13:11:00Z">
        <w:r w:rsidRPr="00FB1C79" w:rsidDel="006B3E38">
          <w:delText>à</w:delText>
        </w:r>
      </w:del>
      <w:r w:rsidRPr="00FB1C79">
        <w:t xml:space="preserve"> haut risque</w:t>
      </w:r>
      <w:del w:id="324" w:author="Missaoui" w:date="2023-05-13T13:11:00Z">
        <w:r w:rsidRPr="00FB1C79" w:rsidDel="006B3E38">
          <w:delText xml:space="preserve"> et à haute complexité</w:delText>
        </w:r>
      </w:del>
      <w:r w:rsidRPr="00FB1C79">
        <w:t>, car elles permettent une plus grande flexibilité pour s'adapter aux changements imprévus.</w:t>
      </w:r>
    </w:p>
    <w:p w:rsidR="009D7D80" w:rsidRDefault="00904D68" w:rsidP="006B3E38">
      <w:pPr>
        <w:pStyle w:val="Corpsdetexte"/>
        <w:spacing w:before="10" w:line="360" w:lineRule="auto"/>
        <w:ind w:firstLine="284"/>
        <w:jc w:val="both"/>
      </w:pPr>
      <w:r w:rsidRPr="00FB1C79">
        <w:t xml:space="preserve"> </w:t>
      </w:r>
      <w:del w:id="325" w:author="Missaoui" w:date="2023-05-13T13:12:00Z">
        <w:r w:rsidRPr="00FB1C79" w:rsidDel="006B3E38">
          <w:delText>Cependant, elles peuvent être moins efficaces pour des projets ayant des objectifs clairs et des spécifications précises, car elles peuvent manquer de structure et de planification à long terme.</w:delText>
        </w:r>
      </w:del>
      <w:ins w:id="326" w:author="Missaoui" w:date="2023-05-13T12:52:00Z">
        <w:r w:rsidR="009D7D80">
          <w:t xml:space="preserve">La Figure </w:t>
        </w:r>
      </w:ins>
      <w:ins w:id="327" w:author="Missaoui" w:date="2023-05-13T13:08:00Z">
        <w:r w:rsidR="003651E9">
          <w:t>1.3</w:t>
        </w:r>
      </w:ins>
      <w:ins w:id="328" w:author="Missaoui" w:date="2023-05-13T12:52:00Z">
        <w:r w:rsidR="009D7D80">
          <w:t xml:space="preserve"> montre la différence entre les deux méthodologies tout en se basant sur l</w:t>
        </w:r>
      </w:ins>
      <w:ins w:id="329" w:author="Missaoui" w:date="2023-05-13T12:53:00Z">
        <w:r w:rsidR="009D7D80">
          <w:t>e périmère, la qualité, le délais et le co</w:t>
        </w:r>
      </w:ins>
      <w:ins w:id="330" w:author="Missaoui" w:date="2023-05-13T12:54:00Z">
        <w:r w:rsidR="009D7D80">
          <w:t>ût.</w:t>
        </w:r>
      </w:ins>
    </w:p>
    <w:p w:rsidR="009D7D80" w:rsidRDefault="009D7D80" w:rsidP="009D7D80">
      <w:pPr>
        <w:pStyle w:val="Corpsdetexte"/>
        <w:spacing w:before="7" w:after="240"/>
        <w:jc w:val="center"/>
        <w:rPr>
          <w:ins w:id="331" w:author="Missaoui" w:date="2023-05-13T12:54:00Z"/>
        </w:rPr>
      </w:pPr>
      <w:r w:rsidRPr="009D7D80">
        <w:rPr>
          <w:noProof/>
          <w:lang w:eastAsia="fr-FR"/>
        </w:rPr>
        <w:drawing>
          <wp:inline distT="0" distB="0" distL="0" distR="0">
            <wp:extent cx="5140885" cy="2271712"/>
            <wp:effectExtent l="0" t="0" r="0" b="0"/>
            <wp:docPr id="1" name="Image 46440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9636" cy="2284417"/>
                    </a:xfrm>
                    <a:prstGeom prst="rect">
                      <a:avLst/>
                    </a:prstGeom>
                    <a:noFill/>
                    <a:ln>
                      <a:noFill/>
                    </a:ln>
                  </pic:spPr>
                </pic:pic>
              </a:graphicData>
            </a:graphic>
          </wp:inline>
        </w:drawing>
      </w:r>
    </w:p>
    <w:p w:rsidR="009D7D80" w:rsidRPr="009D7D80" w:rsidRDefault="009D7D80" w:rsidP="009D7D80">
      <w:pPr>
        <w:rPr>
          <w:ins w:id="332" w:author="Missaoui" w:date="2023-05-13T12:54:00Z"/>
          <w:sz w:val="24"/>
          <w:szCs w:val="24"/>
        </w:rPr>
      </w:pPr>
      <w:r w:rsidRPr="00FB1C79">
        <w:rPr>
          <w:b/>
          <w:sz w:val="24"/>
          <w:szCs w:val="24"/>
        </w:rPr>
        <w:t xml:space="preserve">                                         Figure 1.3 Différence entre méthode classique (Cycle en v) et agile </w:t>
      </w:r>
      <w:commentRangeStart w:id="333"/>
      <w:r w:rsidRPr="00FB1C79">
        <w:rPr>
          <w:sz w:val="24"/>
          <w:szCs w:val="24"/>
        </w:rPr>
        <w:t>[7].</w:t>
      </w:r>
      <w:commentRangeEnd w:id="333"/>
      <w:r>
        <w:rPr>
          <w:rStyle w:val="Marquedecommentaire"/>
        </w:rPr>
        <w:commentReference w:id="333"/>
      </w:r>
    </w:p>
    <w:p w:rsidR="009D7D80" w:rsidRDefault="009D7D80" w:rsidP="00AB2D17">
      <w:pPr>
        <w:pStyle w:val="Corpsdetexte"/>
        <w:spacing w:before="7"/>
        <w:rPr>
          <w:ins w:id="334" w:author="Missaoui" w:date="2023-05-13T12:54:00Z"/>
        </w:rPr>
      </w:pPr>
    </w:p>
    <w:p w:rsidR="008457F2" w:rsidRDefault="009D7D80">
      <w:pPr>
        <w:pStyle w:val="Titre7"/>
        <w:numPr>
          <w:ilvl w:val="2"/>
          <w:numId w:val="46"/>
        </w:numPr>
        <w:tabs>
          <w:tab w:val="left" w:pos="890"/>
        </w:tabs>
        <w:spacing w:before="88" w:line="360" w:lineRule="auto"/>
        <w:jc w:val="both"/>
        <w:rPr>
          <w:ins w:id="335" w:author="Missaoui" w:date="2023-05-13T12:54:00Z"/>
          <w:sz w:val="24"/>
          <w:szCs w:val="24"/>
        </w:rPr>
        <w:pPrChange w:id="336" w:author="Missaoui" w:date="2023-05-13T13:12:00Z">
          <w:pPr>
            <w:pStyle w:val="Titre7"/>
            <w:numPr>
              <w:ilvl w:val="2"/>
              <w:numId w:val="69"/>
            </w:numPr>
            <w:tabs>
              <w:tab w:val="num" w:pos="360"/>
              <w:tab w:val="left" w:pos="890"/>
              <w:tab w:val="num" w:pos="2160"/>
            </w:tabs>
            <w:spacing w:before="88" w:line="360" w:lineRule="auto"/>
            <w:ind w:left="306" w:firstLine="340"/>
            <w:jc w:val="both"/>
          </w:pPr>
        </w:pPrChange>
      </w:pPr>
      <w:ins w:id="337" w:author="Missaoui" w:date="2023-05-13T12:54:00Z">
        <w:r>
          <w:rPr>
            <w:sz w:val="24"/>
            <w:szCs w:val="24"/>
          </w:rPr>
          <w:t>Choix de la</w:t>
        </w:r>
        <w:r w:rsidRPr="00FB1C79">
          <w:rPr>
            <w:sz w:val="24"/>
            <w:szCs w:val="24"/>
          </w:rPr>
          <w:t xml:space="preserve"> </w:t>
        </w:r>
        <w:r>
          <w:rPr>
            <w:sz w:val="24"/>
            <w:szCs w:val="24"/>
          </w:rPr>
          <w:t>méthodologie</w:t>
        </w:r>
      </w:ins>
    </w:p>
    <w:p w:rsidR="00904D68" w:rsidRDefault="009D7D80" w:rsidP="00904D68">
      <w:pPr>
        <w:pStyle w:val="Corpsdetexte"/>
        <w:spacing w:before="10" w:line="360" w:lineRule="auto"/>
        <w:jc w:val="both"/>
      </w:pPr>
      <w:r>
        <w:t>U</w:t>
      </w:r>
      <w:ins w:id="338" w:author="Missaoui" w:date="2023-05-13T12:54:00Z">
        <w:r>
          <w:t>ne comparaison a été réalisée</w:t>
        </w:r>
      </w:ins>
      <w:r>
        <w:t xml:space="preserve"> afin de </w:t>
      </w:r>
      <w:ins w:id="339" w:author="Missaoui" w:date="2023-05-13T12:54:00Z">
        <w:r>
          <w:t xml:space="preserve">choisir la méthodologie </w:t>
        </w:r>
      </w:ins>
      <w:r>
        <w:t>adéquate à notre projet</w:t>
      </w:r>
      <w:ins w:id="340" w:author="Missaoui" w:date="2023-05-13T12:54:00Z">
        <w:r>
          <w:t xml:space="preserve">. </w:t>
        </w:r>
      </w:ins>
      <w:del w:id="341" w:author="Missaoui" w:date="2023-05-13T12:50:00Z">
        <w:r w:rsidR="00904D68" w:rsidRPr="00FB1C79" w:rsidDel="009D7D80">
          <w:delText xml:space="preserve">Dans </w:delText>
        </w:r>
      </w:del>
      <w:del w:id="342" w:author="Missaoui" w:date="2023-05-13T12:51:00Z">
        <w:r w:rsidR="00904D68" w:rsidRPr="00FB1C79" w:rsidDel="009D7D80">
          <w:delText>notre projet de développement</w:delText>
        </w:r>
      </w:del>
      <w:del w:id="343" w:author="Missaoui" w:date="2023-05-13T12:49:00Z">
        <w:r w:rsidR="00904D68" w:rsidRPr="00FB1C79" w:rsidDel="009D7D80">
          <w:delText xml:space="preserve"> d'une plateforme e-learning, </w:delText>
        </w:r>
      </w:del>
      <w:del w:id="344" w:author="Missaoui" w:date="2023-05-13T12:51:00Z">
        <w:r w:rsidR="00904D68" w:rsidRPr="00FB1C79" w:rsidDel="009D7D80">
          <w:delText xml:space="preserve">nous avons </w:delText>
        </w:r>
      </w:del>
      <w:del w:id="345" w:author="Missaoui" w:date="2023-05-13T12:50:00Z">
        <w:r w:rsidR="00904D68" w:rsidRPr="00FB1C79" w:rsidDel="009D7D80">
          <w:delText xml:space="preserve">opté </w:delText>
        </w:r>
      </w:del>
      <w:del w:id="346" w:author="Missaoui" w:date="2023-05-13T12:51:00Z">
        <w:r w:rsidR="00904D68" w:rsidRPr="00FB1C79" w:rsidDel="009D7D80">
          <w:delText>pour la méthode Agile, car elle permet une adaptation plus flexible aux changements, une communication continue avec les parties prenantes et une livraison rapide et régulière de fonctionnalités.</w:delText>
        </w:r>
      </w:del>
      <w:r w:rsidR="00904D68">
        <w:t>Le tableau ci-dessous (Tableau 1.3) présente les caractéristiques de chaque méthodologie</w:t>
      </w:r>
    </w:p>
    <w:p w:rsidR="009D7D80" w:rsidRDefault="009D7D80" w:rsidP="009D7D80">
      <w:pPr>
        <w:pStyle w:val="Corpsdetexte"/>
        <w:spacing w:before="10" w:line="360" w:lineRule="auto"/>
        <w:ind w:firstLine="284"/>
        <w:jc w:val="both"/>
      </w:pPr>
    </w:p>
    <w:p w:rsidR="00904D68" w:rsidRDefault="00904D68" w:rsidP="009D7D80">
      <w:pPr>
        <w:pStyle w:val="Corpsdetexte"/>
        <w:spacing w:before="10" w:line="360" w:lineRule="auto"/>
        <w:ind w:firstLine="284"/>
        <w:jc w:val="both"/>
        <w:rPr>
          <w:ins w:id="347" w:author="Missaoui" w:date="2023-05-13T12:54:00Z"/>
        </w:rPr>
      </w:pPr>
    </w:p>
    <w:p w:rsidR="00DB3A16" w:rsidRPr="00FB1C79" w:rsidRDefault="00DB3A16" w:rsidP="00AB2D17">
      <w:pPr>
        <w:spacing w:line="275" w:lineRule="exact"/>
        <w:jc w:val="both"/>
        <w:rPr>
          <w:b/>
          <w:sz w:val="24"/>
          <w:szCs w:val="24"/>
        </w:rPr>
      </w:pPr>
    </w:p>
    <w:tbl>
      <w:tblPr>
        <w:tblStyle w:val="Grilledutableau"/>
        <w:tblW w:w="0" w:type="auto"/>
        <w:jc w:val="center"/>
        <w:tblLook w:val="04A0"/>
      </w:tblPr>
      <w:tblGrid>
        <w:gridCol w:w="3523"/>
        <w:gridCol w:w="3523"/>
        <w:gridCol w:w="3524"/>
      </w:tblGrid>
      <w:tr w:rsidR="00DB3A16" w:rsidRPr="00FB1C79" w:rsidTr="00750574">
        <w:trPr>
          <w:jc w:val="center"/>
        </w:trPr>
        <w:tc>
          <w:tcPr>
            <w:tcW w:w="3523" w:type="dxa"/>
          </w:tcPr>
          <w:p w:rsidR="00DB3A16" w:rsidRPr="00FB1C79" w:rsidRDefault="00DB3A16" w:rsidP="00750574">
            <w:pPr>
              <w:spacing w:line="360" w:lineRule="auto"/>
              <w:jc w:val="center"/>
              <w:rPr>
                <w:b/>
                <w:color w:val="000000" w:themeColor="text1"/>
                <w:sz w:val="24"/>
                <w:szCs w:val="24"/>
              </w:rPr>
            </w:pPr>
            <w:commentRangeStart w:id="348"/>
            <w:r w:rsidRPr="00FB1C79">
              <w:rPr>
                <w:b/>
                <w:color w:val="000000" w:themeColor="text1"/>
                <w:sz w:val="24"/>
                <w:szCs w:val="24"/>
              </w:rPr>
              <w:t>Méthodes</w:t>
            </w:r>
          </w:p>
        </w:tc>
        <w:tc>
          <w:tcPr>
            <w:tcW w:w="3523" w:type="dxa"/>
          </w:tcPr>
          <w:p w:rsidR="00DB3A16" w:rsidRPr="00FB1C79" w:rsidRDefault="00DB3A16" w:rsidP="00750574">
            <w:pPr>
              <w:spacing w:line="360" w:lineRule="auto"/>
              <w:jc w:val="center"/>
              <w:rPr>
                <w:b/>
                <w:color w:val="000000" w:themeColor="text1"/>
                <w:sz w:val="24"/>
                <w:szCs w:val="24"/>
              </w:rPr>
            </w:pPr>
            <w:r w:rsidRPr="00FB1C79">
              <w:rPr>
                <w:b/>
                <w:color w:val="000000" w:themeColor="text1"/>
                <w:sz w:val="24"/>
                <w:szCs w:val="24"/>
              </w:rPr>
              <w:t>Caractéristiques</w:t>
            </w:r>
          </w:p>
        </w:tc>
        <w:tc>
          <w:tcPr>
            <w:tcW w:w="3524" w:type="dxa"/>
          </w:tcPr>
          <w:p w:rsidR="00DB3A16" w:rsidRPr="00FB1C79" w:rsidRDefault="00DB3A16" w:rsidP="00750574">
            <w:pPr>
              <w:spacing w:line="360" w:lineRule="auto"/>
              <w:jc w:val="center"/>
              <w:rPr>
                <w:b/>
                <w:color w:val="000000" w:themeColor="text1"/>
                <w:sz w:val="24"/>
                <w:szCs w:val="24"/>
              </w:rPr>
            </w:pPr>
            <w:r w:rsidRPr="00FB1C79">
              <w:rPr>
                <w:b/>
                <w:color w:val="000000" w:themeColor="text1"/>
                <w:sz w:val="24"/>
                <w:szCs w:val="24"/>
              </w:rPr>
              <w:t>Éléments du projet</w:t>
            </w:r>
          </w:p>
        </w:tc>
      </w:tr>
      <w:tr w:rsidR="00DB3A16" w:rsidRPr="00FB1C79" w:rsidTr="00750574">
        <w:trPr>
          <w:jc w:val="center"/>
        </w:trPr>
        <w:tc>
          <w:tcPr>
            <w:tcW w:w="3523" w:type="dxa"/>
          </w:tcPr>
          <w:p w:rsidR="00DB3A16" w:rsidRPr="00FB1C79" w:rsidRDefault="00DB3A16" w:rsidP="00750574">
            <w:pPr>
              <w:spacing w:line="360" w:lineRule="auto"/>
              <w:jc w:val="center"/>
              <w:rPr>
                <w:bCs/>
                <w:sz w:val="24"/>
                <w:szCs w:val="24"/>
              </w:rPr>
            </w:pPr>
            <w:r w:rsidRPr="00FB1C79">
              <w:rPr>
                <w:bCs/>
                <w:sz w:val="24"/>
                <w:szCs w:val="24"/>
              </w:rPr>
              <w:t>Méthodes traditionnelles</w:t>
            </w:r>
          </w:p>
        </w:tc>
        <w:tc>
          <w:tcPr>
            <w:tcW w:w="3523" w:type="dxa"/>
          </w:tcPr>
          <w:p w:rsidR="00DB3A16" w:rsidRPr="00FB1C79" w:rsidRDefault="00DB3A16" w:rsidP="00750574">
            <w:pPr>
              <w:spacing w:line="360" w:lineRule="auto"/>
              <w:jc w:val="both"/>
              <w:rPr>
                <w:bCs/>
                <w:sz w:val="24"/>
                <w:szCs w:val="24"/>
              </w:rPr>
            </w:pPr>
            <w:r w:rsidRPr="00FB1C79">
              <w:rPr>
                <w:bCs/>
                <w:sz w:val="24"/>
                <w:szCs w:val="24"/>
              </w:rPr>
              <w:t>Approche</w:t>
            </w:r>
            <w:ins w:id="349" w:author="Missaoui" w:date="2023-05-13T18:57:00Z">
              <w:r w:rsidR="00BF4CA9">
                <w:rPr>
                  <w:bCs/>
                  <w:sz w:val="24"/>
                  <w:szCs w:val="24"/>
                </w:rPr>
                <w:t xml:space="preserve"> </w:t>
              </w:r>
            </w:ins>
            <w:r w:rsidRPr="00FB1C79">
              <w:rPr>
                <w:bCs/>
                <w:sz w:val="24"/>
                <w:szCs w:val="24"/>
              </w:rPr>
              <w:t>planifiée et linéaire</w:t>
            </w:r>
          </w:p>
        </w:tc>
        <w:tc>
          <w:tcPr>
            <w:tcW w:w="3524" w:type="dxa"/>
          </w:tcPr>
          <w:p w:rsidR="00DB3A16" w:rsidRPr="00FB1C79" w:rsidRDefault="00DB3A16" w:rsidP="00750574">
            <w:pPr>
              <w:spacing w:line="360" w:lineRule="auto"/>
              <w:jc w:val="both"/>
              <w:rPr>
                <w:bCs/>
                <w:sz w:val="24"/>
                <w:szCs w:val="24"/>
                <w:lang w:val="fr-FR"/>
              </w:rPr>
            </w:pPr>
            <w:r w:rsidRPr="00FB1C79">
              <w:rPr>
                <w:bCs/>
                <w:sz w:val="24"/>
                <w:szCs w:val="24"/>
                <w:lang w:val="fr-FR"/>
              </w:rPr>
              <w:t>Spécifications claires et objectifs bien définis</w:t>
            </w:r>
          </w:p>
        </w:tc>
      </w:tr>
      <w:tr w:rsidR="00DB3A16" w:rsidRPr="00FB1C79" w:rsidTr="00750574">
        <w:trPr>
          <w:jc w:val="center"/>
        </w:trPr>
        <w:tc>
          <w:tcPr>
            <w:tcW w:w="3523" w:type="dxa"/>
          </w:tcPr>
          <w:p w:rsidR="00DB3A16" w:rsidRPr="00FB1C79" w:rsidRDefault="00DB3A16" w:rsidP="00750574">
            <w:pPr>
              <w:spacing w:line="360" w:lineRule="auto"/>
              <w:jc w:val="both"/>
              <w:rPr>
                <w:b/>
                <w:sz w:val="24"/>
                <w:szCs w:val="24"/>
                <w:lang w:val="fr-FR"/>
              </w:rPr>
            </w:pPr>
          </w:p>
        </w:tc>
        <w:tc>
          <w:tcPr>
            <w:tcW w:w="3523" w:type="dxa"/>
          </w:tcPr>
          <w:p w:rsidR="00DB3A16" w:rsidRPr="00FB1C79" w:rsidRDefault="00DB3A16" w:rsidP="00750574">
            <w:pPr>
              <w:spacing w:line="360" w:lineRule="auto"/>
              <w:jc w:val="center"/>
              <w:rPr>
                <w:bCs/>
                <w:sz w:val="24"/>
                <w:szCs w:val="24"/>
                <w:lang w:val="fr-FR"/>
              </w:rPr>
            </w:pPr>
            <w:r w:rsidRPr="00FB1C79">
              <w:rPr>
                <w:bCs/>
                <w:sz w:val="24"/>
                <w:szCs w:val="24"/>
                <w:lang w:val="fr-FR"/>
              </w:rPr>
              <w:t>Planification, conception, développement, tests, mise en œuvre</w:t>
            </w:r>
          </w:p>
        </w:tc>
        <w:tc>
          <w:tcPr>
            <w:tcW w:w="3524" w:type="dxa"/>
          </w:tcPr>
          <w:p w:rsidR="00DB3A16" w:rsidRPr="00FB1C79" w:rsidRDefault="00DB3A16" w:rsidP="00750574">
            <w:pPr>
              <w:spacing w:line="360" w:lineRule="auto"/>
              <w:jc w:val="both"/>
              <w:rPr>
                <w:bCs/>
                <w:sz w:val="24"/>
                <w:szCs w:val="24"/>
                <w:lang w:val="fr-FR"/>
              </w:rPr>
            </w:pPr>
            <w:r w:rsidRPr="00FB1C79">
              <w:rPr>
                <w:bCs/>
                <w:sz w:val="24"/>
                <w:szCs w:val="24"/>
                <w:lang w:val="fr-FR"/>
              </w:rPr>
              <w:t>Plan de projet, charte de projet, plan de gestion des risques, plan de qualité</w:t>
            </w:r>
          </w:p>
        </w:tc>
      </w:tr>
      <w:tr w:rsidR="00DB3A16" w:rsidRPr="00FB1C79" w:rsidTr="00750574">
        <w:trPr>
          <w:jc w:val="center"/>
        </w:trPr>
        <w:tc>
          <w:tcPr>
            <w:tcW w:w="3523" w:type="dxa"/>
          </w:tcPr>
          <w:p w:rsidR="00DB3A16" w:rsidRPr="00FB1C79" w:rsidRDefault="00DB3A16" w:rsidP="00750574">
            <w:pPr>
              <w:spacing w:line="360" w:lineRule="auto"/>
              <w:jc w:val="both"/>
              <w:rPr>
                <w:b/>
                <w:sz w:val="24"/>
                <w:szCs w:val="24"/>
                <w:lang w:val="fr-FR"/>
              </w:rPr>
            </w:pPr>
          </w:p>
        </w:tc>
        <w:tc>
          <w:tcPr>
            <w:tcW w:w="3523" w:type="dxa"/>
          </w:tcPr>
          <w:p w:rsidR="00DB3A16" w:rsidRPr="00FB1C79" w:rsidRDefault="00DB3A16" w:rsidP="00750574">
            <w:pPr>
              <w:spacing w:line="360" w:lineRule="auto"/>
              <w:jc w:val="center"/>
              <w:rPr>
                <w:bCs/>
                <w:sz w:val="24"/>
                <w:szCs w:val="24"/>
                <w:lang w:val="fr-FR"/>
              </w:rPr>
            </w:pPr>
            <w:r w:rsidRPr="00FB1C79">
              <w:rPr>
                <w:bCs/>
                <w:sz w:val="24"/>
                <w:szCs w:val="24"/>
                <w:lang w:val="fr-FR"/>
              </w:rPr>
              <w:t>Adaptées aux projets à faible risque et faible complexité</w:t>
            </w:r>
          </w:p>
        </w:tc>
        <w:tc>
          <w:tcPr>
            <w:tcW w:w="3524" w:type="dxa"/>
          </w:tcPr>
          <w:p w:rsidR="00DB3A16" w:rsidRPr="00FB1C79" w:rsidRDefault="00DB3A16" w:rsidP="00750574">
            <w:pPr>
              <w:spacing w:line="360" w:lineRule="auto"/>
              <w:jc w:val="center"/>
              <w:rPr>
                <w:bCs/>
                <w:sz w:val="24"/>
                <w:szCs w:val="24"/>
                <w:lang w:val="fr-FR"/>
              </w:rPr>
            </w:pPr>
            <w:r w:rsidRPr="00FB1C79">
              <w:rPr>
                <w:bCs/>
                <w:sz w:val="24"/>
                <w:szCs w:val="24"/>
                <w:lang w:val="fr-FR"/>
              </w:rPr>
              <w:t>Ressources humaines, matérielles et financières identifiées et planifiées</w:t>
            </w:r>
          </w:p>
        </w:tc>
      </w:tr>
      <w:tr w:rsidR="00DB3A16" w:rsidRPr="00FB1C79" w:rsidTr="00750574">
        <w:trPr>
          <w:jc w:val="center"/>
        </w:trPr>
        <w:tc>
          <w:tcPr>
            <w:tcW w:w="3523" w:type="dxa"/>
          </w:tcPr>
          <w:p w:rsidR="00DB3A16" w:rsidRPr="00FB1C79" w:rsidRDefault="00DB3A16" w:rsidP="00750574">
            <w:pPr>
              <w:spacing w:line="360" w:lineRule="auto"/>
              <w:jc w:val="both"/>
              <w:rPr>
                <w:b/>
                <w:sz w:val="24"/>
                <w:szCs w:val="24"/>
                <w:lang w:val="fr-FR"/>
              </w:rPr>
            </w:pPr>
          </w:p>
        </w:tc>
        <w:tc>
          <w:tcPr>
            <w:tcW w:w="3523" w:type="dxa"/>
          </w:tcPr>
          <w:p w:rsidR="00DB3A16" w:rsidRPr="00FB1C79" w:rsidRDefault="00DB3A16" w:rsidP="00750574">
            <w:pPr>
              <w:spacing w:line="360" w:lineRule="auto"/>
              <w:jc w:val="center"/>
              <w:rPr>
                <w:bCs/>
                <w:sz w:val="24"/>
                <w:szCs w:val="24"/>
                <w:lang w:val="fr-FR"/>
              </w:rPr>
            </w:pPr>
            <w:r w:rsidRPr="00FB1C79">
              <w:rPr>
                <w:bCs/>
                <w:sz w:val="24"/>
                <w:szCs w:val="24"/>
                <w:lang w:val="fr-FR"/>
              </w:rPr>
              <w:t>Manque de flexibilité pour s'adapter aux changements imprévus</w:t>
            </w:r>
          </w:p>
        </w:tc>
        <w:tc>
          <w:tcPr>
            <w:tcW w:w="3524" w:type="dxa"/>
          </w:tcPr>
          <w:p w:rsidR="00DB3A16" w:rsidRPr="00FB1C79" w:rsidRDefault="00DB3A16" w:rsidP="00750574">
            <w:pPr>
              <w:spacing w:line="360" w:lineRule="auto"/>
              <w:jc w:val="center"/>
              <w:rPr>
                <w:bCs/>
                <w:sz w:val="24"/>
                <w:szCs w:val="24"/>
              </w:rPr>
            </w:pPr>
            <w:r w:rsidRPr="00FB1C79">
              <w:rPr>
                <w:bCs/>
                <w:sz w:val="24"/>
                <w:szCs w:val="24"/>
              </w:rPr>
              <w:t>Communication formelle et structurée</w:t>
            </w:r>
          </w:p>
        </w:tc>
      </w:tr>
      <w:tr w:rsidR="00DB3A16" w:rsidRPr="00FB1C79" w:rsidTr="00750574">
        <w:trPr>
          <w:jc w:val="center"/>
        </w:trPr>
        <w:tc>
          <w:tcPr>
            <w:tcW w:w="3523" w:type="dxa"/>
          </w:tcPr>
          <w:p w:rsidR="00DB3A16" w:rsidRPr="00FB1C79" w:rsidRDefault="00DB3A16" w:rsidP="00750574">
            <w:pPr>
              <w:spacing w:line="360" w:lineRule="auto"/>
              <w:jc w:val="both"/>
              <w:rPr>
                <w:b/>
                <w:sz w:val="24"/>
                <w:szCs w:val="24"/>
              </w:rPr>
            </w:pPr>
            <w:r w:rsidRPr="00FB1C79">
              <w:rPr>
                <w:b/>
                <w:sz w:val="24"/>
                <w:szCs w:val="24"/>
              </w:rPr>
              <w:t>Méthodes agiles</w:t>
            </w:r>
          </w:p>
        </w:tc>
        <w:tc>
          <w:tcPr>
            <w:tcW w:w="3523" w:type="dxa"/>
          </w:tcPr>
          <w:p w:rsidR="00DB3A16" w:rsidRPr="00FB1C79" w:rsidRDefault="00DB3A16" w:rsidP="00750574">
            <w:pPr>
              <w:spacing w:line="360" w:lineRule="auto"/>
              <w:jc w:val="center"/>
              <w:rPr>
                <w:bCs/>
                <w:sz w:val="24"/>
                <w:szCs w:val="24"/>
              </w:rPr>
            </w:pPr>
            <w:r w:rsidRPr="00FB1C79">
              <w:rPr>
                <w:bCs/>
                <w:sz w:val="24"/>
                <w:szCs w:val="24"/>
              </w:rPr>
              <w:t>Approche itérative et incrémentale</w:t>
            </w:r>
          </w:p>
        </w:tc>
        <w:tc>
          <w:tcPr>
            <w:tcW w:w="3524" w:type="dxa"/>
          </w:tcPr>
          <w:p w:rsidR="00DB3A16" w:rsidRPr="00FB1C79" w:rsidRDefault="00DB3A16" w:rsidP="00750574">
            <w:pPr>
              <w:spacing w:line="360" w:lineRule="auto"/>
              <w:jc w:val="center"/>
              <w:rPr>
                <w:bCs/>
                <w:sz w:val="24"/>
                <w:szCs w:val="24"/>
              </w:rPr>
            </w:pPr>
            <w:r w:rsidRPr="00FB1C79">
              <w:rPr>
                <w:bCs/>
                <w:sz w:val="24"/>
                <w:szCs w:val="24"/>
              </w:rPr>
              <w:t>Objectifs généraux et itératifs</w:t>
            </w:r>
          </w:p>
        </w:tc>
      </w:tr>
      <w:tr w:rsidR="00DB3A16" w:rsidRPr="00FB1C79" w:rsidTr="00750574">
        <w:trPr>
          <w:jc w:val="center"/>
        </w:trPr>
        <w:tc>
          <w:tcPr>
            <w:tcW w:w="3523" w:type="dxa"/>
          </w:tcPr>
          <w:p w:rsidR="00DB3A16" w:rsidRPr="00FB1C79" w:rsidRDefault="00DB3A16" w:rsidP="00750574">
            <w:pPr>
              <w:spacing w:line="360" w:lineRule="auto"/>
              <w:jc w:val="both"/>
              <w:rPr>
                <w:b/>
                <w:sz w:val="24"/>
                <w:szCs w:val="24"/>
              </w:rPr>
            </w:pPr>
          </w:p>
        </w:tc>
        <w:tc>
          <w:tcPr>
            <w:tcW w:w="3523" w:type="dxa"/>
          </w:tcPr>
          <w:p w:rsidR="00DB3A16" w:rsidRPr="00FB1C79" w:rsidRDefault="00DB3A16" w:rsidP="00750574">
            <w:pPr>
              <w:spacing w:line="360" w:lineRule="auto"/>
              <w:jc w:val="center"/>
              <w:rPr>
                <w:bCs/>
                <w:sz w:val="24"/>
                <w:szCs w:val="24"/>
                <w:lang w:val="fr-FR"/>
              </w:rPr>
            </w:pPr>
            <w:r w:rsidRPr="00FB1C79">
              <w:rPr>
                <w:bCs/>
                <w:sz w:val="24"/>
                <w:szCs w:val="24"/>
                <w:lang w:val="fr-FR"/>
              </w:rPr>
              <w:t>Adaptées aux projets complexes et évolutifs</w:t>
            </w:r>
          </w:p>
        </w:tc>
        <w:tc>
          <w:tcPr>
            <w:tcW w:w="3524" w:type="dxa"/>
          </w:tcPr>
          <w:p w:rsidR="00DB3A16" w:rsidRPr="00FB1C79" w:rsidRDefault="00DB3A16" w:rsidP="00750574">
            <w:pPr>
              <w:spacing w:line="360" w:lineRule="auto"/>
              <w:jc w:val="center"/>
              <w:rPr>
                <w:bCs/>
                <w:sz w:val="24"/>
                <w:szCs w:val="24"/>
                <w:lang w:val="fr-FR"/>
              </w:rPr>
            </w:pPr>
            <w:r w:rsidRPr="00FB1C79">
              <w:rPr>
                <w:bCs/>
                <w:sz w:val="24"/>
                <w:szCs w:val="24"/>
                <w:lang w:val="fr-FR"/>
              </w:rPr>
              <w:t>Backlog produit, liste des tâches, sprint backlog, rapport quotidien</w:t>
            </w:r>
          </w:p>
        </w:tc>
      </w:tr>
      <w:tr w:rsidR="00DB3A16" w:rsidRPr="00FB1C79" w:rsidTr="00750574">
        <w:trPr>
          <w:jc w:val="center"/>
        </w:trPr>
        <w:tc>
          <w:tcPr>
            <w:tcW w:w="3523" w:type="dxa"/>
          </w:tcPr>
          <w:p w:rsidR="00DB3A16" w:rsidRPr="00FB1C79" w:rsidRDefault="00DB3A16" w:rsidP="00750574">
            <w:pPr>
              <w:spacing w:line="360" w:lineRule="auto"/>
              <w:jc w:val="both"/>
              <w:rPr>
                <w:b/>
                <w:sz w:val="24"/>
                <w:szCs w:val="24"/>
                <w:lang w:val="fr-FR"/>
              </w:rPr>
            </w:pPr>
          </w:p>
        </w:tc>
        <w:tc>
          <w:tcPr>
            <w:tcW w:w="3523" w:type="dxa"/>
          </w:tcPr>
          <w:p w:rsidR="00DB3A16" w:rsidRPr="00FB1C79" w:rsidRDefault="00DB3A16" w:rsidP="00750574">
            <w:pPr>
              <w:spacing w:line="360" w:lineRule="auto"/>
              <w:jc w:val="center"/>
              <w:rPr>
                <w:bCs/>
                <w:sz w:val="24"/>
                <w:szCs w:val="24"/>
                <w:lang w:val="fr-FR"/>
              </w:rPr>
            </w:pPr>
            <w:r w:rsidRPr="00FB1C79">
              <w:rPr>
                <w:bCs/>
                <w:sz w:val="24"/>
                <w:szCs w:val="24"/>
                <w:lang w:val="fr-FR"/>
              </w:rPr>
              <w:t>Flexibilité pour s'adapter aux changements imprévus</w:t>
            </w:r>
          </w:p>
        </w:tc>
        <w:tc>
          <w:tcPr>
            <w:tcW w:w="3524" w:type="dxa"/>
          </w:tcPr>
          <w:p w:rsidR="00DB3A16" w:rsidRPr="00FB1C79" w:rsidRDefault="00DB3A16" w:rsidP="00750574">
            <w:pPr>
              <w:spacing w:line="360" w:lineRule="auto"/>
              <w:jc w:val="center"/>
              <w:rPr>
                <w:bCs/>
                <w:sz w:val="24"/>
                <w:szCs w:val="24"/>
              </w:rPr>
            </w:pPr>
            <w:r w:rsidRPr="00FB1C79">
              <w:rPr>
                <w:bCs/>
                <w:sz w:val="24"/>
                <w:szCs w:val="24"/>
              </w:rPr>
              <w:t>Communication informelle et fréquente</w:t>
            </w:r>
            <w:commentRangeEnd w:id="348"/>
            <w:r w:rsidR="00750574" w:rsidRPr="00FB1C79">
              <w:rPr>
                <w:rStyle w:val="Marquedecommentaire"/>
                <w:lang w:val="fr-FR"/>
              </w:rPr>
              <w:commentReference w:id="348"/>
            </w:r>
          </w:p>
        </w:tc>
      </w:tr>
    </w:tbl>
    <w:p w:rsidR="00DB3A16" w:rsidRPr="00FB1C79" w:rsidRDefault="00DB3A16" w:rsidP="00AB2D17">
      <w:pPr>
        <w:spacing w:line="275" w:lineRule="exact"/>
        <w:jc w:val="both"/>
        <w:rPr>
          <w:b/>
          <w:sz w:val="24"/>
          <w:szCs w:val="24"/>
        </w:rPr>
      </w:pPr>
    </w:p>
    <w:p w:rsidR="00DB3A16" w:rsidRPr="00FB1C79" w:rsidRDefault="00DB3A16" w:rsidP="00AB2D17">
      <w:pPr>
        <w:spacing w:line="275" w:lineRule="exact"/>
        <w:ind w:left="1942"/>
        <w:jc w:val="both"/>
        <w:rPr>
          <w:sz w:val="24"/>
          <w:szCs w:val="24"/>
        </w:rPr>
      </w:pPr>
      <w:r w:rsidRPr="00FB1C79">
        <w:rPr>
          <w:b/>
          <w:sz w:val="24"/>
          <w:szCs w:val="24"/>
        </w:rPr>
        <w:t>Tableau1.3</w:t>
      </w:r>
      <w:r w:rsidR="00750574" w:rsidRPr="00FB1C79">
        <w:rPr>
          <w:b/>
          <w:sz w:val="24"/>
          <w:szCs w:val="24"/>
        </w:rPr>
        <w:t xml:space="preserve"> </w:t>
      </w:r>
      <w:r w:rsidRPr="00FB1C79">
        <w:rPr>
          <w:b/>
          <w:sz w:val="24"/>
          <w:szCs w:val="24"/>
        </w:rPr>
        <w:t>Méthode</w:t>
      </w:r>
      <w:r w:rsidR="00750574" w:rsidRPr="00FB1C79">
        <w:rPr>
          <w:b/>
          <w:sz w:val="24"/>
          <w:szCs w:val="24"/>
        </w:rPr>
        <w:t xml:space="preserve"> </w:t>
      </w:r>
      <w:r w:rsidRPr="00FB1C79">
        <w:rPr>
          <w:b/>
          <w:sz w:val="24"/>
          <w:szCs w:val="24"/>
        </w:rPr>
        <w:t>Agile</w:t>
      </w:r>
      <w:r w:rsidR="00750574" w:rsidRPr="00FB1C79">
        <w:rPr>
          <w:b/>
          <w:sz w:val="24"/>
          <w:szCs w:val="24"/>
        </w:rPr>
        <w:t xml:space="preserve"> </w:t>
      </w:r>
      <w:r w:rsidRPr="00FB1C79">
        <w:rPr>
          <w:b/>
          <w:sz w:val="24"/>
          <w:szCs w:val="24"/>
        </w:rPr>
        <w:t>et</w:t>
      </w:r>
      <w:r w:rsidR="00750574" w:rsidRPr="00FB1C79">
        <w:rPr>
          <w:b/>
          <w:sz w:val="24"/>
          <w:szCs w:val="24"/>
        </w:rPr>
        <w:t xml:space="preserve"> </w:t>
      </w:r>
      <w:r w:rsidRPr="00FB1C79">
        <w:rPr>
          <w:b/>
          <w:sz w:val="24"/>
          <w:szCs w:val="24"/>
        </w:rPr>
        <w:t>Méthode</w:t>
      </w:r>
      <w:r w:rsidR="00750574" w:rsidRPr="00FB1C79">
        <w:rPr>
          <w:b/>
          <w:sz w:val="24"/>
          <w:szCs w:val="24"/>
        </w:rPr>
        <w:t xml:space="preserve"> </w:t>
      </w:r>
      <w:r w:rsidRPr="00FB1C79">
        <w:rPr>
          <w:b/>
          <w:sz w:val="24"/>
          <w:szCs w:val="24"/>
        </w:rPr>
        <w:t xml:space="preserve">Traditionnelle </w:t>
      </w:r>
      <w:commentRangeStart w:id="350"/>
      <w:r w:rsidRPr="00FB1C79">
        <w:rPr>
          <w:sz w:val="24"/>
          <w:szCs w:val="24"/>
        </w:rPr>
        <w:t>[6].</w:t>
      </w:r>
      <w:commentRangeEnd w:id="350"/>
      <w:r w:rsidR="00750574" w:rsidRPr="00FB1C79">
        <w:rPr>
          <w:rStyle w:val="Marquedecommentaire"/>
        </w:rPr>
        <w:commentReference w:id="350"/>
      </w:r>
    </w:p>
    <w:p w:rsidR="00DB3A16" w:rsidRPr="00FB1C79" w:rsidRDefault="00DB3A16" w:rsidP="00AB2D17">
      <w:pPr>
        <w:spacing w:line="275" w:lineRule="exact"/>
        <w:ind w:left="1942"/>
        <w:jc w:val="both"/>
        <w:rPr>
          <w:sz w:val="24"/>
          <w:szCs w:val="24"/>
        </w:rPr>
      </w:pPr>
    </w:p>
    <w:p w:rsidR="00DB3A16" w:rsidRPr="00FB1C79" w:rsidRDefault="009D7D80" w:rsidP="00904D68">
      <w:pPr>
        <w:pStyle w:val="Corpsdetexte"/>
        <w:spacing w:before="10" w:line="360" w:lineRule="auto"/>
        <w:ind w:firstLine="284"/>
        <w:jc w:val="both"/>
      </w:pPr>
      <w:ins w:id="351" w:author="Missaoui" w:date="2023-05-13T12:51:00Z">
        <w:r>
          <w:t xml:space="preserve">Pour </w:t>
        </w:r>
        <w:r w:rsidRPr="00FB1C79">
          <w:t>notre projet de développement</w:t>
        </w:r>
        <w:r>
          <w:t xml:space="preserve">, </w:t>
        </w:r>
        <w:r w:rsidRPr="00FB1C79">
          <w:t xml:space="preserve">nous avons </w:t>
        </w:r>
        <w:r>
          <w:t>sélectionné</w:t>
        </w:r>
        <w:r w:rsidRPr="00FB1C79">
          <w:t xml:space="preserve"> la méthode Agile, car elle permet </w:t>
        </w:r>
        <w:r>
          <w:t xml:space="preserve">d’avoir </w:t>
        </w:r>
        <w:r w:rsidRPr="00FB1C79">
          <w:t>une adaptation plus flexible aux changements, une communication continue avec les parties prenantes et une livraison rapide et régulière de</w:t>
        </w:r>
        <w:r>
          <w:t>s</w:t>
        </w:r>
        <w:r w:rsidRPr="00FB1C79">
          <w:t xml:space="preserve"> fonctionnalités</w:t>
        </w:r>
        <w:r>
          <w:t xml:space="preserve"> attendues</w:t>
        </w:r>
        <w:r w:rsidRPr="00FB1C79">
          <w:t>.</w:t>
        </w:r>
      </w:ins>
      <w:ins w:id="352" w:author="Missaoui" w:date="2023-05-13T12:52:00Z">
        <w:r>
          <w:t xml:space="preserve"> </w:t>
        </w:r>
      </w:ins>
      <w:del w:id="353" w:author="Missaoui" w:date="2023-05-13T12:52:00Z">
        <w:r w:rsidR="00DB3A16" w:rsidRPr="00FB1C79" w:rsidDel="009D7D80">
          <w:delText xml:space="preserve">Après avoir comparé les méthodes traditionnelles et agiles, il est apparu que pour ce projet, l'adoption d'une méthode itérative et incrémentale comme les méthodes agiles est nécessaire, car les besoins du projet ne sont pas entièrement prévus dès le départ. Cette méthode permet une communication constante avec le client et implique sa participation dans l'évolution du projet en donnant son avis sur l'avancement du travail et la qualité du produit présenté. Elle assure également un produit de bonne qualité grâce à des tests continus permettant de résoudre rapidement les problèmes. De plus, elle met l'accent sur le travail d'équipe. </w:delText>
        </w:r>
      </w:del>
      <w:r w:rsidR="00DB3A16" w:rsidRPr="00FB1C79">
        <w:t xml:space="preserve">Plus précisément, le projet sera mené selon la méthode Scrum, la plus couramment utilisée </w:t>
      </w:r>
      <w:r w:rsidR="00904D68">
        <w:t>dans la gestion de projet agile.</w:t>
      </w:r>
    </w:p>
    <w:p w:rsidR="008457F2" w:rsidRDefault="00DB3A16">
      <w:pPr>
        <w:pStyle w:val="Titre7"/>
        <w:numPr>
          <w:ilvl w:val="2"/>
          <w:numId w:val="42"/>
        </w:numPr>
        <w:tabs>
          <w:tab w:val="left" w:pos="890"/>
        </w:tabs>
        <w:spacing w:before="88" w:line="360" w:lineRule="auto"/>
        <w:ind w:left="306" w:firstLine="340"/>
        <w:jc w:val="both"/>
        <w:rPr>
          <w:sz w:val="24"/>
          <w:szCs w:val="24"/>
        </w:rPr>
        <w:pPrChange w:id="354" w:author="Missaoui" w:date="2023-05-13T13:12:00Z">
          <w:pPr>
            <w:pStyle w:val="Titre7"/>
            <w:numPr>
              <w:ilvl w:val="2"/>
              <w:numId w:val="70"/>
            </w:numPr>
            <w:tabs>
              <w:tab w:val="num" w:pos="360"/>
              <w:tab w:val="left" w:pos="890"/>
              <w:tab w:val="num" w:pos="2160"/>
            </w:tabs>
            <w:spacing w:before="88" w:line="360" w:lineRule="auto"/>
            <w:ind w:left="306" w:firstLine="340"/>
            <w:jc w:val="both"/>
          </w:pPr>
        </w:pPrChange>
      </w:pPr>
      <w:commentRangeStart w:id="355"/>
      <w:r w:rsidRPr="00FB1C79">
        <w:rPr>
          <w:sz w:val="24"/>
          <w:szCs w:val="24"/>
        </w:rPr>
        <w:t>Présentation</w:t>
      </w:r>
      <w:r w:rsidR="00750574" w:rsidRPr="00FB1C79">
        <w:rPr>
          <w:sz w:val="24"/>
          <w:szCs w:val="24"/>
        </w:rPr>
        <w:t xml:space="preserve"> </w:t>
      </w:r>
      <w:r w:rsidRPr="00FB1C79">
        <w:rPr>
          <w:sz w:val="24"/>
          <w:szCs w:val="24"/>
        </w:rPr>
        <w:t>de</w:t>
      </w:r>
      <w:r w:rsidR="00750574" w:rsidRPr="00FB1C79">
        <w:rPr>
          <w:sz w:val="24"/>
          <w:szCs w:val="24"/>
        </w:rPr>
        <w:t xml:space="preserve"> </w:t>
      </w:r>
      <w:r w:rsidRPr="00FB1C79">
        <w:rPr>
          <w:sz w:val="24"/>
          <w:szCs w:val="24"/>
        </w:rPr>
        <w:t>Scrum</w:t>
      </w:r>
      <w:commentRangeEnd w:id="355"/>
      <w:r w:rsidR="00BF4CA9">
        <w:rPr>
          <w:rStyle w:val="Marquedecommentaire"/>
          <w:b w:val="0"/>
          <w:bCs w:val="0"/>
        </w:rPr>
        <w:commentReference w:id="355"/>
      </w:r>
    </w:p>
    <w:p w:rsidR="00BF4CA9" w:rsidRDefault="00DB3A16" w:rsidP="00BF4CA9">
      <w:pPr>
        <w:pStyle w:val="Corpsdetexte"/>
        <w:spacing w:before="10" w:line="360" w:lineRule="auto"/>
        <w:ind w:firstLine="284"/>
        <w:jc w:val="both"/>
        <w:rPr>
          <w:ins w:id="356" w:author="Missaoui" w:date="2023-05-13T18:57:00Z"/>
        </w:rPr>
      </w:pPr>
      <w:r w:rsidRPr="00FB1C79">
        <w:t>Scrum est une méthode de gestion de projet agile qui s</w:t>
      </w:r>
      <w:ins w:id="357" w:author="Missaoui" w:date="2023-05-13T19:05:00Z">
        <w:r w:rsidR="00BF4CA9">
          <w:t xml:space="preserve">’appuie </w:t>
        </w:r>
      </w:ins>
      <w:del w:id="358" w:author="Missaoui" w:date="2023-05-13T19:05:00Z">
        <w:r w:rsidRPr="00FB1C79" w:rsidDel="00BF4CA9">
          <w:delText xml:space="preserve">e base </w:delText>
        </w:r>
      </w:del>
      <w:r w:rsidRPr="00FB1C79">
        <w:t xml:space="preserve">sur la collaboration, l'auto-organisation et la transparence pour gérer des projets complexes </w:t>
      </w:r>
      <w:del w:id="359" w:author="Missaoui" w:date="2023-05-13T19:05:00Z">
        <w:r w:rsidRPr="00FB1C79" w:rsidDel="00BF4CA9">
          <w:delText>tout en</w:delText>
        </w:r>
      </w:del>
      <w:ins w:id="360" w:author="Missaoui" w:date="2023-05-13T19:05:00Z">
        <w:r w:rsidR="00BF4CA9">
          <w:t>qui</w:t>
        </w:r>
      </w:ins>
      <w:r w:rsidRPr="00FB1C79">
        <w:t xml:space="preserve"> s'adapt</w:t>
      </w:r>
      <w:ins w:id="361" w:author="Missaoui" w:date="2023-05-13T19:05:00Z">
        <w:r w:rsidR="00BF4CA9">
          <w:t>e</w:t>
        </w:r>
      </w:ins>
      <w:del w:id="362" w:author="Missaoui" w:date="2023-05-13T19:05:00Z">
        <w:r w:rsidRPr="00FB1C79" w:rsidDel="00BF4CA9">
          <w:delText>a</w:delText>
        </w:r>
      </w:del>
      <w:r w:rsidRPr="00FB1C79">
        <w:t>nt aux besoins d</w:t>
      </w:r>
      <w:ins w:id="363" w:author="Missaoui" w:date="2023-05-13T19:05:00Z">
        <w:r w:rsidR="00BF4CA9">
          <w:t xml:space="preserve">es </w:t>
        </w:r>
      </w:ins>
      <w:del w:id="364" w:author="Missaoui" w:date="2023-05-13T19:05:00Z">
        <w:r w:rsidRPr="00FB1C79" w:rsidDel="00BF4CA9">
          <w:delText xml:space="preserve">u </w:delText>
        </w:r>
      </w:del>
      <w:r w:rsidRPr="00FB1C79">
        <w:t>client</w:t>
      </w:r>
      <w:ins w:id="365" w:author="Missaoui" w:date="2023-05-13T19:05:00Z">
        <w:r w:rsidR="00BF4CA9">
          <w:t>s</w:t>
        </w:r>
      </w:ins>
      <w:r w:rsidRPr="00FB1C79">
        <w:t xml:space="preserve">. </w:t>
      </w:r>
    </w:p>
    <w:p w:rsidR="00BF4CA9" w:rsidRDefault="00DB3A16" w:rsidP="00F94EAD">
      <w:pPr>
        <w:pStyle w:val="Corpsdetexte"/>
        <w:spacing w:before="10" w:line="360" w:lineRule="auto"/>
        <w:ind w:firstLine="284"/>
        <w:jc w:val="both"/>
        <w:rPr>
          <w:ins w:id="366" w:author="Missaoui" w:date="2023-05-13T18:57:00Z"/>
        </w:rPr>
      </w:pPr>
      <w:r w:rsidRPr="00FB1C79">
        <w:t xml:space="preserve">Elle découpe le projet en itérations appelées "Sprints" qui durent généralement entre 1 et 4 semaines et </w:t>
      </w:r>
      <w:del w:id="367" w:author="Missaoui" w:date="2023-05-13T19:06:00Z">
        <w:r w:rsidRPr="00FB1C79" w:rsidDel="00BF4CA9">
          <w:delText>qui</w:delText>
        </w:r>
      </w:del>
      <w:r w:rsidRPr="00FB1C79">
        <w:t xml:space="preserve"> se terminent par la livraison d'un produit fonctionnel. La priorisation des tâches en fonction de leur valeur ajoutée </w:t>
      </w:r>
      <w:del w:id="368" w:author="Missaoui" w:date="2023-05-13T19:07:00Z">
        <w:r w:rsidRPr="00FB1C79" w:rsidDel="00F94EAD">
          <w:delText xml:space="preserve">pour le client </w:delText>
        </w:r>
      </w:del>
      <w:r w:rsidRPr="00FB1C79">
        <w:t xml:space="preserve">et la communication fluide entre les membres de l'équipe sont également des éléments clés de cette méthode. </w:t>
      </w:r>
    </w:p>
    <w:p w:rsidR="00750574" w:rsidRPr="00FB1C79" w:rsidRDefault="00DB3A16" w:rsidP="00750574">
      <w:pPr>
        <w:pStyle w:val="Corpsdetexte"/>
        <w:spacing w:before="10" w:line="360" w:lineRule="auto"/>
        <w:ind w:firstLine="284"/>
        <w:jc w:val="both"/>
      </w:pPr>
      <w:r w:rsidRPr="00FB1C79">
        <w:lastRenderedPageBreak/>
        <w:t xml:space="preserve">Le Scrum Master joue un rôle crucial dans la facilitation du travail de l'équipe en leur fournissant les outils et les moyens nécessaires pour accomplir le projet. Le Product Owner est le représentant du client et s'assure que le produit développé répond à ses besoins. Enfin, l'équipe de développement est </w:t>
      </w:r>
      <w:r w:rsidR="00FB1C79" w:rsidRPr="00FB1C79">
        <w:t>auto organisée</w:t>
      </w:r>
      <w:r w:rsidRPr="00FB1C79">
        <w:t xml:space="preserve"> et responsable de la réalisation des tâches qui leur sont assignées. Scrum est une méthode adaptable et souple qui met l'accent sur la qualité et la satisfaction du client.</w:t>
      </w:r>
    </w:p>
    <w:p w:rsidR="00DB3A16" w:rsidRPr="00FB1C79" w:rsidRDefault="00DB3A16" w:rsidP="00750574">
      <w:pPr>
        <w:pStyle w:val="Corpsdetexte"/>
        <w:spacing w:before="10" w:line="360" w:lineRule="auto"/>
        <w:ind w:firstLine="284"/>
        <w:jc w:val="both"/>
      </w:pPr>
      <w:r w:rsidRPr="00FB1C79">
        <w:t>La</w:t>
      </w:r>
      <w:r w:rsidR="00750574" w:rsidRPr="00FB1C79">
        <w:t xml:space="preserve"> </w:t>
      </w:r>
      <w:r w:rsidRPr="00FB1C79">
        <w:t>figure</w:t>
      </w:r>
      <w:r w:rsidR="00750574" w:rsidRPr="00FB1C79">
        <w:t xml:space="preserve"> </w:t>
      </w:r>
      <w:r w:rsidRPr="00FB1C79">
        <w:t>1.4</w:t>
      </w:r>
      <w:r w:rsidR="00750574" w:rsidRPr="00FB1C79">
        <w:t xml:space="preserve"> présente le </w:t>
      </w:r>
      <w:r w:rsidRPr="00FB1C79">
        <w:t>cycle</w:t>
      </w:r>
      <w:r w:rsidR="00750574" w:rsidRPr="00FB1C79">
        <w:t xml:space="preserve"> </w:t>
      </w:r>
      <w:r w:rsidRPr="00FB1C79">
        <w:t>de</w:t>
      </w:r>
      <w:r w:rsidR="00750574" w:rsidRPr="00FB1C79">
        <w:t xml:space="preserve"> développement d’un projet selon la méthode </w:t>
      </w:r>
      <w:r w:rsidRPr="00FB1C79">
        <w:t>Scrum.</w:t>
      </w:r>
    </w:p>
    <w:p w:rsidR="00DB3A16" w:rsidRPr="00FB1C79" w:rsidRDefault="00DB3A16" w:rsidP="00AB2D17">
      <w:pPr>
        <w:pStyle w:val="Corpsdetexte"/>
      </w:pPr>
    </w:p>
    <w:p w:rsidR="00DB3A16" w:rsidRPr="00FB1C79" w:rsidRDefault="00DB3A16" w:rsidP="00750574">
      <w:pPr>
        <w:pStyle w:val="Corpsdetexte"/>
        <w:spacing w:before="8" w:after="240"/>
        <w:jc w:val="center"/>
      </w:pPr>
      <w:r w:rsidRPr="00FB1C79">
        <w:rPr>
          <w:noProof/>
          <w:lang w:eastAsia="fr-FR"/>
        </w:rPr>
        <w:drawing>
          <wp:inline distT="0" distB="0" distL="0" distR="0">
            <wp:extent cx="4940214" cy="2626242"/>
            <wp:effectExtent l="0" t="0" r="0" b="0"/>
            <wp:docPr id="740986136" name="Image 74098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6818" cy="2635069"/>
                    </a:xfrm>
                    <a:prstGeom prst="rect">
                      <a:avLst/>
                    </a:prstGeom>
                    <a:noFill/>
                    <a:ln>
                      <a:noFill/>
                    </a:ln>
                  </pic:spPr>
                </pic:pic>
              </a:graphicData>
            </a:graphic>
          </wp:inline>
        </w:drawing>
      </w:r>
    </w:p>
    <w:p w:rsidR="00DB3A16" w:rsidRPr="00FB1C79" w:rsidRDefault="00DB3A16" w:rsidP="00AB2D17">
      <w:pPr>
        <w:pStyle w:val="Corpsdetexte"/>
        <w:spacing w:before="11"/>
      </w:pPr>
    </w:p>
    <w:p w:rsidR="00DB3A16" w:rsidRPr="00FB1C79" w:rsidRDefault="00DB3A16" w:rsidP="00AB2D17">
      <w:pPr>
        <w:ind w:left="2406"/>
        <w:rPr>
          <w:sz w:val="24"/>
          <w:szCs w:val="24"/>
        </w:rPr>
      </w:pPr>
      <w:r w:rsidRPr="00FB1C79">
        <w:rPr>
          <w:b/>
          <w:sz w:val="24"/>
          <w:szCs w:val="24"/>
        </w:rPr>
        <w:t>Figure</w:t>
      </w:r>
      <w:r w:rsidR="00750574" w:rsidRPr="00FB1C79">
        <w:rPr>
          <w:b/>
          <w:sz w:val="24"/>
          <w:szCs w:val="24"/>
        </w:rPr>
        <w:t xml:space="preserve"> </w:t>
      </w:r>
      <w:r w:rsidRPr="00FB1C79">
        <w:rPr>
          <w:b/>
          <w:sz w:val="24"/>
          <w:szCs w:val="24"/>
        </w:rPr>
        <w:t>1.4</w:t>
      </w:r>
      <w:r w:rsidR="00750574" w:rsidRPr="00FB1C79">
        <w:rPr>
          <w:b/>
          <w:sz w:val="24"/>
          <w:szCs w:val="24"/>
        </w:rPr>
        <w:t xml:space="preserve"> </w:t>
      </w:r>
      <w:r w:rsidRPr="00FB1C79">
        <w:rPr>
          <w:b/>
          <w:sz w:val="24"/>
          <w:szCs w:val="24"/>
        </w:rPr>
        <w:t>Cycle</w:t>
      </w:r>
      <w:r w:rsidR="00750574" w:rsidRPr="00FB1C79">
        <w:rPr>
          <w:b/>
          <w:sz w:val="24"/>
          <w:szCs w:val="24"/>
        </w:rPr>
        <w:t xml:space="preserve"> </w:t>
      </w:r>
      <w:r w:rsidRPr="00FB1C79">
        <w:rPr>
          <w:b/>
          <w:sz w:val="24"/>
          <w:szCs w:val="24"/>
        </w:rPr>
        <w:t>de</w:t>
      </w:r>
      <w:r w:rsidR="00750574" w:rsidRPr="00FB1C79">
        <w:rPr>
          <w:b/>
          <w:sz w:val="24"/>
          <w:szCs w:val="24"/>
        </w:rPr>
        <w:t xml:space="preserve"> </w:t>
      </w:r>
      <w:r w:rsidRPr="00FB1C79">
        <w:rPr>
          <w:b/>
          <w:sz w:val="24"/>
          <w:szCs w:val="24"/>
        </w:rPr>
        <w:t>vie de</w:t>
      </w:r>
      <w:r w:rsidR="00750574" w:rsidRPr="00FB1C79">
        <w:rPr>
          <w:b/>
          <w:sz w:val="24"/>
          <w:szCs w:val="24"/>
        </w:rPr>
        <w:t xml:space="preserve"> </w:t>
      </w:r>
      <w:r w:rsidRPr="00FB1C79">
        <w:rPr>
          <w:b/>
          <w:sz w:val="24"/>
          <w:szCs w:val="24"/>
        </w:rPr>
        <w:t>la</w:t>
      </w:r>
      <w:r w:rsidR="00750574" w:rsidRPr="00FB1C79">
        <w:rPr>
          <w:b/>
          <w:sz w:val="24"/>
          <w:szCs w:val="24"/>
        </w:rPr>
        <w:t xml:space="preserve"> </w:t>
      </w:r>
      <w:r w:rsidRPr="00FB1C79">
        <w:rPr>
          <w:b/>
          <w:sz w:val="24"/>
          <w:szCs w:val="24"/>
        </w:rPr>
        <w:t>méthode</w:t>
      </w:r>
      <w:r w:rsidR="00750574" w:rsidRPr="00FB1C79">
        <w:rPr>
          <w:b/>
          <w:sz w:val="24"/>
          <w:szCs w:val="24"/>
        </w:rPr>
        <w:t xml:space="preserve"> </w:t>
      </w:r>
      <w:r w:rsidRPr="00FB1C79">
        <w:rPr>
          <w:b/>
          <w:sz w:val="24"/>
          <w:szCs w:val="24"/>
        </w:rPr>
        <w:t>Scrum</w:t>
      </w:r>
      <w:r w:rsidR="00750574" w:rsidRPr="00FB1C79">
        <w:rPr>
          <w:b/>
          <w:sz w:val="24"/>
          <w:szCs w:val="24"/>
        </w:rPr>
        <w:t xml:space="preserve"> </w:t>
      </w:r>
      <w:commentRangeStart w:id="369"/>
      <w:r w:rsidRPr="00FB1C79">
        <w:rPr>
          <w:sz w:val="24"/>
          <w:szCs w:val="24"/>
        </w:rPr>
        <w:t>[9</w:t>
      </w:r>
      <w:commentRangeEnd w:id="369"/>
      <w:r w:rsidR="00FB1C79" w:rsidRPr="00FB1C79">
        <w:rPr>
          <w:rStyle w:val="Marquedecommentaire"/>
        </w:rPr>
        <w:commentReference w:id="369"/>
      </w:r>
      <w:r w:rsidRPr="00FB1C79">
        <w:rPr>
          <w:sz w:val="24"/>
          <w:szCs w:val="24"/>
        </w:rPr>
        <w:t>].</w:t>
      </w:r>
    </w:p>
    <w:p w:rsidR="00DB3A16" w:rsidRPr="00FB1C79" w:rsidRDefault="00DB3A16" w:rsidP="00750574">
      <w:pPr>
        <w:rPr>
          <w:sz w:val="24"/>
          <w:szCs w:val="24"/>
        </w:rPr>
      </w:pPr>
    </w:p>
    <w:p w:rsidR="008457F2" w:rsidRDefault="00DB3A16">
      <w:pPr>
        <w:pStyle w:val="Titre7"/>
        <w:numPr>
          <w:ilvl w:val="2"/>
          <w:numId w:val="43"/>
        </w:numPr>
        <w:tabs>
          <w:tab w:val="left" w:pos="890"/>
        </w:tabs>
        <w:spacing w:before="88" w:line="360" w:lineRule="auto"/>
        <w:ind w:left="306" w:firstLine="340"/>
        <w:jc w:val="both"/>
        <w:rPr>
          <w:sz w:val="24"/>
          <w:szCs w:val="24"/>
        </w:rPr>
        <w:pPrChange w:id="370" w:author="Missaoui" w:date="2023-05-13T13:12:00Z">
          <w:pPr>
            <w:pStyle w:val="Titre7"/>
            <w:numPr>
              <w:ilvl w:val="2"/>
              <w:numId w:val="71"/>
            </w:numPr>
            <w:tabs>
              <w:tab w:val="num" w:pos="360"/>
              <w:tab w:val="left" w:pos="890"/>
              <w:tab w:val="num" w:pos="2160"/>
            </w:tabs>
            <w:spacing w:before="88" w:line="360" w:lineRule="auto"/>
            <w:ind w:left="306" w:firstLine="340"/>
            <w:jc w:val="both"/>
          </w:pPr>
        </w:pPrChange>
      </w:pPr>
      <w:r w:rsidRPr="00FB1C79">
        <w:rPr>
          <w:sz w:val="24"/>
          <w:szCs w:val="24"/>
        </w:rPr>
        <w:t>Les</w:t>
      </w:r>
      <w:r w:rsidR="00FB1C79" w:rsidRPr="00FB1C79">
        <w:rPr>
          <w:sz w:val="24"/>
          <w:szCs w:val="24"/>
        </w:rPr>
        <w:t xml:space="preserve"> </w:t>
      </w:r>
      <w:r w:rsidRPr="00FB1C79">
        <w:rPr>
          <w:sz w:val="24"/>
          <w:szCs w:val="24"/>
        </w:rPr>
        <w:t>rôles</w:t>
      </w:r>
      <w:r w:rsidR="00FB1C79" w:rsidRPr="00FB1C79">
        <w:rPr>
          <w:sz w:val="24"/>
          <w:szCs w:val="24"/>
        </w:rPr>
        <w:t xml:space="preserve"> </w:t>
      </w:r>
      <w:r w:rsidRPr="00FB1C79">
        <w:rPr>
          <w:sz w:val="24"/>
          <w:szCs w:val="24"/>
        </w:rPr>
        <w:t>Scrum</w:t>
      </w:r>
    </w:p>
    <w:p w:rsidR="00DB3A16" w:rsidRPr="00FB1C79" w:rsidRDefault="00DB3A16" w:rsidP="00AB2D17">
      <w:pPr>
        <w:pStyle w:val="Corpsdetexte"/>
        <w:spacing w:before="8"/>
        <w:rPr>
          <w:b/>
        </w:rPr>
      </w:pPr>
    </w:p>
    <w:p w:rsidR="00DB3A16" w:rsidRPr="00FB1C79" w:rsidRDefault="00DB3A16" w:rsidP="00FB1C79">
      <w:pPr>
        <w:pStyle w:val="Corpsdetexte"/>
        <w:spacing w:before="10" w:line="360" w:lineRule="auto"/>
        <w:ind w:firstLine="284"/>
        <w:jc w:val="both"/>
      </w:pPr>
      <w:r w:rsidRPr="00FB1C79">
        <w:t>La</w:t>
      </w:r>
      <w:r w:rsidR="00FB1C79" w:rsidRPr="00FB1C79">
        <w:t xml:space="preserve"> </w:t>
      </w:r>
      <w:r w:rsidRPr="00FB1C79">
        <w:t>méthode</w:t>
      </w:r>
      <w:r w:rsidR="00FB1C79" w:rsidRPr="00FB1C79">
        <w:t xml:space="preserve"> </w:t>
      </w:r>
      <w:r w:rsidRPr="00FB1C79">
        <w:t>Scrum</w:t>
      </w:r>
      <w:r w:rsidR="00FB1C79" w:rsidRPr="00FB1C79">
        <w:t xml:space="preserve"> </w:t>
      </w:r>
      <w:r w:rsidRPr="00FB1C79">
        <w:t>définit trois</w:t>
      </w:r>
      <w:r w:rsidR="00FB1C79" w:rsidRPr="00FB1C79">
        <w:t xml:space="preserve"> </w:t>
      </w:r>
      <w:r w:rsidRPr="00FB1C79">
        <w:t>rôles</w:t>
      </w:r>
      <w:r w:rsidR="00FB1C79" w:rsidRPr="00FB1C79">
        <w:t xml:space="preserve"> </w:t>
      </w:r>
      <w:commentRangeStart w:id="371"/>
      <w:r w:rsidRPr="00FB1C79">
        <w:t>[10]:</w:t>
      </w:r>
      <w:commentRangeEnd w:id="371"/>
      <w:r w:rsidR="00FB1C79" w:rsidRPr="00FB1C79">
        <w:commentReference w:id="371"/>
      </w:r>
    </w:p>
    <w:p w:rsidR="00DB3A16" w:rsidRPr="00FB1C79" w:rsidRDefault="00DB3A16" w:rsidP="00FB1C79">
      <w:pPr>
        <w:pStyle w:val="Corpsdetexte"/>
        <w:spacing w:before="1" w:line="360" w:lineRule="auto"/>
        <w:jc w:val="both"/>
      </w:pPr>
    </w:p>
    <w:p w:rsidR="008457F2" w:rsidRDefault="00DB3A16">
      <w:pPr>
        <w:pStyle w:val="Corpsdetexte"/>
        <w:numPr>
          <w:ilvl w:val="0"/>
          <w:numId w:val="44"/>
        </w:numPr>
        <w:spacing w:before="10" w:line="360" w:lineRule="auto"/>
        <w:jc w:val="both"/>
        <w:rPr>
          <w:del w:id="372" w:author="Missaoui" w:date="2023-05-13T19:15:00Z"/>
          <w:rPrChange w:id="373" w:author="Missaoui" w:date="2023-05-13T19:15:00Z">
            <w:rPr>
              <w:del w:id="374" w:author="Missaoui" w:date="2023-05-13T19:15:00Z"/>
              <w:b/>
              <w:bCs/>
            </w:rPr>
          </w:rPrChange>
        </w:rPr>
        <w:pPrChange w:id="375" w:author="Missaoui" w:date="2023-05-13T19:15:00Z">
          <w:pPr>
            <w:pStyle w:val="Corpsdetexte"/>
            <w:numPr>
              <w:numId w:val="72"/>
            </w:numPr>
            <w:tabs>
              <w:tab w:val="num" w:pos="360"/>
              <w:tab w:val="num" w:pos="720"/>
            </w:tabs>
            <w:spacing w:before="10" w:line="360" w:lineRule="auto"/>
            <w:ind w:left="720" w:hanging="720"/>
            <w:jc w:val="both"/>
          </w:pPr>
        </w:pPrChange>
      </w:pPr>
      <w:r w:rsidRPr="00FB1C79">
        <w:rPr>
          <w:b/>
          <w:bCs/>
        </w:rPr>
        <w:t>Le product Owner</w:t>
      </w:r>
      <w:r w:rsidRPr="00FB1C79">
        <w:t xml:space="preserve"> : est un </w:t>
      </w:r>
      <w:del w:id="376" w:author="Missaoui" w:date="2023-05-13T19:13:00Z">
        <w:r w:rsidRPr="00FB1C79" w:rsidDel="00F94EAD">
          <w:delText xml:space="preserve">rôle </w:delText>
        </w:r>
      </w:del>
      <w:ins w:id="377" w:author="Missaoui" w:date="2023-05-13T19:13:00Z">
        <w:r w:rsidR="00F94EAD">
          <w:t>élément</w:t>
        </w:r>
        <w:r w:rsidR="00F94EAD" w:rsidRPr="00FB1C79">
          <w:t xml:space="preserve"> </w:t>
        </w:r>
      </w:ins>
      <w:r w:rsidRPr="00FB1C79">
        <w:t xml:space="preserve">clé dans la méthodologie Scrum. Il est responsable de définir la vision globale du produit, de comprendre les besoins des parties prenantes et de prioriser les fonctionnalités en conséquence. </w:t>
      </w:r>
      <w:del w:id="378" w:author="Missaoui" w:date="2023-05-13T19:13:00Z">
        <w:r w:rsidRPr="00FB1C79" w:rsidDel="00F94EAD">
          <w:delText>Le Product Owner</w:delText>
        </w:r>
      </w:del>
      <w:ins w:id="379" w:author="Missaoui" w:date="2023-05-13T19:13:00Z">
        <w:r w:rsidR="00F94EAD">
          <w:t>Il</w:t>
        </w:r>
      </w:ins>
      <w:r w:rsidRPr="00FB1C79">
        <w:t xml:space="preserve"> doit travailler en étroite collaboration avec l'équipe Scrum pour garantir que le produit livré répond aux besoins du client et est conforme aux exigences </w:t>
      </w:r>
      <w:del w:id="380" w:author="Missaoui" w:date="2023-05-13T19:12:00Z">
        <w:r w:rsidRPr="00FB1C79" w:rsidDel="00F94EAD">
          <w:delText>du marché. En tant que point central du pilotage du produit, le Product Owner doit avoir une excellente compréhension du marché et des tendances de l'industrie, ainsi qu'une connaissance approfondie du produit et de ses fonctionnalités. Le rôle du Product Owner est essentiel pour assurer que l'équipe Scrum travaille sur les fonctionnalités les plus importantes en premier et pour garantir que le produit livré répond aux exigences du client et est un succès sur le marché.</w:delText>
        </w:r>
      </w:del>
      <w:ins w:id="381" w:author="Missaoui" w:date="2023-05-13T19:12:00Z">
        <w:r w:rsidR="00F94EAD">
          <w:t>définies.</w:t>
        </w:r>
      </w:ins>
    </w:p>
    <w:p w:rsidR="008457F2" w:rsidRDefault="008457F2">
      <w:pPr>
        <w:pStyle w:val="Corpsdetexte"/>
        <w:numPr>
          <w:ilvl w:val="0"/>
          <w:numId w:val="44"/>
        </w:numPr>
        <w:spacing w:before="10" w:line="360" w:lineRule="auto"/>
        <w:jc w:val="both"/>
        <w:rPr>
          <w:ins w:id="382" w:author="Missaoui" w:date="2023-05-13T19:15:00Z"/>
        </w:rPr>
        <w:pPrChange w:id="383" w:author="Missaoui" w:date="2023-05-13T19:13:00Z">
          <w:pPr>
            <w:pStyle w:val="Corpsdetexte"/>
            <w:numPr>
              <w:numId w:val="72"/>
            </w:numPr>
            <w:tabs>
              <w:tab w:val="num" w:pos="360"/>
              <w:tab w:val="num" w:pos="720"/>
            </w:tabs>
            <w:spacing w:before="10" w:line="360" w:lineRule="auto"/>
            <w:ind w:left="720" w:hanging="720"/>
            <w:jc w:val="both"/>
          </w:pPr>
        </w:pPrChange>
      </w:pPr>
    </w:p>
    <w:p w:rsidR="008457F2" w:rsidRDefault="00DB3A16">
      <w:pPr>
        <w:pStyle w:val="Corpsdetexte"/>
        <w:numPr>
          <w:ilvl w:val="0"/>
          <w:numId w:val="44"/>
        </w:numPr>
        <w:spacing w:before="10" w:line="360" w:lineRule="auto"/>
        <w:jc w:val="both"/>
        <w:rPr>
          <w:ins w:id="384" w:author="Missaoui" w:date="2023-05-13T19:23:00Z"/>
        </w:rPr>
        <w:pPrChange w:id="385" w:author="Missaoui" w:date="2023-05-13T19:20:00Z">
          <w:pPr>
            <w:pStyle w:val="Corpsdetexte"/>
            <w:numPr>
              <w:numId w:val="72"/>
            </w:numPr>
            <w:tabs>
              <w:tab w:val="num" w:pos="360"/>
              <w:tab w:val="num" w:pos="720"/>
            </w:tabs>
            <w:spacing w:before="10" w:line="360" w:lineRule="auto"/>
            <w:ind w:left="720" w:hanging="720"/>
            <w:jc w:val="both"/>
          </w:pPr>
        </w:pPrChange>
      </w:pPr>
      <w:r w:rsidRPr="00F94EAD">
        <w:rPr>
          <w:b/>
          <w:bCs/>
        </w:rPr>
        <w:t>Le Scrum Master</w:t>
      </w:r>
      <w:r w:rsidRPr="00FB1C79">
        <w:t xml:space="preserve"> : </w:t>
      </w:r>
      <w:ins w:id="386" w:author="Missaoui" w:date="2023-05-13T19:14:00Z">
        <w:r w:rsidR="00F94EAD" w:rsidRPr="00FB1C79">
          <w:t>est le gardien de l'esprit Scrum et est essentiel pour assurer le succès de l'équipe dans la réalisation de ses objectifs.</w:t>
        </w:r>
      </w:ins>
      <w:del w:id="387" w:author="Missaoui" w:date="2023-05-13T19:14:00Z">
        <w:r w:rsidRPr="00FB1C79" w:rsidDel="00F94EAD">
          <w:delText>est un rôle important dans la méthodologie Scrum</w:delText>
        </w:r>
      </w:del>
      <w:r w:rsidRPr="00FB1C79">
        <w:t xml:space="preserve">. Il est </w:t>
      </w:r>
      <w:del w:id="388" w:author="Missaoui" w:date="2023-05-13T19:20:00Z">
        <w:r w:rsidRPr="00FB1C79" w:rsidDel="00F94EAD">
          <w:delText>responsable de veiller</w:delText>
        </w:r>
      </w:del>
      <w:ins w:id="389" w:author="Missaoui" w:date="2023-05-13T19:20:00Z">
        <w:r w:rsidR="00F94EAD">
          <w:t xml:space="preserve">chargé de garantir </w:t>
        </w:r>
      </w:ins>
      <w:del w:id="390" w:author="Missaoui" w:date="2023-05-13T19:20:00Z">
        <w:r w:rsidRPr="00FB1C79" w:rsidDel="00F94EAD">
          <w:delText xml:space="preserve"> à </w:delText>
        </w:r>
      </w:del>
      <w:r w:rsidRPr="00FB1C79">
        <w:t xml:space="preserve">l'application de cette méthode </w:t>
      </w:r>
      <w:del w:id="391" w:author="Missaoui" w:date="2023-05-13T19:20:00Z">
        <w:r w:rsidRPr="00FB1C79" w:rsidDel="00116F84">
          <w:delText xml:space="preserve">de gestion de projet </w:delText>
        </w:r>
      </w:del>
      <w:r w:rsidRPr="00FB1C79">
        <w:t xml:space="preserve">en aidant l'équipe à travailler de manière plus efficace et productive. Le Scrum Master facilite la communication entre les membres de l'équipe et élimine les obstacles qui pourraient les empêcher de travailler de manière optimale. </w:t>
      </w:r>
    </w:p>
    <w:p w:rsidR="008457F2" w:rsidRDefault="008457F2">
      <w:pPr>
        <w:pStyle w:val="Corpsdetexte"/>
        <w:spacing w:before="10" w:line="360" w:lineRule="auto"/>
        <w:ind w:left="1004"/>
        <w:jc w:val="both"/>
        <w:rPr>
          <w:ins w:id="392" w:author="Missaoui" w:date="2023-05-13T19:15:00Z"/>
          <w:sz w:val="20"/>
          <w:szCs w:val="20"/>
          <w:rPrChange w:id="393" w:author="Missaoui" w:date="2023-05-13T19:23:00Z">
            <w:rPr>
              <w:ins w:id="394" w:author="Missaoui" w:date="2023-05-13T19:15:00Z"/>
            </w:rPr>
          </w:rPrChange>
        </w:rPr>
        <w:pPrChange w:id="395" w:author="Missaoui" w:date="2023-05-13T19:23:00Z">
          <w:pPr>
            <w:pStyle w:val="Corpsdetexte"/>
            <w:numPr>
              <w:numId w:val="72"/>
            </w:numPr>
            <w:tabs>
              <w:tab w:val="num" w:pos="360"/>
              <w:tab w:val="num" w:pos="720"/>
            </w:tabs>
            <w:spacing w:before="10" w:line="360" w:lineRule="auto"/>
            <w:ind w:left="720" w:hanging="720"/>
            <w:jc w:val="both"/>
          </w:pPr>
        </w:pPrChange>
      </w:pPr>
    </w:p>
    <w:p w:rsidR="008457F2" w:rsidRDefault="00DB3A16">
      <w:pPr>
        <w:pStyle w:val="Corpsdetexte"/>
        <w:numPr>
          <w:ilvl w:val="0"/>
          <w:numId w:val="44"/>
        </w:numPr>
        <w:spacing w:before="10" w:line="360" w:lineRule="auto"/>
        <w:jc w:val="both"/>
        <w:rPr>
          <w:del w:id="396" w:author="Missaoui" w:date="2023-05-13T19:14:00Z"/>
        </w:rPr>
        <w:pPrChange w:id="397" w:author="Missaoui" w:date="2023-05-13T19:15:00Z">
          <w:pPr>
            <w:pStyle w:val="Corpsdetexte"/>
            <w:numPr>
              <w:numId w:val="72"/>
            </w:numPr>
            <w:tabs>
              <w:tab w:val="num" w:pos="360"/>
              <w:tab w:val="num" w:pos="720"/>
            </w:tabs>
            <w:spacing w:before="10" w:line="360" w:lineRule="auto"/>
            <w:ind w:left="720" w:hanging="720"/>
            <w:jc w:val="both"/>
          </w:pPr>
        </w:pPrChange>
      </w:pPr>
      <w:del w:id="398" w:author="Missaoui" w:date="2023-05-13T19:15:00Z">
        <w:r w:rsidRPr="00FB1C79" w:rsidDel="00F94EAD">
          <w:delText xml:space="preserve">En somme, le Scrum Master </w:delText>
        </w:r>
      </w:del>
      <w:del w:id="399" w:author="Missaoui" w:date="2023-05-13T19:14:00Z">
        <w:r w:rsidRPr="00FB1C79" w:rsidDel="00F94EAD">
          <w:delText>est le gardien de l'esprit Scrum et est essentiel pour assurer le succès de l'équipe dans la réalisation de ses objectifs.</w:delText>
        </w:r>
      </w:del>
    </w:p>
    <w:p w:rsidR="008457F2" w:rsidRDefault="00DB3A16">
      <w:pPr>
        <w:pStyle w:val="Corpsdetexte"/>
        <w:numPr>
          <w:ilvl w:val="0"/>
          <w:numId w:val="44"/>
        </w:numPr>
        <w:spacing w:before="10" w:line="360" w:lineRule="auto"/>
        <w:jc w:val="both"/>
        <w:pPrChange w:id="400" w:author="Missaoui" w:date="2023-05-13T19:23:00Z">
          <w:pPr>
            <w:pStyle w:val="Corpsdetexte"/>
            <w:numPr>
              <w:numId w:val="72"/>
            </w:numPr>
            <w:tabs>
              <w:tab w:val="num" w:pos="360"/>
              <w:tab w:val="num" w:pos="720"/>
            </w:tabs>
            <w:spacing w:before="10" w:line="360" w:lineRule="auto"/>
            <w:ind w:left="720" w:hanging="720"/>
            <w:jc w:val="both"/>
          </w:pPr>
        </w:pPrChange>
      </w:pPr>
      <w:r w:rsidRPr="00F94EAD">
        <w:rPr>
          <w:b/>
          <w:bCs/>
        </w:rPr>
        <w:t>L’équipe</w:t>
      </w:r>
      <w:ins w:id="401" w:author="Missaoui" w:date="2023-05-13T19:20:00Z">
        <w:r w:rsidR="00116F84">
          <w:rPr>
            <w:b/>
            <w:bCs/>
          </w:rPr>
          <w:t xml:space="preserve"> </w:t>
        </w:r>
      </w:ins>
      <w:r w:rsidRPr="00F94EAD">
        <w:rPr>
          <w:b/>
          <w:bCs/>
        </w:rPr>
        <w:t>Scrum</w:t>
      </w:r>
      <w:r w:rsidR="00FB67D7" w:rsidRPr="00FB67D7">
        <w:rPr>
          <w:b/>
          <w:bCs/>
          <w:rPrChange w:id="402" w:author="Missaoui" w:date="2023-05-13T19:14:00Z">
            <w:rPr/>
          </w:rPrChange>
        </w:rPr>
        <w:t xml:space="preserve">: </w:t>
      </w:r>
      <w:r w:rsidRPr="00116F84">
        <w:t xml:space="preserve">est un groupe </w:t>
      </w:r>
      <w:del w:id="403" w:author="Missaoui" w:date="2023-05-13T19:21:00Z">
        <w:r w:rsidRPr="00116F84" w:rsidDel="00116F84">
          <w:delText xml:space="preserve">de professionnels multidisciplinaires qui collaborent pour réaliser les objectifs du projet. Elle est </w:delText>
        </w:r>
      </w:del>
      <w:ins w:id="404" w:author="Missaoui" w:date="2023-05-13T19:21:00Z">
        <w:r w:rsidR="00116F84">
          <w:t xml:space="preserve">de personnes, </w:t>
        </w:r>
      </w:ins>
      <w:r w:rsidRPr="00116F84">
        <w:t>composé</w:t>
      </w:r>
      <w:del w:id="405" w:author="Missaoui" w:date="2023-05-13T19:22:00Z">
        <w:r w:rsidRPr="00116F84" w:rsidDel="00116F84">
          <w:delText>e</w:delText>
        </w:r>
      </w:del>
      <w:r w:rsidRPr="00116F84">
        <w:t xml:space="preserve"> de différents membres </w:t>
      </w:r>
      <w:del w:id="406" w:author="Missaoui" w:date="2023-05-13T19:23:00Z">
        <w:r w:rsidRPr="00116F84" w:rsidDel="00116F84">
          <w:delText>qui ont</w:delText>
        </w:r>
      </w:del>
      <w:ins w:id="407" w:author="Missaoui" w:date="2023-05-13T19:23:00Z">
        <w:r w:rsidR="00116F84">
          <w:t>ayant</w:t>
        </w:r>
      </w:ins>
      <w:r w:rsidRPr="00116F84">
        <w:t xml:space="preserve"> des compétences et des responsabilités variées. </w:t>
      </w:r>
      <w:del w:id="408" w:author="Missaoui" w:date="2023-05-13T19:21:00Z">
        <w:r w:rsidRPr="00116F84" w:rsidDel="00116F84">
          <w:delText>Les membres de l'équipe</w:delText>
        </w:r>
      </w:del>
      <w:ins w:id="409" w:author="Missaoui" w:date="2023-05-13T19:21:00Z">
        <w:r w:rsidR="00116F84">
          <w:t>Ils</w:t>
        </w:r>
      </w:ins>
      <w:r w:rsidRPr="00116F84">
        <w:t xml:space="preserve"> sont autonomes et </w:t>
      </w:r>
      <w:del w:id="410" w:author="Missaoui" w:date="2023-05-13T19:21:00Z">
        <w:r w:rsidRPr="00116F84" w:rsidDel="00116F84">
          <w:delText xml:space="preserve">sont </w:delText>
        </w:r>
      </w:del>
      <w:r w:rsidRPr="00116F84">
        <w:t>responsables de la planification, de l'exécution et de la livraison des fonctionnalités</w:t>
      </w:r>
      <w:ins w:id="411" w:author="Missaoui" w:date="2023-05-13T19:23:00Z">
        <w:r w:rsidR="00116F84">
          <w:t xml:space="preserve"> </w:t>
        </w:r>
      </w:ins>
      <w:del w:id="412" w:author="Missaoui" w:date="2023-05-13T19:23:00Z">
        <w:r w:rsidRPr="00116F84" w:rsidDel="00116F84">
          <w:delText xml:space="preserve">. En travaillant ensemble de manière étroite et régulière, l'équipe Scrum est capable de travailler de manière efficace et productive </w:delText>
        </w:r>
      </w:del>
      <w:r w:rsidRPr="00116F84">
        <w:t>pour livrer un produit de qualité.</w:t>
      </w:r>
    </w:p>
    <w:p w:rsidR="00FB1C79" w:rsidRPr="00FB1C79" w:rsidRDefault="00FB1C79" w:rsidP="00FB1C79"/>
    <w:p w:rsidR="008457F2" w:rsidRDefault="00FB1C79">
      <w:pPr>
        <w:pStyle w:val="Titre7"/>
        <w:numPr>
          <w:ilvl w:val="2"/>
          <w:numId w:val="45"/>
        </w:numPr>
        <w:tabs>
          <w:tab w:val="left" w:pos="890"/>
        </w:tabs>
        <w:spacing w:before="88" w:line="360" w:lineRule="auto"/>
        <w:ind w:left="306" w:firstLine="340"/>
        <w:jc w:val="both"/>
        <w:rPr>
          <w:sz w:val="24"/>
          <w:szCs w:val="24"/>
        </w:rPr>
        <w:pPrChange w:id="413" w:author="Missaoui" w:date="2023-05-13T13:12:00Z">
          <w:pPr>
            <w:pStyle w:val="Titre7"/>
            <w:numPr>
              <w:ilvl w:val="2"/>
              <w:numId w:val="73"/>
            </w:numPr>
            <w:tabs>
              <w:tab w:val="num" w:pos="360"/>
              <w:tab w:val="left" w:pos="890"/>
              <w:tab w:val="num" w:pos="2160"/>
            </w:tabs>
            <w:spacing w:before="88" w:line="360" w:lineRule="auto"/>
            <w:ind w:left="306" w:firstLine="340"/>
            <w:jc w:val="both"/>
          </w:pPr>
        </w:pPrChange>
      </w:pPr>
      <w:r w:rsidRPr="00FB1C79">
        <w:rPr>
          <w:sz w:val="24"/>
          <w:szCs w:val="24"/>
        </w:rPr>
        <w:t xml:space="preserve">Les outils Scrum </w:t>
      </w:r>
      <w:commentRangeStart w:id="414"/>
      <w:r w:rsidRPr="00FB1C79">
        <w:rPr>
          <w:sz w:val="24"/>
          <w:szCs w:val="24"/>
        </w:rPr>
        <w:t>[11]</w:t>
      </w:r>
      <w:commentRangeEnd w:id="414"/>
      <w:r w:rsidRPr="00FB1C79">
        <w:rPr>
          <w:rStyle w:val="Marquedecommentaire"/>
          <w:b w:val="0"/>
          <w:bCs w:val="0"/>
        </w:rPr>
        <w:commentReference w:id="414"/>
      </w:r>
    </w:p>
    <w:p w:rsidR="00FB1C79" w:rsidRPr="00FB1C79" w:rsidRDefault="00FB1C79" w:rsidP="00FB1C79">
      <w:pPr>
        <w:pStyle w:val="Corpsdetexte"/>
        <w:spacing w:before="9"/>
      </w:pPr>
    </w:p>
    <w:p w:rsidR="008457F2" w:rsidRDefault="00FB1C79">
      <w:pPr>
        <w:pStyle w:val="Corpsdetexte"/>
        <w:numPr>
          <w:ilvl w:val="0"/>
          <w:numId w:val="44"/>
        </w:numPr>
        <w:spacing w:before="10" w:line="360" w:lineRule="auto"/>
        <w:jc w:val="both"/>
        <w:rPr>
          <w:b/>
          <w:bCs/>
        </w:rPr>
        <w:pPrChange w:id="415" w:author="Missaoui" w:date="2023-05-13T19:28:00Z">
          <w:pPr>
            <w:pStyle w:val="Corpsdetexte"/>
            <w:numPr>
              <w:numId w:val="72"/>
            </w:numPr>
            <w:tabs>
              <w:tab w:val="num" w:pos="360"/>
              <w:tab w:val="num" w:pos="720"/>
            </w:tabs>
            <w:spacing w:before="10" w:line="360" w:lineRule="auto"/>
            <w:ind w:left="720" w:hanging="720"/>
            <w:jc w:val="both"/>
          </w:pPr>
        </w:pPrChange>
      </w:pPr>
      <w:r w:rsidRPr="00FB1C79">
        <w:rPr>
          <w:b/>
          <w:bCs/>
        </w:rPr>
        <w:t xml:space="preserve">Le Scrum bord : </w:t>
      </w:r>
      <w:r w:rsidRPr="00FB1C79">
        <w:t>est un outil visuel de gestion de projet utilisé dans la méthodologie Scrum. Il permet de suivre l'état d'avancement des tâches et des fonctionnalités tout au long du Sprint. Le Scrum Board peut être organisé en colonnes qui représentent les différentes phases de développement</w:t>
      </w:r>
      <w:del w:id="416" w:author="Missaoui" w:date="2023-05-13T19:28:00Z">
        <w:r w:rsidRPr="00FB1C79" w:rsidDel="00116F84">
          <w:delText>, de la planification à la livraison</w:delText>
        </w:r>
      </w:del>
      <w:r w:rsidRPr="00FB1C79">
        <w:t xml:space="preserve">. </w:t>
      </w:r>
      <w:del w:id="417" w:author="Missaoui" w:date="2023-05-13T19:26:00Z">
        <w:r w:rsidRPr="00FB1C79" w:rsidDel="00116F84">
          <w:delText>Les membres de l'équipe Scrum utilisent le Scrum Board pour suivre les progrès, identifier les obstacles et collaborer de manière efficace pour atteindre les objectifs du projet. En somme, le Scrum Board est un outil de communication et de collaboration clé qui aide l'équipe à travailler de manière</w:delText>
        </w:r>
      </w:del>
      <w:ins w:id="418" w:author="Missaoui" w:date="2023-05-13T19:26:00Z">
        <w:r w:rsidR="00116F84">
          <w:t xml:space="preserve">Il est composé de trois </w:t>
        </w:r>
      </w:ins>
      <w:ins w:id="419" w:author="Missaoui" w:date="2023-05-13T19:27:00Z">
        <w:r w:rsidR="00116F84">
          <w:t>collones : To do (tâche à faire), Doing (tâche en cours), Done (tâche terminée).</w:t>
        </w:r>
      </w:ins>
      <w:r w:rsidRPr="00FB1C79">
        <w:t xml:space="preserve"> </w:t>
      </w:r>
      <w:del w:id="420" w:author="Missaoui" w:date="2023-05-13T19:27:00Z">
        <w:r w:rsidRPr="00FB1C79" w:rsidDel="00116F84">
          <w:delText>cohérente et productive tout au long du Sprint</w:delText>
        </w:r>
        <w:r w:rsidRPr="00FB1C79" w:rsidDel="00116F84">
          <w:rPr>
            <w:b/>
            <w:bCs/>
          </w:rPr>
          <w:delText>.</w:delText>
        </w:r>
      </w:del>
    </w:p>
    <w:p w:rsidR="008457F2" w:rsidRDefault="00FB1C79">
      <w:pPr>
        <w:pStyle w:val="Corpsdetexte"/>
        <w:numPr>
          <w:ilvl w:val="0"/>
          <w:numId w:val="44"/>
        </w:numPr>
        <w:spacing w:before="10" w:line="360" w:lineRule="auto"/>
        <w:jc w:val="both"/>
        <w:rPr>
          <w:ins w:id="421" w:author="Missaoui" w:date="2023-05-13T19:34:00Z"/>
          <w:b/>
          <w:bCs/>
          <w:rPrChange w:id="422" w:author="Missaoui" w:date="2023-05-13T19:34:00Z">
            <w:rPr>
              <w:ins w:id="423" w:author="Missaoui" w:date="2023-05-13T19:34:00Z"/>
            </w:rPr>
          </w:rPrChange>
        </w:rPr>
        <w:pPrChange w:id="424" w:author="Missaoui" w:date="2023-05-13T19:37:00Z">
          <w:pPr>
            <w:pStyle w:val="Corpsdetexte"/>
            <w:numPr>
              <w:numId w:val="72"/>
            </w:numPr>
            <w:tabs>
              <w:tab w:val="num" w:pos="360"/>
              <w:tab w:val="num" w:pos="720"/>
            </w:tabs>
            <w:spacing w:before="10" w:line="360" w:lineRule="auto"/>
            <w:ind w:left="720" w:hanging="720"/>
            <w:jc w:val="both"/>
          </w:pPr>
        </w:pPrChange>
      </w:pPr>
      <w:r w:rsidRPr="00FB1C79">
        <w:rPr>
          <w:b/>
          <w:bCs/>
        </w:rPr>
        <w:t xml:space="preserve">Le Scrum Brundown chart : </w:t>
      </w:r>
      <w:r w:rsidRPr="00FB1C79">
        <w:t>est un outil de suivi de l'avancement du projet</w:t>
      </w:r>
      <w:del w:id="425" w:author="Missaoui" w:date="2023-05-13T19:35:00Z">
        <w:r w:rsidRPr="00FB1C79" w:rsidDel="00F43262">
          <w:delText xml:space="preserve"> </w:delText>
        </w:r>
      </w:del>
      <w:ins w:id="426" w:author="Missaoui" w:date="2023-05-13T19:35:00Z">
        <w:r w:rsidR="00F43262">
          <w:t>.</w:t>
        </w:r>
      </w:ins>
      <w:del w:id="427" w:author="Missaoui" w:date="2023-05-13T19:35:00Z">
        <w:r w:rsidRPr="00FB1C79" w:rsidDel="00F43262">
          <w:delText>utilisé dans la méthodologie Scrum.</w:delText>
        </w:r>
      </w:del>
      <w:ins w:id="428" w:author="Missaoui" w:date="2023-05-13T19:35:00Z">
        <w:r w:rsidR="00F43262">
          <w:t xml:space="preserve"> </w:t>
        </w:r>
      </w:ins>
      <w:del w:id="429" w:author="Missaoui" w:date="2023-05-13T19:35:00Z">
        <w:r w:rsidRPr="00FB1C79" w:rsidDel="00F43262">
          <w:delText xml:space="preserve"> </w:delText>
        </w:r>
      </w:del>
      <w:r w:rsidRPr="00FB1C79">
        <w:t>Il représente graphiquement la quantité de travail restant dans le Sprint, c'est-à-dire le temps estimé nécessaire pour terminer les tâches. Le graphique permet aux membres de l'équipe Scrum de suivre l'évolution du projet</w:t>
      </w:r>
      <w:ins w:id="430" w:author="Missaoui" w:date="2023-05-13T19:36:00Z">
        <w:r w:rsidR="00F43262">
          <w:t xml:space="preserve"> et </w:t>
        </w:r>
      </w:ins>
      <w:del w:id="431" w:author="Missaoui" w:date="2023-05-13T19:36:00Z">
        <w:r w:rsidRPr="00FB1C79" w:rsidDel="00F43262">
          <w:delText xml:space="preserve">, de s'ajuster et </w:delText>
        </w:r>
      </w:del>
      <w:r w:rsidRPr="00FB1C79">
        <w:t xml:space="preserve">de prendre les mesures nécessaires pour maintenir l'avancement du Sprint </w:t>
      </w:r>
      <w:del w:id="432" w:author="Missaoui" w:date="2023-05-13T19:37:00Z">
        <w:r w:rsidRPr="00FB1C79" w:rsidDel="00F43262">
          <w:delText>en ligne avec</w:delText>
        </w:r>
      </w:del>
      <w:ins w:id="433" w:author="Missaoui" w:date="2023-05-13T19:37:00Z">
        <w:r w:rsidR="00F43262">
          <w:t>par rapport</w:t>
        </w:r>
      </w:ins>
      <w:r w:rsidRPr="00FB1C79">
        <w:t xml:space="preserve"> </w:t>
      </w:r>
      <w:del w:id="434" w:author="Missaoui" w:date="2023-05-13T19:37:00Z">
        <w:r w:rsidRPr="00FB1C79" w:rsidDel="00F43262">
          <w:delText xml:space="preserve">les </w:delText>
        </w:r>
      </w:del>
      <w:ins w:id="435" w:author="Missaoui" w:date="2023-05-13T19:37:00Z">
        <w:r w:rsidR="00F43262">
          <w:t>aux</w:t>
        </w:r>
        <w:r w:rsidR="00F43262" w:rsidRPr="00FB1C79">
          <w:t xml:space="preserve"> </w:t>
        </w:r>
      </w:ins>
      <w:r w:rsidRPr="00FB1C79">
        <w:t xml:space="preserve">objectifs définis. </w:t>
      </w:r>
    </w:p>
    <w:p w:rsidR="008457F2" w:rsidRDefault="00FB1C79">
      <w:pPr>
        <w:pStyle w:val="Corpsdetexte"/>
        <w:numPr>
          <w:ilvl w:val="0"/>
          <w:numId w:val="44"/>
        </w:numPr>
        <w:spacing w:before="10" w:line="360" w:lineRule="auto"/>
        <w:jc w:val="both"/>
        <w:rPr>
          <w:del w:id="436" w:author="Missaoui" w:date="2023-05-13T19:34:00Z"/>
          <w:b/>
          <w:bCs/>
        </w:rPr>
        <w:pPrChange w:id="437" w:author="Missaoui" w:date="2023-05-13T13:12:00Z">
          <w:pPr>
            <w:pStyle w:val="Corpsdetexte"/>
            <w:numPr>
              <w:numId w:val="72"/>
            </w:numPr>
            <w:tabs>
              <w:tab w:val="num" w:pos="360"/>
              <w:tab w:val="num" w:pos="720"/>
            </w:tabs>
            <w:spacing w:before="10" w:line="360" w:lineRule="auto"/>
            <w:ind w:left="720" w:hanging="720"/>
            <w:jc w:val="both"/>
          </w:pPr>
        </w:pPrChange>
      </w:pPr>
      <w:del w:id="438" w:author="Missaoui" w:date="2023-05-13T19:34:00Z">
        <w:r w:rsidRPr="00FB1C79" w:rsidDel="00F43262">
          <w:delText>En résumé, le Scrum Burndown Chart est un outil essentiel pour suivre l'avancement du projet et garantir la réalisation des objectifs dans les délais impartis.</w:delText>
        </w:r>
      </w:del>
    </w:p>
    <w:p w:rsidR="008457F2" w:rsidRDefault="00FB1C79">
      <w:pPr>
        <w:pStyle w:val="Corpsdetexte"/>
        <w:numPr>
          <w:ilvl w:val="0"/>
          <w:numId w:val="44"/>
        </w:numPr>
        <w:spacing w:before="10" w:line="360" w:lineRule="auto"/>
        <w:jc w:val="both"/>
        <w:rPr>
          <w:b/>
          <w:bCs/>
        </w:rPr>
        <w:pPrChange w:id="439" w:author="Missaoui" w:date="2023-05-13T19:41:00Z">
          <w:pPr>
            <w:pStyle w:val="Corpsdetexte"/>
            <w:numPr>
              <w:numId w:val="72"/>
            </w:numPr>
            <w:tabs>
              <w:tab w:val="num" w:pos="360"/>
              <w:tab w:val="num" w:pos="720"/>
            </w:tabs>
            <w:spacing w:before="10" w:line="360" w:lineRule="auto"/>
            <w:ind w:left="720" w:hanging="720"/>
            <w:jc w:val="both"/>
          </w:pPr>
        </w:pPrChange>
      </w:pPr>
      <w:r w:rsidRPr="00F43262">
        <w:rPr>
          <w:b/>
          <w:bCs/>
        </w:rPr>
        <w:t>Le Backlog</w:t>
      </w:r>
      <w:ins w:id="440" w:author="Missaoui" w:date="2023-05-13T19:38:00Z">
        <w:r w:rsidR="00F43262">
          <w:rPr>
            <w:b/>
            <w:bCs/>
          </w:rPr>
          <w:t xml:space="preserve"> : </w:t>
        </w:r>
      </w:ins>
      <w:del w:id="441" w:author="Missaoui" w:date="2023-05-13T19:38:00Z">
        <w:r w:rsidRPr="00F43262" w:rsidDel="00F43262">
          <w:rPr>
            <w:b/>
            <w:bCs/>
          </w:rPr>
          <w:delText xml:space="preserve"> : </w:delText>
        </w:r>
        <w:r w:rsidRPr="00F43262" w:rsidDel="00F43262">
          <w:delText>est un élément clé</w:delText>
        </w:r>
        <w:r w:rsidRPr="00FB1C79" w:rsidDel="00F43262">
          <w:delText xml:space="preserve"> du processus de développement de produits. Il </w:delText>
        </w:r>
      </w:del>
      <w:r w:rsidRPr="00FB1C79">
        <w:t xml:space="preserve">contient une liste de toutes les fonctionnalités et les éléments </w:t>
      </w:r>
      <w:del w:id="442" w:author="Missaoui" w:date="2023-05-13T19:38:00Z">
        <w:r w:rsidRPr="00FB1C79" w:rsidDel="00F43262">
          <w:delText>qui nécessitent du travail pour</w:delText>
        </w:r>
      </w:del>
      <w:ins w:id="443" w:author="Missaoui" w:date="2023-05-13T19:39:00Z">
        <w:r w:rsidR="00F43262">
          <w:t xml:space="preserve">qui doivent être </w:t>
        </w:r>
      </w:ins>
      <w:ins w:id="444" w:author="Missaoui" w:date="2023-05-13T19:38:00Z">
        <w:r w:rsidR="00F43262">
          <w:t>réalis</w:t>
        </w:r>
      </w:ins>
      <w:ins w:id="445" w:author="Missaoui" w:date="2023-05-13T19:39:00Z">
        <w:r w:rsidR="00F43262">
          <w:t>és</w:t>
        </w:r>
      </w:ins>
      <w:ins w:id="446" w:author="Missaoui" w:date="2023-05-13T19:38:00Z">
        <w:r w:rsidR="00F43262">
          <w:t xml:space="preserve"> par</w:t>
        </w:r>
      </w:ins>
      <w:r w:rsidRPr="00FB1C79">
        <w:t xml:space="preserve"> l'équipe de développement. Il </w:t>
      </w:r>
      <w:del w:id="447" w:author="Missaoui" w:date="2023-05-13T19:39:00Z">
        <w:r w:rsidRPr="00FB1C79" w:rsidDel="00F43262">
          <w:delText>est essentiel</w:delText>
        </w:r>
      </w:del>
      <w:ins w:id="448" w:author="Missaoui" w:date="2023-05-13T19:39:00Z">
        <w:r w:rsidR="00F43262">
          <w:t>permet</w:t>
        </w:r>
      </w:ins>
      <w:r w:rsidRPr="00FB1C79">
        <w:t xml:space="preserve"> de classer les éléments par priorité </w:t>
      </w:r>
      <w:del w:id="449" w:author="Missaoui" w:date="2023-05-13T19:40:00Z">
        <w:r w:rsidRPr="00FB1C79" w:rsidDel="00F43262">
          <w:delText xml:space="preserve">pour </w:delText>
        </w:r>
      </w:del>
      <w:ins w:id="450" w:author="Missaoui" w:date="2023-05-13T19:40:00Z">
        <w:r w:rsidR="00F43262">
          <w:t>afin de</w:t>
        </w:r>
        <w:r w:rsidR="00F43262" w:rsidRPr="00FB1C79">
          <w:t xml:space="preserve"> </w:t>
        </w:r>
      </w:ins>
      <w:r w:rsidRPr="00FB1C79">
        <w:t xml:space="preserve">définir l'ordre de </w:t>
      </w:r>
      <w:ins w:id="451" w:author="Missaoui" w:date="2023-05-13T19:40:00Z">
        <w:r w:rsidR="00F43262">
          <w:t xml:space="preserve">leur </w:t>
        </w:r>
      </w:ins>
      <w:r w:rsidRPr="00FB1C79">
        <w:t xml:space="preserve">réalisation </w:t>
      </w:r>
      <w:ins w:id="452" w:author="Missaoui" w:date="2023-05-13T19:40:00Z">
        <w:r w:rsidR="00F43262">
          <w:t xml:space="preserve">et </w:t>
        </w:r>
      </w:ins>
      <w:ins w:id="453" w:author="Missaoui" w:date="2023-05-13T19:42:00Z">
        <w:r w:rsidR="00F43262">
          <w:t xml:space="preserve">de </w:t>
        </w:r>
      </w:ins>
      <w:ins w:id="454" w:author="Missaoui" w:date="2023-05-13T19:40:00Z">
        <w:r w:rsidR="00F43262">
          <w:t>s</w:t>
        </w:r>
      </w:ins>
      <w:ins w:id="455" w:author="Missaoui" w:date="2023-05-13T19:41:00Z">
        <w:r w:rsidR="00F43262">
          <w:t>’</w:t>
        </w:r>
      </w:ins>
      <w:del w:id="456" w:author="Missaoui" w:date="2023-05-13T19:40:00Z">
        <w:r w:rsidRPr="00FB1C79" w:rsidDel="00F43262">
          <w:delText>afin d'</w:delText>
        </w:r>
      </w:del>
      <w:r w:rsidRPr="00FB1C79">
        <w:t xml:space="preserve">assurer que les fonctionnalités les plus importantes </w:t>
      </w:r>
      <w:del w:id="457" w:author="Missaoui" w:date="2023-05-13T19:41:00Z">
        <w:r w:rsidRPr="00FB1C79" w:rsidDel="00F43262">
          <w:delText xml:space="preserve">soient </w:delText>
        </w:r>
      </w:del>
      <w:ins w:id="458" w:author="Missaoui" w:date="2023-05-13T19:41:00Z">
        <w:r w:rsidR="00F43262" w:rsidRPr="00FB1C79">
          <w:t>s</w:t>
        </w:r>
      </w:ins>
      <w:ins w:id="459" w:author="Missaoui" w:date="2023-05-13T19:42:00Z">
        <w:r w:rsidR="00F43262">
          <w:t>er</w:t>
        </w:r>
      </w:ins>
      <w:ins w:id="460" w:author="Missaoui" w:date="2023-05-13T19:41:00Z">
        <w:r w:rsidR="00F43262" w:rsidRPr="00FB1C79">
          <w:t>o</w:t>
        </w:r>
        <w:r w:rsidR="00F43262">
          <w:t>nt</w:t>
        </w:r>
        <w:r w:rsidR="00F43262" w:rsidRPr="00FB1C79">
          <w:t xml:space="preserve"> </w:t>
        </w:r>
      </w:ins>
      <w:r w:rsidRPr="00FB1C79">
        <w:t>livrées en premier.</w:t>
      </w:r>
      <w:del w:id="461" w:author="Missaoui" w:date="2023-05-13T19:39:00Z">
        <w:r w:rsidRPr="00FB1C79" w:rsidDel="00F43262">
          <w:delText xml:space="preserve"> Le backlog est constamment mis à jour en fonction des besoins changeants du proje</w:delText>
        </w:r>
        <w:r w:rsidR="00FB67D7" w:rsidRPr="00FB67D7">
          <w:rPr>
            <w:b/>
            <w:bCs/>
            <w:rPrChange w:id="462" w:author="Missaoui" w:date="2023-05-13T19:34:00Z">
              <w:rPr/>
            </w:rPrChange>
          </w:rPr>
          <w:delText>t et peut éga</w:delText>
        </w:r>
        <w:r w:rsidRPr="00FB1C79" w:rsidDel="00F43262">
          <w:delText>lement être utilisé comme une méthode pour communiquer les besoins des parties prenantes. En somme, le backlog est un outil précieux pour gérer et prioriser le travail de l'équipe de développement</w:delText>
        </w:r>
      </w:del>
      <w:r w:rsidRPr="00FB1C79">
        <w:t>.</w:t>
      </w:r>
    </w:p>
    <w:p w:rsidR="00FB1C79" w:rsidRPr="00FB1C79" w:rsidDel="00F43262" w:rsidRDefault="00FB1C79" w:rsidP="00FB1C79">
      <w:pPr>
        <w:pStyle w:val="Corpsdetexte"/>
        <w:spacing w:before="10" w:line="360" w:lineRule="auto"/>
        <w:jc w:val="both"/>
        <w:rPr>
          <w:del w:id="463" w:author="Missaoui" w:date="2023-05-13T19:42:00Z"/>
          <w:b/>
          <w:bCs/>
        </w:rPr>
      </w:pPr>
    </w:p>
    <w:p w:rsidR="00F43262" w:rsidRPr="00FB1C79" w:rsidRDefault="00F43262" w:rsidP="00FB1C79">
      <w:pPr>
        <w:pStyle w:val="Corpsdetexte"/>
        <w:spacing w:before="10" w:line="360" w:lineRule="auto"/>
        <w:jc w:val="both"/>
        <w:rPr>
          <w:b/>
          <w:bCs/>
        </w:rPr>
      </w:pPr>
    </w:p>
    <w:p w:rsidR="00FB1C79" w:rsidRPr="00FB1C79" w:rsidRDefault="00FB1C79" w:rsidP="00FB1C79">
      <w:pPr>
        <w:pStyle w:val="Corpsdetexte"/>
        <w:spacing w:before="10"/>
      </w:pPr>
    </w:p>
    <w:p w:rsidR="00FB1C79" w:rsidRPr="00FB1C79" w:rsidRDefault="00FB1C79" w:rsidP="00FB1C79">
      <w:pPr>
        <w:pStyle w:val="Titre4"/>
        <w:spacing w:before="0"/>
        <w:ind w:left="404"/>
        <w:jc w:val="both"/>
      </w:pPr>
      <w:r w:rsidRPr="00FB1C79">
        <w:t>Conclusion</w:t>
      </w:r>
    </w:p>
    <w:p w:rsidR="00FB1C79" w:rsidRPr="00FB1C79" w:rsidRDefault="00FB1C79" w:rsidP="00FB1C79">
      <w:pPr>
        <w:pStyle w:val="Corpsdetexte"/>
        <w:spacing w:before="9"/>
        <w:rPr>
          <w:b/>
        </w:rPr>
      </w:pPr>
    </w:p>
    <w:p w:rsidR="00FB1C79" w:rsidRPr="00FB1C79" w:rsidRDefault="00FB1C79" w:rsidP="00234158">
      <w:pPr>
        <w:pStyle w:val="Corpsdetexte"/>
        <w:spacing w:before="10" w:line="360" w:lineRule="auto"/>
        <w:ind w:firstLine="284"/>
        <w:jc w:val="both"/>
      </w:pPr>
      <w:del w:id="464" w:author="Missaoui" w:date="2023-05-13T19:45:00Z">
        <w:r w:rsidRPr="00FB1C79" w:rsidDel="00F43262">
          <w:delText>Tout au long de ce</w:delText>
        </w:r>
      </w:del>
      <w:ins w:id="465" w:author="Missaoui" w:date="2023-05-13T19:45:00Z">
        <w:r w:rsidR="00F43262">
          <w:t>Ce</w:t>
        </w:r>
      </w:ins>
      <w:r w:rsidRPr="00FB1C79">
        <w:t xml:space="preserve"> chapitre</w:t>
      </w:r>
      <w:ins w:id="466" w:author="Missaoui" w:date="2023-05-13T19:45:00Z">
        <w:r w:rsidR="00F43262">
          <w:t xml:space="preserve"> présente </w:t>
        </w:r>
      </w:ins>
      <w:del w:id="467" w:author="Missaoui" w:date="2023-05-13T19:46:00Z">
        <w:r w:rsidRPr="00FB1C79" w:rsidDel="00F43262">
          <w:delText xml:space="preserve">, une présentation de </w:delText>
        </w:r>
      </w:del>
      <w:r w:rsidRPr="00FB1C79">
        <w:t>l’organisme d’accueil</w:t>
      </w:r>
      <w:ins w:id="468" w:author="Missaoui" w:date="2023-05-13T19:46:00Z">
        <w:r w:rsidR="00F43262">
          <w:t xml:space="preserve">, le </w:t>
        </w:r>
      </w:ins>
      <w:del w:id="469" w:author="Missaoui" w:date="2023-05-13T19:46:00Z">
        <w:r w:rsidRPr="00FB1C79" w:rsidDel="00F43262">
          <w:delText xml:space="preserve"> et du </w:delText>
        </w:r>
      </w:del>
      <w:r w:rsidRPr="00FB1C79">
        <w:t xml:space="preserve">contexte du projet </w:t>
      </w:r>
      <w:ins w:id="470" w:author="Missaoui" w:date="2023-05-13T19:46:00Z">
        <w:r w:rsidR="00F43262">
          <w:t xml:space="preserve">ainsi que </w:t>
        </w:r>
      </w:ins>
      <w:del w:id="471" w:author="Missaoui" w:date="2023-05-13T19:46:00Z">
        <w:r w:rsidRPr="00FB1C79" w:rsidDel="00F43262">
          <w:delText xml:space="preserve">à réaliser est effectuée, ce qui a mené à déterminer </w:delText>
        </w:r>
      </w:del>
      <w:r w:rsidRPr="00FB1C79">
        <w:t xml:space="preserve">les différents problèmes </w:t>
      </w:r>
      <w:ins w:id="472" w:author="Missaoui" w:date="2023-05-13T19:46:00Z">
        <w:r w:rsidR="00F43262">
          <w:t>dégagés qui nous a permis de</w:t>
        </w:r>
      </w:ins>
      <w:del w:id="473" w:author="Missaoui" w:date="2023-05-13T19:46:00Z">
        <w:r w:rsidRPr="00FB1C79" w:rsidDel="00F43262">
          <w:delText>et</w:delText>
        </w:r>
      </w:del>
      <w:r w:rsidRPr="00FB1C79">
        <w:t xml:space="preserve"> proposer </w:t>
      </w:r>
      <w:del w:id="474" w:author="Missaoui" w:date="2023-05-13T19:46:00Z">
        <w:r w:rsidRPr="00FB1C79" w:rsidDel="00234158">
          <w:delText xml:space="preserve">la </w:delText>
        </w:r>
      </w:del>
      <w:ins w:id="475" w:author="Missaoui" w:date="2023-05-13T19:46:00Z">
        <w:r w:rsidR="00234158">
          <w:t xml:space="preserve">une </w:t>
        </w:r>
      </w:ins>
      <w:r w:rsidRPr="00FB1C79">
        <w:t xml:space="preserve">solution </w:t>
      </w:r>
      <w:ins w:id="476" w:author="Missaoui" w:date="2023-05-13T19:50:00Z">
        <w:r w:rsidR="00234158">
          <w:t xml:space="preserve">pour </w:t>
        </w:r>
      </w:ins>
      <w:del w:id="477" w:author="Missaoui" w:date="2023-05-13T19:46:00Z">
        <w:r w:rsidRPr="00FB1C79" w:rsidDel="00234158">
          <w:delText>envisagée pour améliorer</w:delText>
        </w:r>
      </w:del>
      <w:ins w:id="478" w:author="Missaoui" w:date="2023-05-13T19:46:00Z">
        <w:r w:rsidR="00234158">
          <w:t>amélior</w:t>
        </w:r>
      </w:ins>
      <w:ins w:id="479" w:author="Missaoui" w:date="2023-05-13T19:50:00Z">
        <w:r w:rsidR="00234158">
          <w:t>er</w:t>
        </w:r>
      </w:ins>
      <w:r w:rsidRPr="00FB1C79">
        <w:t xml:space="preserve"> la situation actuelle. </w:t>
      </w:r>
      <w:del w:id="480" w:author="Missaoui" w:date="2023-05-13T19:47:00Z">
        <w:r w:rsidRPr="00FB1C79" w:rsidDel="00234158">
          <w:delText>Par la suite</w:delText>
        </w:r>
      </w:del>
      <w:ins w:id="481" w:author="Missaoui" w:date="2023-05-13T19:47:00Z">
        <w:r w:rsidR="00234158">
          <w:t>Ensuite</w:t>
        </w:r>
      </w:ins>
      <w:r w:rsidRPr="00FB1C79">
        <w:t xml:space="preserve">, une comparaison </w:t>
      </w:r>
      <w:del w:id="482" w:author="Missaoui" w:date="2023-05-13T19:47:00Z">
        <w:r w:rsidRPr="00FB1C79" w:rsidDel="00234158">
          <w:delText>entre les</w:delText>
        </w:r>
      </w:del>
      <w:ins w:id="483" w:author="Missaoui" w:date="2023-05-13T19:47:00Z">
        <w:r w:rsidR="00234158">
          <w:t>des</w:t>
        </w:r>
      </w:ins>
      <w:r w:rsidRPr="00FB1C79">
        <w:t xml:space="preserve"> différentes méthodologies de développement a été présentée afin de pouvoir choisir la méthode </w:t>
      </w:r>
      <w:ins w:id="484" w:author="Missaoui" w:date="2023-05-13T19:47:00Z">
        <w:r w:rsidR="00234158">
          <w:t>la plus appropriée</w:t>
        </w:r>
      </w:ins>
      <w:del w:id="485" w:author="Missaoui" w:date="2023-05-13T19:47:00Z">
        <w:r w:rsidRPr="00FB1C79" w:rsidDel="00234158">
          <w:delText>adéquate</w:delText>
        </w:r>
      </w:del>
      <w:ins w:id="486" w:author="Missaoui" w:date="2023-05-13T19:51:00Z">
        <w:r w:rsidR="00234158">
          <w:t xml:space="preserve"> pour </w:t>
        </w:r>
      </w:ins>
      <w:del w:id="487" w:author="Missaoui" w:date="2023-05-13T19:47:00Z">
        <w:r w:rsidRPr="00FB1C79" w:rsidDel="00234158">
          <w:delText xml:space="preserve"> </w:delText>
        </w:r>
      </w:del>
      <w:del w:id="488" w:author="Missaoui" w:date="2023-05-13T19:51:00Z">
        <w:r w:rsidRPr="00FB1C79" w:rsidDel="00234158">
          <w:delText xml:space="preserve">à </w:delText>
        </w:r>
      </w:del>
      <w:ins w:id="489" w:author="Missaoui" w:date="2023-05-13T19:47:00Z">
        <w:r w:rsidR="00234158">
          <w:t>notre</w:t>
        </w:r>
      </w:ins>
      <w:del w:id="490" w:author="Missaoui" w:date="2023-05-13T19:47:00Z">
        <w:r w:rsidRPr="00FB1C79" w:rsidDel="00234158">
          <w:delText>ce</w:delText>
        </w:r>
      </w:del>
      <w:r w:rsidRPr="00FB1C79">
        <w:t xml:space="preserve"> projet.</w:t>
      </w:r>
    </w:p>
    <w:p w:rsidR="00FB1C79" w:rsidRPr="00FB1C79" w:rsidRDefault="00FB1C79" w:rsidP="00234158">
      <w:pPr>
        <w:pStyle w:val="Corpsdetexte"/>
        <w:spacing w:before="10" w:line="360" w:lineRule="auto"/>
        <w:ind w:firstLine="284"/>
        <w:jc w:val="both"/>
        <w:sectPr w:rsidR="00FB1C79" w:rsidRPr="00FB1C79">
          <w:pgSz w:w="12240" w:h="15840"/>
          <w:pgMar w:top="1000" w:right="420" w:bottom="1200" w:left="1240" w:header="722" w:footer="1000" w:gutter="0"/>
          <w:cols w:space="720"/>
        </w:sectPr>
      </w:pPr>
      <w:r w:rsidRPr="00FB1C79">
        <w:t xml:space="preserve">Le chapitre suivant sera consacré à </w:t>
      </w:r>
      <w:del w:id="491" w:author="Missaoui" w:date="2023-05-13T19:48:00Z">
        <w:r w:rsidRPr="00FB1C79" w:rsidDel="00234158">
          <w:delText>l’étud</w:delText>
        </w:r>
        <w:r w:rsidR="00FB67D7" w:rsidRPr="00FB67D7">
          <w:rPr>
            <w:b/>
            <w:bCs/>
            <w:rPrChange w:id="492" w:author="Missaoui" w:date="2023-05-13T19:34:00Z">
              <w:rPr/>
            </w:rPrChange>
          </w:rPr>
          <w:delText>e</w:delText>
        </w:r>
        <w:r w:rsidRPr="00FB1C79" w:rsidDel="00234158">
          <w:delText xml:space="preserve"> des différents besoins</w:delText>
        </w:r>
      </w:del>
      <w:ins w:id="493" w:author="Missaoui" w:date="2023-05-13T19:48:00Z">
        <w:r w:rsidR="00234158">
          <w:t xml:space="preserve">l’identification des différentes </w:t>
        </w:r>
      </w:ins>
      <w:ins w:id="494" w:author="Missaoui" w:date="2023-05-13T19:49:00Z">
        <w:r w:rsidR="00234158">
          <w:t>fonctionnalités</w:t>
        </w:r>
      </w:ins>
      <w:ins w:id="495" w:author="Missaoui" w:date="2023-05-13T19:48:00Z">
        <w:r w:rsidR="00234158">
          <w:t xml:space="preserve"> à développer, la planificaion des sprints</w:t>
        </w:r>
      </w:ins>
      <w:r w:rsidRPr="00FB1C79">
        <w:t xml:space="preserve">, </w:t>
      </w:r>
      <w:del w:id="496" w:author="Missaoui" w:date="2023-05-13T19:48:00Z">
        <w:r w:rsidRPr="00FB1C79" w:rsidDel="00234158">
          <w:delText xml:space="preserve">la construction du Backlog de produit ainsi que le plan de travail et la présentation de </w:delText>
        </w:r>
      </w:del>
      <w:r w:rsidRPr="00FB1C79">
        <w:t xml:space="preserve">l’environnement de travail </w:t>
      </w:r>
      <w:ins w:id="497" w:author="Missaoui" w:date="2023-05-13T19:48:00Z">
        <w:r w:rsidR="00234158">
          <w:t xml:space="preserve">choisi </w:t>
        </w:r>
      </w:ins>
      <w:r w:rsidRPr="00FB1C79">
        <w:t>et l’architecture générale de l’application.</w:t>
      </w:r>
    </w:p>
    <w:p w:rsidR="00FB1C79" w:rsidRPr="00FB1C79" w:rsidRDefault="00FB1C79" w:rsidP="00AB2D17">
      <w:pPr>
        <w:spacing w:line="360" w:lineRule="auto"/>
        <w:jc w:val="both"/>
        <w:rPr>
          <w:sz w:val="24"/>
          <w:szCs w:val="24"/>
        </w:rPr>
      </w:pPr>
    </w:p>
    <w:p w:rsidR="00FB1C79" w:rsidRPr="00FB1C79" w:rsidRDefault="00FB1C79" w:rsidP="00FB1C79">
      <w:pPr>
        <w:rPr>
          <w:sz w:val="24"/>
          <w:szCs w:val="24"/>
        </w:rPr>
      </w:pPr>
    </w:p>
    <w:p w:rsidR="00FB1C79" w:rsidRPr="00FB1C79" w:rsidRDefault="00FB1C79" w:rsidP="00FB1C79">
      <w:pPr>
        <w:rPr>
          <w:sz w:val="24"/>
          <w:szCs w:val="24"/>
        </w:rPr>
      </w:pPr>
    </w:p>
    <w:p w:rsidR="00FB1C79" w:rsidRPr="00FB1C79" w:rsidRDefault="00FB1C79" w:rsidP="00FB1C79">
      <w:pPr>
        <w:rPr>
          <w:sz w:val="24"/>
          <w:szCs w:val="24"/>
        </w:rPr>
      </w:pPr>
    </w:p>
    <w:p w:rsidR="00FB1C79" w:rsidRPr="00FB1C79" w:rsidRDefault="00FB1C79" w:rsidP="00FB1C79">
      <w:pPr>
        <w:rPr>
          <w:sz w:val="24"/>
          <w:szCs w:val="24"/>
        </w:rPr>
      </w:pPr>
    </w:p>
    <w:p w:rsidR="00FB1C79" w:rsidRPr="00FB1C79" w:rsidRDefault="00FB1C79" w:rsidP="00FB1C79">
      <w:pPr>
        <w:rPr>
          <w:sz w:val="24"/>
          <w:szCs w:val="24"/>
        </w:rPr>
      </w:pPr>
    </w:p>
    <w:p w:rsidR="00DB3A16" w:rsidRPr="00FB1C79" w:rsidRDefault="00FB67D7" w:rsidP="00FB1C79">
      <w:pPr>
        <w:pStyle w:val="Corpsdetexte"/>
      </w:pPr>
      <w:r>
        <w:rPr>
          <w:noProof/>
        </w:rPr>
        <w:pict>
          <v:line id="Line 186" o:spid="_x0000_s2051" style="position:absolute;z-index:251673600;visibility:visible;mso-position-horizontal-relative:page;mso-position-vertical-relative:page" from="238.05pt,375.4pt" to="238.05pt,3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">
            <w10:wrap anchorx="page" anchory="page"/>
          </v:line>
        </w:pict>
      </w: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spacing w:before="11"/>
      </w:pPr>
    </w:p>
    <w:p w:rsidR="00DB3A16" w:rsidRPr="00234158" w:rsidRDefault="00FB67D7" w:rsidP="00AB2D17">
      <w:pPr>
        <w:pStyle w:val="Titre1"/>
        <w:ind w:left="241" w:right="832"/>
        <w:rPr>
          <w:rPrChange w:id="498" w:author="Missaoui" w:date="2023-05-13T19:51:00Z">
            <w:rPr>
              <w:sz w:val="48"/>
              <w:szCs w:val="48"/>
            </w:rPr>
          </w:rPrChange>
        </w:rPr>
      </w:pPr>
      <w:r>
        <w:rPr>
          <w:noProof/>
        </w:rPr>
        <w:pict>
          <v:line id="Line 185" o:spid="_x0000_s2050" style="position:absolute;left:0;text-align:left;z-index:251674624;visibility:visible;mso-position-horizontal-relative:page" from="573.85pt,20.45pt" to="573.8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">
            <w10:wrap anchorx="page"/>
          </v:line>
        </w:pict>
      </w:r>
      <w:r w:rsidRPr="00FB67D7">
        <w:rPr>
          <w:rPrChange w:id="499" w:author="Missaoui" w:date="2023-05-13T19:51:00Z">
            <w:rPr>
              <w:b w:val="0"/>
              <w:bCs w:val="0"/>
              <w:sz w:val="48"/>
              <w:szCs w:val="48"/>
            </w:rPr>
          </w:rPrChange>
        </w:rPr>
        <w:t>Chapitre2</w:t>
      </w:r>
    </w:p>
    <w:p w:rsidR="00DB3A16" w:rsidRPr="00234158" w:rsidRDefault="00DB3A16" w:rsidP="00AB2D17">
      <w:pPr>
        <w:pStyle w:val="Corpsdetexte"/>
        <w:rPr>
          <w:b/>
          <w:sz w:val="44"/>
          <w:szCs w:val="44"/>
          <w:rPrChange w:id="500" w:author="Missaoui" w:date="2023-05-13T19:51:00Z">
            <w:rPr>
              <w:b/>
              <w:sz w:val="48"/>
              <w:szCs w:val="48"/>
            </w:rPr>
          </w:rPrChange>
        </w:rPr>
      </w:pPr>
    </w:p>
    <w:p w:rsidR="00DB3A16" w:rsidRPr="00234158" w:rsidRDefault="00FB67D7" w:rsidP="00AB2D17">
      <w:pPr>
        <w:tabs>
          <w:tab w:val="center" w:pos="5009"/>
        </w:tabs>
        <w:spacing w:before="1"/>
        <w:ind w:left="241" w:right="803"/>
        <w:rPr>
          <w:b/>
          <w:sz w:val="44"/>
          <w:szCs w:val="44"/>
          <w:rPrChange w:id="501" w:author="Missaoui" w:date="2023-05-13T19:51:00Z">
            <w:rPr>
              <w:b/>
              <w:sz w:val="48"/>
              <w:szCs w:val="48"/>
            </w:rPr>
          </w:rPrChange>
        </w:rPr>
      </w:pPr>
      <w:r w:rsidRPr="00FB67D7">
        <w:rPr>
          <w:b/>
          <w:sz w:val="44"/>
          <w:szCs w:val="44"/>
          <w:rPrChange w:id="502" w:author="Missaoui" w:date="2023-05-13T19:51:00Z">
            <w:rPr>
              <w:b/>
              <w:sz w:val="48"/>
              <w:szCs w:val="48"/>
            </w:rPr>
          </w:rPrChange>
        </w:rPr>
        <w:tab/>
      </w:r>
      <w:ins w:id="503" w:author="Missaoui" w:date="2023-05-13T19:51:00Z">
        <w:r w:rsidR="00234158">
          <w:rPr>
            <w:b/>
            <w:sz w:val="44"/>
            <w:szCs w:val="44"/>
          </w:rPr>
          <w:t xml:space="preserve">Etude et réalisation du </w:t>
        </w:r>
      </w:ins>
      <w:r w:rsidRPr="00FB67D7">
        <w:rPr>
          <w:b/>
          <w:sz w:val="44"/>
          <w:szCs w:val="44"/>
          <w:rPrChange w:id="504" w:author="Missaoui" w:date="2023-05-13T19:51:00Z">
            <w:rPr>
              <w:b/>
              <w:sz w:val="48"/>
              <w:szCs w:val="48"/>
            </w:rPr>
          </w:rPrChange>
        </w:rPr>
        <w:t>SPRINT 0</w:t>
      </w:r>
    </w:p>
    <w:p w:rsidR="00DB3A16" w:rsidRPr="00FB1C79" w:rsidRDefault="00DB3A16" w:rsidP="00AB2D17">
      <w:pPr>
        <w:jc w:val="center"/>
        <w:rPr>
          <w:sz w:val="24"/>
          <w:szCs w:val="24"/>
        </w:rPr>
        <w:sectPr w:rsidR="00DB3A16" w:rsidRPr="00FB1C79">
          <w:headerReference w:type="default" r:id="rId32"/>
          <w:footerReference w:type="default" r:id="rId33"/>
          <w:pgSz w:w="12240" w:h="15840"/>
          <w:pgMar w:top="1500" w:right="420" w:bottom="280" w:left="1240" w:header="0" w:footer="0" w:gutter="0"/>
          <w:cols w:space="720"/>
        </w:sectPr>
      </w:pPr>
    </w:p>
    <w:p w:rsidR="00DB3A16" w:rsidRPr="00FB1C79" w:rsidRDefault="00DB3A16" w:rsidP="00AB2D17">
      <w:pPr>
        <w:pStyle w:val="Corpsdetexte"/>
        <w:spacing w:before="10"/>
        <w:rPr>
          <w:b/>
        </w:rPr>
      </w:pPr>
    </w:p>
    <w:p w:rsidR="00DB3A16" w:rsidRPr="00FB1C79" w:rsidRDefault="00DB3A16" w:rsidP="00AB2D17">
      <w:pPr>
        <w:pStyle w:val="Titre4"/>
        <w:ind w:left="176"/>
      </w:pPr>
      <w:r w:rsidRPr="00FB1C79">
        <w:t>Introduction</w:t>
      </w:r>
    </w:p>
    <w:p w:rsidR="00DB3A16" w:rsidRPr="00FB1C79" w:rsidRDefault="00DB3A16" w:rsidP="00AB2D17">
      <w:pPr>
        <w:pStyle w:val="Corpsdetexte"/>
        <w:spacing w:before="3"/>
        <w:rPr>
          <w:b/>
        </w:rPr>
      </w:pPr>
    </w:p>
    <w:p w:rsidR="00DB3A16" w:rsidRPr="00FB1C79" w:rsidRDefault="00DB3A16" w:rsidP="00D734C1">
      <w:pPr>
        <w:spacing w:line="360" w:lineRule="auto"/>
        <w:ind w:firstLine="284"/>
        <w:jc w:val="both"/>
        <w:rPr>
          <w:sz w:val="24"/>
          <w:szCs w:val="24"/>
        </w:rPr>
      </w:pPr>
      <w:r w:rsidRPr="00FB1C79">
        <w:rPr>
          <w:sz w:val="24"/>
          <w:szCs w:val="24"/>
        </w:rPr>
        <w:t>Ce chapitre présente le sprint zéro</w:t>
      </w:r>
      <w:ins w:id="505" w:author="Missaoui" w:date="2023-05-13T19:52:00Z">
        <w:r w:rsidR="00234158">
          <w:rPr>
            <w:sz w:val="24"/>
            <w:szCs w:val="24"/>
          </w:rPr>
          <w:t xml:space="preserve"> </w:t>
        </w:r>
      </w:ins>
      <w:del w:id="506" w:author="Missaoui" w:date="2023-05-13T19:52:00Z">
        <w:r w:rsidRPr="00FB1C79" w:rsidDel="00234158">
          <w:rPr>
            <w:sz w:val="24"/>
            <w:szCs w:val="24"/>
          </w:rPr>
          <w:delText xml:space="preserve">, qui représente la première étape de la réalisation </w:delText>
        </w:r>
      </w:del>
      <w:r w:rsidRPr="00FB1C79">
        <w:rPr>
          <w:sz w:val="24"/>
          <w:szCs w:val="24"/>
        </w:rPr>
        <w:t xml:space="preserve">du projet. </w:t>
      </w:r>
      <w:del w:id="507" w:author="Missaoui" w:date="2023-05-13T19:59:00Z">
        <w:r w:rsidRPr="00FB1C79" w:rsidDel="00D734C1">
          <w:rPr>
            <w:sz w:val="24"/>
            <w:szCs w:val="24"/>
          </w:rPr>
          <w:delText>Dans</w:delText>
        </w:r>
        <w:r w:rsidR="00FB1C79" w:rsidDel="00D734C1">
          <w:rPr>
            <w:sz w:val="24"/>
            <w:szCs w:val="24"/>
          </w:rPr>
          <w:delText xml:space="preserve"> </w:delText>
        </w:r>
        <w:r w:rsidRPr="00FB1C79" w:rsidDel="00D734C1">
          <w:rPr>
            <w:sz w:val="24"/>
            <w:szCs w:val="24"/>
          </w:rPr>
          <w:delText>un premier temps, les</w:delText>
        </w:r>
      </w:del>
      <w:ins w:id="508" w:author="Missaoui" w:date="2023-05-13T19:59:00Z">
        <w:r w:rsidR="00D734C1">
          <w:rPr>
            <w:sz w:val="24"/>
            <w:szCs w:val="24"/>
          </w:rPr>
          <w:t>Les</w:t>
        </w:r>
      </w:ins>
      <w:r w:rsidRPr="00FB1C79">
        <w:rPr>
          <w:sz w:val="24"/>
          <w:szCs w:val="24"/>
        </w:rPr>
        <w:t xml:space="preserve"> acteurs et les besoins fonctionnels et</w:t>
      </w:r>
      <w:r w:rsidR="00FB1C79">
        <w:rPr>
          <w:sz w:val="24"/>
          <w:szCs w:val="24"/>
        </w:rPr>
        <w:t xml:space="preserve"> </w:t>
      </w:r>
      <w:r w:rsidRPr="00FB1C79">
        <w:rPr>
          <w:sz w:val="24"/>
          <w:szCs w:val="24"/>
        </w:rPr>
        <w:t>non fonctionnels</w:t>
      </w:r>
      <w:ins w:id="509" w:author="Missaoui" w:date="2023-05-13T19:59:00Z">
        <w:r w:rsidR="00D734C1">
          <w:rPr>
            <w:sz w:val="24"/>
            <w:szCs w:val="24"/>
          </w:rPr>
          <w:t xml:space="preserve"> </w:t>
        </w:r>
        <w:r w:rsidR="00D734C1" w:rsidRPr="00FB1C79">
          <w:rPr>
            <w:sz w:val="24"/>
            <w:szCs w:val="24"/>
          </w:rPr>
          <w:t>ainsi</w:t>
        </w:r>
        <w:r w:rsidR="00D734C1">
          <w:rPr>
            <w:sz w:val="24"/>
            <w:szCs w:val="24"/>
          </w:rPr>
          <w:t xml:space="preserve"> </w:t>
        </w:r>
        <w:r w:rsidR="00D734C1" w:rsidRPr="00FB1C79">
          <w:rPr>
            <w:sz w:val="24"/>
            <w:szCs w:val="24"/>
          </w:rPr>
          <w:t>que la méthodologie appliquée</w:t>
        </w:r>
      </w:ins>
      <w:r w:rsidRPr="00FB1C79">
        <w:rPr>
          <w:sz w:val="24"/>
          <w:szCs w:val="24"/>
        </w:rPr>
        <w:t xml:space="preserve"> seront</w:t>
      </w:r>
      <w:r w:rsidR="00FB1C79">
        <w:rPr>
          <w:sz w:val="24"/>
          <w:szCs w:val="24"/>
        </w:rPr>
        <w:t xml:space="preserve"> </w:t>
      </w:r>
      <w:ins w:id="510" w:author="Missaoui" w:date="2023-05-13T19:59:00Z">
        <w:r w:rsidR="00D734C1">
          <w:rPr>
            <w:sz w:val="24"/>
            <w:szCs w:val="24"/>
          </w:rPr>
          <w:t xml:space="preserve">tout d’abord </w:t>
        </w:r>
      </w:ins>
      <w:r w:rsidRPr="00FB1C79">
        <w:rPr>
          <w:sz w:val="24"/>
          <w:szCs w:val="24"/>
        </w:rPr>
        <w:t>identifiés</w:t>
      </w:r>
      <w:del w:id="511" w:author="Missaoui" w:date="2023-05-13T20:00:00Z">
        <w:r w:rsidRPr="00FB1C79" w:rsidDel="00D734C1">
          <w:rPr>
            <w:sz w:val="24"/>
            <w:szCs w:val="24"/>
          </w:rPr>
          <w:delText>,</w:delText>
        </w:r>
      </w:del>
      <w:del w:id="512" w:author="Missaoui" w:date="2023-05-13T19:59:00Z">
        <w:r w:rsidRPr="00FB1C79" w:rsidDel="00D734C1">
          <w:rPr>
            <w:sz w:val="24"/>
            <w:szCs w:val="24"/>
          </w:rPr>
          <w:delText xml:space="preserve"> ainsi</w:delText>
        </w:r>
        <w:r w:rsidR="00FB1C79" w:rsidDel="00D734C1">
          <w:rPr>
            <w:sz w:val="24"/>
            <w:szCs w:val="24"/>
          </w:rPr>
          <w:delText xml:space="preserve"> </w:delText>
        </w:r>
        <w:r w:rsidRPr="00FB1C79" w:rsidDel="00D734C1">
          <w:rPr>
            <w:sz w:val="24"/>
            <w:szCs w:val="24"/>
          </w:rPr>
          <w:delText>que la méthodologie appliquée</w:delText>
        </w:r>
      </w:del>
      <w:r w:rsidRPr="00FB1C79">
        <w:rPr>
          <w:sz w:val="24"/>
          <w:szCs w:val="24"/>
        </w:rPr>
        <w:t xml:space="preserve">. Par la suite, l'environnement de travail sera démontré </w:t>
      </w:r>
      <w:del w:id="513" w:author="Missaoui" w:date="2023-05-13T20:00:00Z">
        <w:r w:rsidRPr="00FB1C79" w:rsidDel="00D734C1">
          <w:rPr>
            <w:sz w:val="24"/>
            <w:szCs w:val="24"/>
          </w:rPr>
          <w:delText>dans ce sprint</w:delText>
        </w:r>
        <w:r w:rsidR="00FB1C79" w:rsidDel="00D734C1">
          <w:rPr>
            <w:sz w:val="24"/>
            <w:szCs w:val="24"/>
          </w:rPr>
          <w:delText xml:space="preserve"> </w:delText>
        </w:r>
      </w:del>
      <w:r w:rsidRPr="00FB1C79">
        <w:rPr>
          <w:sz w:val="24"/>
          <w:szCs w:val="24"/>
        </w:rPr>
        <w:t>suivi</w:t>
      </w:r>
      <w:r w:rsidR="00FB1C79">
        <w:rPr>
          <w:sz w:val="24"/>
          <w:szCs w:val="24"/>
        </w:rPr>
        <w:t xml:space="preserve"> </w:t>
      </w:r>
      <w:r w:rsidRPr="00FB1C79">
        <w:rPr>
          <w:sz w:val="24"/>
          <w:szCs w:val="24"/>
        </w:rPr>
        <w:t>par un</w:t>
      </w:r>
      <w:r w:rsidR="00FB1C79">
        <w:rPr>
          <w:sz w:val="24"/>
          <w:szCs w:val="24"/>
        </w:rPr>
        <w:t xml:space="preserve"> </w:t>
      </w:r>
      <w:r w:rsidRPr="00FB1C79">
        <w:rPr>
          <w:sz w:val="24"/>
          <w:szCs w:val="24"/>
        </w:rPr>
        <w:t>aperçu de l'architecture</w:t>
      </w:r>
      <w:r w:rsidR="00FB1C79">
        <w:rPr>
          <w:sz w:val="24"/>
          <w:szCs w:val="24"/>
        </w:rPr>
        <w:t xml:space="preserve"> </w:t>
      </w:r>
      <w:r w:rsidRPr="00FB1C79">
        <w:rPr>
          <w:sz w:val="24"/>
          <w:szCs w:val="24"/>
        </w:rPr>
        <w:t>globale du projet.</w:t>
      </w:r>
    </w:p>
    <w:p w:rsidR="008457F2" w:rsidRDefault="00DB3A16">
      <w:pPr>
        <w:pStyle w:val="Titre6"/>
        <w:numPr>
          <w:ilvl w:val="1"/>
          <w:numId w:val="15"/>
        </w:numPr>
        <w:tabs>
          <w:tab w:val="left" w:pos="596"/>
        </w:tabs>
        <w:spacing w:before="161" w:line="360" w:lineRule="auto"/>
        <w:jc w:val="both"/>
        <w:pPrChange w:id="514" w:author="Missaoui" w:date="2023-05-13T13:12:00Z">
          <w:pPr>
            <w:pStyle w:val="Titre6"/>
            <w:numPr>
              <w:ilvl w:val="1"/>
              <w:numId w:val="74"/>
            </w:numPr>
            <w:tabs>
              <w:tab w:val="num" w:pos="360"/>
              <w:tab w:val="left" w:pos="596"/>
              <w:tab w:val="num" w:pos="1440"/>
            </w:tabs>
            <w:spacing w:before="161" w:line="360" w:lineRule="auto"/>
            <w:ind w:left="1440" w:hanging="720"/>
            <w:jc w:val="both"/>
          </w:pPr>
        </w:pPrChange>
      </w:pPr>
      <w:r w:rsidRPr="00FB1C79">
        <w:t>Capture</w:t>
      </w:r>
      <w:r w:rsidR="00FB1C79">
        <w:t xml:space="preserve"> </w:t>
      </w:r>
      <w:r w:rsidRPr="00FB1C79">
        <w:t>des</w:t>
      </w:r>
      <w:r w:rsidR="00FB1C79">
        <w:t xml:space="preserve"> </w:t>
      </w:r>
      <w:r w:rsidRPr="00FB1C79">
        <w:t>besoins</w:t>
      </w:r>
    </w:p>
    <w:p w:rsidR="00DB3A16" w:rsidRPr="00FB1C79" w:rsidRDefault="00DB3A16" w:rsidP="00D734C1">
      <w:pPr>
        <w:spacing w:line="360" w:lineRule="auto"/>
        <w:ind w:firstLine="284"/>
        <w:jc w:val="both"/>
        <w:rPr>
          <w:sz w:val="24"/>
          <w:szCs w:val="24"/>
        </w:rPr>
      </w:pPr>
      <w:r w:rsidRPr="00FB1C79">
        <w:rPr>
          <w:sz w:val="24"/>
          <w:szCs w:val="24"/>
        </w:rPr>
        <w:t xml:space="preserve">Dans cette section, nous nous </w:t>
      </w:r>
      <w:del w:id="515" w:author="Missaoui" w:date="2023-05-13T20:01:00Z">
        <w:r w:rsidRPr="00FB1C79" w:rsidDel="00D734C1">
          <w:rPr>
            <w:sz w:val="24"/>
            <w:szCs w:val="24"/>
          </w:rPr>
          <w:delText xml:space="preserve">occupons </w:delText>
        </w:r>
      </w:del>
      <w:ins w:id="516" w:author="Missaoui" w:date="2023-05-13T20:01:00Z">
        <w:r w:rsidR="00D734C1">
          <w:rPr>
            <w:sz w:val="24"/>
            <w:szCs w:val="24"/>
          </w:rPr>
          <w:t>concentrons</w:t>
        </w:r>
        <w:r w:rsidR="00D734C1" w:rsidRPr="00FB1C79">
          <w:rPr>
            <w:sz w:val="24"/>
            <w:szCs w:val="24"/>
          </w:rPr>
          <w:t xml:space="preserve"> </w:t>
        </w:r>
      </w:ins>
      <w:del w:id="517" w:author="Missaoui" w:date="2023-05-13T20:01:00Z">
        <w:r w:rsidRPr="00FB1C79" w:rsidDel="00D734C1">
          <w:rPr>
            <w:sz w:val="24"/>
            <w:szCs w:val="24"/>
          </w:rPr>
          <w:delText xml:space="preserve">de </w:delText>
        </w:r>
      </w:del>
      <w:ins w:id="518" w:author="Missaoui" w:date="2023-05-13T20:01:00Z">
        <w:r w:rsidR="00D734C1">
          <w:rPr>
            <w:sz w:val="24"/>
            <w:szCs w:val="24"/>
          </w:rPr>
          <w:t>sur la</w:t>
        </w:r>
        <w:r w:rsidR="00D734C1" w:rsidRPr="00FB1C79">
          <w:rPr>
            <w:sz w:val="24"/>
            <w:szCs w:val="24"/>
          </w:rPr>
          <w:t xml:space="preserve"> </w:t>
        </w:r>
      </w:ins>
      <w:r w:rsidRPr="00FB1C79">
        <w:rPr>
          <w:sz w:val="24"/>
          <w:szCs w:val="24"/>
        </w:rPr>
        <w:t>présent</w:t>
      </w:r>
      <w:ins w:id="519" w:author="Missaoui" w:date="2023-05-13T20:02:00Z">
        <w:r w:rsidR="00D734C1">
          <w:rPr>
            <w:sz w:val="24"/>
            <w:szCs w:val="24"/>
          </w:rPr>
          <w:t xml:space="preserve">ation </w:t>
        </w:r>
      </w:ins>
      <w:del w:id="520" w:author="Missaoui" w:date="2023-05-13T20:02:00Z">
        <w:r w:rsidRPr="00FB1C79" w:rsidDel="00D734C1">
          <w:rPr>
            <w:sz w:val="24"/>
            <w:szCs w:val="24"/>
          </w:rPr>
          <w:delText xml:space="preserve">er </w:delText>
        </w:r>
      </w:del>
      <w:ins w:id="521" w:author="Missaoui" w:date="2023-05-13T20:02:00Z">
        <w:r w:rsidR="00D734C1">
          <w:rPr>
            <w:sz w:val="24"/>
            <w:szCs w:val="24"/>
          </w:rPr>
          <w:t>d</w:t>
        </w:r>
      </w:ins>
      <w:del w:id="522" w:author="Missaoui" w:date="2023-05-13T20:02:00Z">
        <w:r w:rsidRPr="00FB1C79" w:rsidDel="00D734C1">
          <w:rPr>
            <w:sz w:val="24"/>
            <w:szCs w:val="24"/>
          </w:rPr>
          <w:delText>l</w:delText>
        </w:r>
      </w:del>
      <w:r w:rsidRPr="00FB1C79">
        <w:rPr>
          <w:sz w:val="24"/>
          <w:szCs w:val="24"/>
        </w:rPr>
        <w:t xml:space="preserve">es acteurs du système à développer et </w:t>
      </w:r>
      <w:ins w:id="523" w:author="Missaoui" w:date="2023-05-13T20:02:00Z">
        <w:r w:rsidR="00D734C1">
          <w:rPr>
            <w:sz w:val="24"/>
            <w:szCs w:val="24"/>
          </w:rPr>
          <w:t>l’</w:t>
        </w:r>
      </w:ins>
      <w:del w:id="524" w:author="Missaoui" w:date="2023-05-13T20:02:00Z">
        <w:r w:rsidRPr="00FB1C79" w:rsidDel="00D734C1">
          <w:rPr>
            <w:sz w:val="24"/>
            <w:szCs w:val="24"/>
          </w:rPr>
          <w:delText>à</w:delText>
        </w:r>
        <w:r w:rsidR="00FB1C79" w:rsidDel="00D734C1">
          <w:rPr>
            <w:sz w:val="24"/>
            <w:szCs w:val="24"/>
          </w:rPr>
          <w:delText xml:space="preserve"> </w:delText>
        </w:r>
      </w:del>
      <w:r w:rsidRPr="00FB1C79">
        <w:rPr>
          <w:sz w:val="24"/>
          <w:szCs w:val="24"/>
        </w:rPr>
        <w:t>identifi</w:t>
      </w:r>
      <w:ins w:id="525" w:author="Missaoui" w:date="2023-05-13T20:02:00Z">
        <w:r w:rsidR="00D734C1">
          <w:rPr>
            <w:sz w:val="24"/>
            <w:szCs w:val="24"/>
          </w:rPr>
          <w:t>cation</w:t>
        </w:r>
      </w:ins>
      <w:del w:id="526" w:author="Missaoui" w:date="2023-05-13T20:02:00Z">
        <w:r w:rsidRPr="00FB1C79" w:rsidDel="00D734C1">
          <w:rPr>
            <w:sz w:val="24"/>
            <w:szCs w:val="24"/>
          </w:rPr>
          <w:delText>er</w:delText>
        </w:r>
      </w:del>
      <w:r w:rsidR="00FB1C79">
        <w:rPr>
          <w:sz w:val="24"/>
          <w:szCs w:val="24"/>
        </w:rPr>
        <w:t xml:space="preserve"> </w:t>
      </w:r>
      <w:ins w:id="527" w:author="Missaoui" w:date="2023-05-13T20:02:00Z">
        <w:r w:rsidR="00D734C1">
          <w:rPr>
            <w:sz w:val="24"/>
            <w:szCs w:val="24"/>
          </w:rPr>
          <w:t>d</w:t>
        </w:r>
      </w:ins>
      <w:del w:id="528" w:author="Missaoui" w:date="2023-05-13T20:02:00Z">
        <w:r w:rsidRPr="00FB1C79" w:rsidDel="00D734C1">
          <w:rPr>
            <w:sz w:val="24"/>
            <w:szCs w:val="24"/>
          </w:rPr>
          <w:delText>l</w:delText>
        </w:r>
      </w:del>
      <w:r w:rsidRPr="00FB1C79">
        <w:rPr>
          <w:sz w:val="24"/>
          <w:szCs w:val="24"/>
        </w:rPr>
        <w:t>es besoins fonctionnels et non fonctionnels de</w:t>
      </w:r>
      <w:r w:rsidR="00FB1C79">
        <w:rPr>
          <w:sz w:val="24"/>
          <w:szCs w:val="24"/>
        </w:rPr>
        <w:t xml:space="preserve"> </w:t>
      </w:r>
      <w:r w:rsidRPr="00FB1C79">
        <w:rPr>
          <w:sz w:val="24"/>
          <w:szCs w:val="24"/>
        </w:rPr>
        <w:t>notre</w:t>
      </w:r>
      <w:r w:rsidR="00FB1C79">
        <w:rPr>
          <w:sz w:val="24"/>
          <w:szCs w:val="24"/>
        </w:rPr>
        <w:t xml:space="preserve"> </w:t>
      </w:r>
      <w:r w:rsidRPr="00FB1C79">
        <w:rPr>
          <w:sz w:val="24"/>
          <w:szCs w:val="24"/>
        </w:rPr>
        <w:t>travail.</w:t>
      </w:r>
    </w:p>
    <w:p w:rsidR="008457F2" w:rsidRDefault="00DB3A16">
      <w:pPr>
        <w:pStyle w:val="Titre7"/>
        <w:numPr>
          <w:ilvl w:val="2"/>
          <w:numId w:val="15"/>
        </w:numPr>
        <w:tabs>
          <w:tab w:val="left" w:pos="1327"/>
        </w:tabs>
        <w:spacing w:before="159" w:after="240" w:line="360" w:lineRule="auto"/>
        <w:ind w:hanging="585"/>
        <w:jc w:val="both"/>
        <w:rPr>
          <w:sz w:val="24"/>
          <w:szCs w:val="24"/>
        </w:rPr>
        <w:pPrChange w:id="529" w:author="Missaoui" w:date="2023-05-13T13:12:00Z">
          <w:pPr>
            <w:pStyle w:val="Titre7"/>
            <w:numPr>
              <w:ilvl w:val="2"/>
              <w:numId w:val="74"/>
            </w:numPr>
            <w:tabs>
              <w:tab w:val="num" w:pos="360"/>
              <w:tab w:val="left" w:pos="1327"/>
              <w:tab w:val="num" w:pos="2160"/>
            </w:tabs>
            <w:spacing w:before="159" w:after="240" w:line="360" w:lineRule="auto"/>
            <w:ind w:left="2160" w:hanging="720"/>
            <w:jc w:val="both"/>
          </w:pPr>
        </w:pPrChange>
      </w:pPr>
      <w:r w:rsidRPr="00FB1C79">
        <w:rPr>
          <w:sz w:val="24"/>
          <w:szCs w:val="24"/>
        </w:rPr>
        <w:t>Identification</w:t>
      </w:r>
      <w:r w:rsidR="00FB1C79">
        <w:rPr>
          <w:sz w:val="24"/>
          <w:szCs w:val="24"/>
        </w:rPr>
        <w:t xml:space="preserve"> </w:t>
      </w:r>
      <w:r w:rsidRPr="00FB1C79">
        <w:rPr>
          <w:sz w:val="24"/>
          <w:szCs w:val="24"/>
        </w:rPr>
        <w:t>des</w:t>
      </w:r>
      <w:r w:rsidR="00FB1C79">
        <w:rPr>
          <w:sz w:val="24"/>
          <w:szCs w:val="24"/>
        </w:rPr>
        <w:t xml:space="preserve"> </w:t>
      </w:r>
      <w:r w:rsidRPr="00FB1C79">
        <w:rPr>
          <w:sz w:val="24"/>
          <w:szCs w:val="24"/>
        </w:rPr>
        <w:t>acteurs</w:t>
      </w:r>
    </w:p>
    <w:p w:rsidR="00DB3A16" w:rsidRPr="00FB1C79" w:rsidRDefault="00DB3A16" w:rsidP="00D734C1">
      <w:pPr>
        <w:spacing w:line="360" w:lineRule="auto"/>
        <w:ind w:firstLine="284"/>
        <w:jc w:val="both"/>
        <w:rPr>
          <w:sz w:val="24"/>
          <w:szCs w:val="24"/>
        </w:rPr>
      </w:pPr>
      <w:commentRangeStart w:id="530"/>
      <w:r w:rsidRPr="00FB1C79">
        <w:rPr>
          <w:sz w:val="24"/>
          <w:szCs w:val="24"/>
        </w:rPr>
        <w:t xml:space="preserve">Un acteur </w:t>
      </w:r>
      <w:del w:id="531" w:author="Missaoui" w:date="2023-05-13T20:03:00Z">
        <w:r w:rsidRPr="00FB1C79" w:rsidDel="00D734C1">
          <w:rPr>
            <w:sz w:val="24"/>
            <w:szCs w:val="24"/>
          </w:rPr>
          <w:delText>modélise le</w:delText>
        </w:r>
      </w:del>
      <w:ins w:id="532" w:author="Missaoui" w:date="2023-05-13T20:03:00Z">
        <w:r w:rsidR="00D734C1">
          <w:rPr>
            <w:sz w:val="24"/>
            <w:szCs w:val="24"/>
          </w:rPr>
          <w:t>est un</w:t>
        </w:r>
      </w:ins>
      <w:r w:rsidRPr="00FB1C79">
        <w:rPr>
          <w:sz w:val="24"/>
          <w:szCs w:val="24"/>
        </w:rPr>
        <w:t xml:space="preserve"> type de rôle joué par une entité externe au système à modéliser et qui </w:t>
      </w:r>
      <w:del w:id="533" w:author="Missaoui" w:date="2023-05-13T20:03:00Z">
        <w:r w:rsidRPr="00FB1C79" w:rsidDel="00D734C1">
          <w:rPr>
            <w:sz w:val="24"/>
            <w:szCs w:val="24"/>
          </w:rPr>
          <w:delText>va</w:delText>
        </w:r>
        <w:r w:rsidR="00FB1C79" w:rsidDel="00D734C1">
          <w:rPr>
            <w:sz w:val="24"/>
            <w:szCs w:val="24"/>
          </w:rPr>
          <w:delText xml:space="preserve"> </w:delText>
        </w:r>
        <w:r w:rsidRPr="00FB1C79" w:rsidDel="00D734C1">
          <w:rPr>
            <w:sz w:val="24"/>
            <w:szCs w:val="24"/>
          </w:rPr>
          <w:delText xml:space="preserve">y </w:delText>
        </w:r>
      </w:del>
      <w:r w:rsidRPr="00FB1C79">
        <w:rPr>
          <w:sz w:val="24"/>
          <w:szCs w:val="24"/>
        </w:rPr>
        <w:t>interagi</w:t>
      </w:r>
      <w:ins w:id="534" w:author="Missaoui" w:date="2023-05-13T20:03:00Z">
        <w:r w:rsidR="00D734C1">
          <w:rPr>
            <w:sz w:val="24"/>
            <w:szCs w:val="24"/>
          </w:rPr>
          <w:t>t</w:t>
        </w:r>
      </w:ins>
      <w:del w:id="535" w:author="Missaoui" w:date="2023-05-13T20:03:00Z">
        <w:r w:rsidRPr="00FB1C79" w:rsidDel="00D734C1">
          <w:rPr>
            <w:sz w:val="24"/>
            <w:szCs w:val="24"/>
          </w:rPr>
          <w:delText>r</w:delText>
        </w:r>
      </w:del>
      <w:r w:rsidRPr="00FB1C79">
        <w:rPr>
          <w:sz w:val="24"/>
          <w:szCs w:val="24"/>
        </w:rPr>
        <w:t xml:space="preserve"> directement</w:t>
      </w:r>
      <w:ins w:id="536" w:author="Missaoui" w:date="2023-05-13T20:04:00Z">
        <w:r w:rsidR="00D734C1">
          <w:rPr>
            <w:sz w:val="24"/>
            <w:szCs w:val="24"/>
          </w:rPr>
          <w:t xml:space="preserve"> avec lui</w:t>
        </w:r>
      </w:ins>
      <w:r w:rsidRPr="00FB1C79">
        <w:rPr>
          <w:sz w:val="24"/>
          <w:szCs w:val="24"/>
        </w:rPr>
        <w:t>. Il peut être un acteur humain ou bien un autre système connecté ou un</w:t>
      </w:r>
      <w:r w:rsidR="00FB1C79">
        <w:rPr>
          <w:sz w:val="24"/>
          <w:szCs w:val="24"/>
        </w:rPr>
        <w:t xml:space="preserve"> </w:t>
      </w:r>
      <w:r w:rsidRPr="00FB1C79">
        <w:rPr>
          <w:sz w:val="24"/>
          <w:szCs w:val="24"/>
        </w:rPr>
        <w:t>équipement</w:t>
      </w:r>
      <w:r w:rsidR="00FB1C79">
        <w:rPr>
          <w:sz w:val="24"/>
          <w:szCs w:val="24"/>
        </w:rPr>
        <w:t xml:space="preserve"> </w:t>
      </w:r>
      <w:r w:rsidRPr="00FB1C79">
        <w:rPr>
          <w:sz w:val="24"/>
          <w:szCs w:val="24"/>
        </w:rPr>
        <w:t>matériel</w:t>
      </w:r>
      <w:r w:rsidR="00FB1C79">
        <w:rPr>
          <w:sz w:val="24"/>
          <w:szCs w:val="24"/>
        </w:rPr>
        <w:t xml:space="preserve"> </w:t>
      </w:r>
      <w:r w:rsidRPr="00FB1C79">
        <w:rPr>
          <w:sz w:val="24"/>
          <w:szCs w:val="24"/>
        </w:rPr>
        <w:t>externe</w:t>
      </w:r>
      <w:r w:rsidR="00FB1C79">
        <w:rPr>
          <w:sz w:val="24"/>
          <w:szCs w:val="24"/>
        </w:rPr>
        <w:t xml:space="preserve"> </w:t>
      </w:r>
      <w:r w:rsidRPr="00FB1C79">
        <w:rPr>
          <w:sz w:val="24"/>
          <w:szCs w:val="24"/>
        </w:rPr>
        <w:t>au système.</w:t>
      </w:r>
      <w:commentRangeEnd w:id="530"/>
      <w:r w:rsidR="00FB1C79">
        <w:rPr>
          <w:rStyle w:val="Marquedecommentaire"/>
        </w:rPr>
        <w:commentReference w:id="530"/>
      </w:r>
    </w:p>
    <w:p w:rsidR="00DB3A16" w:rsidRPr="00FB1C79" w:rsidRDefault="00DB3A16" w:rsidP="00D734C1">
      <w:pPr>
        <w:spacing w:line="360" w:lineRule="auto"/>
        <w:ind w:firstLine="284"/>
        <w:jc w:val="both"/>
        <w:rPr>
          <w:sz w:val="24"/>
          <w:szCs w:val="24"/>
        </w:rPr>
      </w:pPr>
      <w:del w:id="537" w:author="Missaoui" w:date="2023-05-13T20:04:00Z">
        <w:r w:rsidRPr="00FB1C79" w:rsidDel="00D734C1">
          <w:rPr>
            <w:sz w:val="24"/>
            <w:szCs w:val="24"/>
          </w:rPr>
          <w:delText>Ainsi</w:delText>
        </w:r>
      </w:del>
      <w:ins w:id="538" w:author="Missaoui" w:date="2023-05-13T20:04:00Z">
        <w:r w:rsidR="00D734C1">
          <w:rPr>
            <w:sz w:val="24"/>
            <w:szCs w:val="24"/>
          </w:rPr>
          <w:t>Pour notre projet</w:t>
        </w:r>
      </w:ins>
      <w:r w:rsidRPr="00FB1C79">
        <w:rPr>
          <w:sz w:val="24"/>
          <w:szCs w:val="24"/>
        </w:rPr>
        <w:t>,</w:t>
      </w:r>
      <w:r w:rsidR="00FB1C79">
        <w:rPr>
          <w:sz w:val="24"/>
          <w:szCs w:val="24"/>
        </w:rPr>
        <w:t xml:space="preserve"> </w:t>
      </w:r>
      <w:r w:rsidRPr="00FB1C79">
        <w:rPr>
          <w:sz w:val="24"/>
          <w:szCs w:val="24"/>
        </w:rPr>
        <w:t>les</w:t>
      </w:r>
      <w:r w:rsidR="00FB1C79">
        <w:rPr>
          <w:sz w:val="24"/>
          <w:szCs w:val="24"/>
        </w:rPr>
        <w:t xml:space="preserve"> </w:t>
      </w:r>
      <w:r w:rsidRPr="00FB1C79">
        <w:rPr>
          <w:sz w:val="24"/>
          <w:szCs w:val="24"/>
        </w:rPr>
        <w:t xml:space="preserve">acteurs </w:t>
      </w:r>
      <w:del w:id="539" w:author="Missaoui" w:date="2023-05-13T20:04:00Z">
        <w:r w:rsidRPr="00FB1C79" w:rsidDel="00D734C1">
          <w:rPr>
            <w:sz w:val="24"/>
            <w:szCs w:val="24"/>
          </w:rPr>
          <w:delText>identifiés</w:delText>
        </w:r>
        <w:r w:rsidR="00FB1C79" w:rsidDel="00D734C1">
          <w:rPr>
            <w:sz w:val="24"/>
            <w:szCs w:val="24"/>
          </w:rPr>
          <w:delText xml:space="preserve"> </w:delText>
        </w:r>
        <w:r w:rsidRPr="00FB1C79" w:rsidDel="00D734C1">
          <w:rPr>
            <w:sz w:val="24"/>
            <w:szCs w:val="24"/>
          </w:rPr>
          <w:delText>pour</w:delText>
        </w:r>
        <w:r w:rsidR="00FB1C79" w:rsidDel="00D734C1">
          <w:rPr>
            <w:sz w:val="24"/>
            <w:szCs w:val="24"/>
          </w:rPr>
          <w:delText xml:space="preserve"> </w:delText>
        </w:r>
        <w:r w:rsidRPr="00FB1C79" w:rsidDel="00D734C1">
          <w:rPr>
            <w:sz w:val="24"/>
            <w:szCs w:val="24"/>
          </w:rPr>
          <w:delText>ce</w:delText>
        </w:r>
        <w:r w:rsidR="00FB1C79" w:rsidDel="00D734C1">
          <w:rPr>
            <w:sz w:val="24"/>
            <w:szCs w:val="24"/>
          </w:rPr>
          <w:delText xml:space="preserve"> projet</w:delText>
        </w:r>
      </w:del>
      <w:ins w:id="540" w:author="Missaoui" w:date="2023-05-13T20:04:00Z">
        <w:r w:rsidR="00D734C1">
          <w:rPr>
            <w:sz w:val="24"/>
            <w:szCs w:val="24"/>
          </w:rPr>
          <w:t>de la plateforme</w:t>
        </w:r>
      </w:ins>
      <w:r w:rsidR="00FB1C79">
        <w:rPr>
          <w:sz w:val="24"/>
          <w:szCs w:val="24"/>
        </w:rPr>
        <w:t xml:space="preserve"> s</w:t>
      </w:r>
      <w:r w:rsidRPr="00FB1C79">
        <w:rPr>
          <w:sz w:val="24"/>
          <w:szCs w:val="24"/>
        </w:rPr>
        <w:t>ont</w:t>
      </w:r>
      <w:r w:rsidR="00FB1C79">
        <w:rPr>
          <w:sz w:val="24"/>
          <w:szCs w:val="24"/>
        </w:rPr>
        <w:t xml:space="preserve"> </w:t>
      </w:r>
      <w:ins w:id="541" w:author="Missaoui" w:date="2023-05-13T20:05:00Z">
        <w:r w:rsidR="00D734C1">
          <w:rPr>
            <w:sz w:val="24"/>
            <w:szCs w:val="24"/>
          </w:rPr>
          <w:t>les suivants</w:t>
        </w:r>
      </w:ins>
      <w:del w:id="542" w:author="Missaoui" w:date="2023-05-13T20:04:00Z">
        <w:r w:rsidRPr="00FB1C79" w:rsidDel="00D734C1">
          <w:rPr>
            <w:sz w:val="24"/>
            <w:szCs w:val="24"/>
          </w:rPr>
          <w:delText>les suivants</w:delText>
        </w:r>
      </w:del>
      <w:del w:id="543" w:author="Missaoui" w:date="2023-05-13T20:05:00Z">
        <w:r w:rsidR="00FB1C79" w:rsidDel="00D734C1">
          <w:rPr>
            <w:sz w:val="24"/>
            <w:szCs w:val="24"/>
          </w:rPr>
          <w:delText> </w:delText>
        </w:r>
      </w:del>
      <w:r w:rsidR="00FB1C79">
        <w:rPr>
          <w:sz w:val="24"/>
          <w:szCs w:val="24"/>
        </w:rPr>
        <w:t>:</w:t>
      </w:r>
    </w:p>
    <w:p w:rsidR="008457F2" w:rsidRDefault="00DB3A16">
      <w:pPr>
        <w:pStyle w:val="Corpsdetexte"/>
        <w:numPr>
          <w:ilvl w:val="0"/>
          <w:numId w:val="44"/>
        </w:numPr>
        <w:spacing w:before="10" w:line="360" w:lineRule="auto"/>
        <w:jc w:val="both"/>
        <w:rPr>
          <w:del w:id="544" w:author="Missaoui" w:date="2023-05-13T20:05:00Z"/>
        </w:rPr>
        <w:pPrChange w:id="545" w:author="Missaoui" w:date="2023-05-13T20:05:00Z">
          <w:pPr>
            <w:pStyle w:val="Corpsdetexte"/>
            <w:numPr>
              <w:numId w:val="72"/>
            </w:numPr>
            <w:tabs>
              <w:tab w:val="num" w:pos="360"/>
              <w:tab w:val="num" w:pos="720"/>
            </w:tabs>
            <w:spacing w:before="10" w:line="360" w:lineRule="auto"/>
            <w:ind w:left="720" w:hanging="720"/>
            <w:jc w:val="both"/>
          </w:pPr>
        </w:pPrChange>
      </w:pPr>
      <w:r w:rsidRPr="00FB1C79">
        <w:rPr>
          <w:b/>
          <w:bCs/>
        </w:rPr>
        <w:t>Un</w:t>
      </w:r>
      <w:r w:rsidR="002E6B57">
        <w:rPr>
          <w:b/>
          <w:bCs/>
        </w:rPr>
        <w:t xml:space="preserve"> </w:t>
      </w:r>
      <w:r w:rsidRPr="00FB1C79">
        <w:rPr>
          <w:b/>
          <w:bCs/>
        </w:rPr>
        <w:t>Administrateur</w:t>
      </w:r>
      <w:r w:rsidR="002E6B57">
        <w:rPr>
          <w:b/>
          <w:bCs/>
        </w:rPr>
        <w:t> </w:t>
      </w:r>
      <w:r w:rsidR="002E6B57" w:rsidRPr="002E6B57">
        <w:t xml:space="preserve">: </w:t>
      </w:r>
      <w:r w:rsidRPr="002E6B57">
        <w:t xml:space="preserve">C’est le gestionnaire de la plateforme </w:t>
      </w:r>
      <w:del w:id="546" w:author="Missaoui" w:date="2023-05-13T20:05:00Z">
        <w:r w:rsidRPr="002E6B57" w:rsidDel="00D734C1">
          <w:delText xml:space="preserve">e-learning </w:delText>
        </w:r>
      </w:del>
      <w:r w:rsidRPr="002E6B57">
        <w:t xml:space="preserve">de dactylographie. Il est responsable de la création et de la gestion de la plateforme, de la configuration des paramètres et de l'administration des comptes utilisateurs. Ses principales tâches incluent </w:t>
      </w:r>
      <w:ins w:id="547" w:author="Missaoui" w:date="2023-05-13T20:05:00Z">
        <w:r w:rsidR="00D734C1">
          <w:t xml:space="preserve">(1) la </w:t>
        </w:r>
      </w:ins>
      <w:del w:id="548" w:author="Missaoui" w:date="2023-05-13T20:05:00Z">
        <w:r w:rsidRPr="002E6B57" w:rsidDel="00D734C1">
          <w:delText>:</w:delText>
        </w:r>
      </w:del>
    </w:p>
    <w:p w:rsidR="008457F2" w:rsidRDefault="00DB3A16">
      <w:pPr>
        <w:pStyle w:val="Corpsdetexte"/>
        <w:numPr>
          <w:ilvl w:val="0"/>
          <w:numId w:val="44"/>
        </w:numPr>
        <w:spacing w:before="10" w:line="360" w:lineRule="auto"/>
        <w:jc w:val="both"/>
        <w:rPr>
          <w:del w:id="549" w:author="Missaoui" w:date="2023-05-13T20:06:00Z"/>
        </w:rPr>
        <w:pPrChange w:id="550" w:author="Missaoui" w:date="2023-05-13T20:06:00Z">
          <w:pPr>
            <w:pStyle w:val="Corpsdetexte"/>
            <w:numPr>
              <w:numId w:val="72"/>
            </w:numPr>
            <w:tabs>
              <w:tab w:val="num" w:pos="360"/>
              <w:tab w:val="num" w:pos="720"/>
            </w:tabs>
            <w:spacing w:before="10" w:line="360" w:lineRule="auto"/>
            <w:ind w:left="720" w:hanging="720"/>
            <w:jc w:val="both"/>
          </w:pPr>
        </w:pPrChange>
      </w:pPr>
      <w:del w:id="551" w:author="Missaoui" w:date="2023-05-13T20:05:00Z">
        <w:r w:rsidRPr="002E6B57" w:rsidDel="00D734C1">
          <w:delText>G</w:delText>
        </w:r>
      </w:del>
      <w:ins w:id="552" w:author="Missaoui" w:date="2023-05-13T20:05:00Z">
        <w:r w:rsidR="00D734C1">
          <w:t>gestion des</w:t>
        </w:r>
      </w:ins>
      <w:del w:id="553" w:author="Missaoui" w:date="2023-05-13T20:05:00Z">
        <w:r w:rsidRPr="002E6B57" w:rsidDel="00D734C1">
          <w:delText>érer les</w:delText>
        </w:r>
      </w:del>
      <w:r w:rsidRPr="002E6B57">
        <w:t xml:space="preserve"> comptes </w:t>
      </w:r>
      <w:del w:id="554" w:author="Missaoui" w:date="2023-05-13T20:06:00Z">
        <w:r w:rsidRPr="002E6B57" w:rsidDel="00D734C1">
          <w:delText>d'accès à la plateforme pour les professeurs et les étudiants ;</w:delText>
        </w:r>
      </w:del>
      <w:ins w:id="555" w:author="Missaoui" w:date="2023-05-13T20:06:00Z">
        <w:r w:rsidR="00D734C1">
          <w:t xml:space="preserve">des utilisateurs, (2) la gestion des </w:t>
        </w:r>
      </w:ins>
    </w:p>
    <w:p w:rsidR="008457F2" w:rsidRDefault="00DB3A16">
      <w:pPr>
        <w:pStyle w:val="Corpsdetexte"/>
        <w:numPr>
          <w:ilvl w:val="0"/>
          <w:numId w:val="44"/>
        </w:numPr>
        <w:spacing w:before="10" w:line="360" w:lineRule="auto"/>
        <w:jc w:val="both"/>
        <w:rPr>
          <w:del w:id="556" w:author="Missaoui" w:date="2023-05-13T20:06:00Z"/>
        </w:rPr>
        <w:pPrChange w:id="557" w:author="Missaoui" w:date="2023-05-13T20:06:00Z">
          <w:pPr>
            <w:pStyle w:val="Corpsdetexte"/>
            <w:numPr>
              <w:numId w:val="72"/>
            </w:numPr>
            <w:tabs>
              <w:tab w:val="num" w:pos="360"/>
              <w:tab w:val="num" w:pos="720"/>
            </w:tabs>
            <w:spacing w:before="10" w:line="360" w:lineRule="auto"/>
            <w:ind w:left="720" w:hanging="720"/>
            <w:jc w:val="both"/>
          </w:pPr>
        </w:pPrChange>
      </w:pPr>
      <w:del w:id="558" w:author="Missaoui" w:date="2023-05-13T20:06:00Z">
        <w:r w:rsidRPr="002E6B57" w:rsidDel="00D734C1">
          <w:delText xml:space="preserve">Gérer les </w:delText>
        </w:r>
      </w:del>
      <w:r w:rsidRPr="002E6B57">
        <w:t xml:space="preserve">fonctionnalités et </w:t>
      </w:r>
      <w:ins w:id="559" w:author="Missaoui" w:date="2023-05-13T20:06:00Z">
        <w:r w:rsidR="00D734C1">
          <w:t>d</w:t>
        </w:r>
      </w:ins>
      <w:del w:id="560" w:author="Missaoui" w:date="2023-05-13T20:06:00Z">
        <w:r w:rsidRPr="002E6B57" w:rsidDel="00D734C1">
          <w:delText>l</w:delText>
        </w:r>
      </w:del>
      <w:r w:rsidRPr="002E6B57">
        <w:t>es paramètres de la plateforme</w:t>
      </w:r>
      <w:ins w:id="561" w:author="Missaoui" w:date="2023-05-13T20:06:00Z">
        <w:r w:rsidR="00D734C1">
          <w:t xml:space="preserve">, (3) </w:t>
        </w:r>
      </w:ins>
      <w:del w:id="562" w:author="Missaoui" w:date="2023-05-13T20:06:00Z">
        <w:r w:rsidRPr="002E6B57" w:rsidDel="00D734C1">
          <w:delText xml:space="preserve"> ;</w:delText>
        </w:r>
      </w:del>
      <w:ins w:id="563" w:author="Missaoui" w:date="2023-05-13T20:06:00Z">
        <w:r w:rsidR="00D734C1">
          <w:t>la</w:t>
        </w:r>
      </w:ins>
    </w:p>
    <w:p w:rsidR="008457F2" w:rsidRDefault="00DB3A16">
      <w:pPr>
        <w:pStyle w:val="Corpsdetexte"/>
        <w:numPr>
          <w:ilvl w:val="0"/>
          <w:numId w:val="44"/>
        </w:numPr>
        <w:spacing w:before="10" w:line="360" w:lineRule="auto"/>
        <w:jc w:val="both"/>
        <w:rPr>
          <w:del w:id="564" w:author="Missaoui" w:date="2023-05-13T20:15:00Z"/>
          <w:highlight w:val="yellow"/>
          <w:rPrChange w:id="565" w:author="Missaoui" w:date="2023-05-13T20:15:00Z">
            <w:rPr>
              <w:del w:id="566" w:author="Missaoui" w:date="2023-05-13T20:15:00Z"/>
            </w:rPr>
          </w:rPrChange>
        </w:rPr>
        <w:pPrChange w:id="567" w:author="Missaoui" w:date="2023-05-13T20:06:00Z">
          <w:pPr>
            <w:pStyle w:val="Corpsdetexte"/>
            <w:numPr>
              <w:numId w:val="72"/>
            </w:numPr>
            <w:tabs>
              <w:tab w:val="num" w:pos="360"/>
              <w:tab w:val="num" w:pos="720"/>
            </w:tabs>
            <w:spacing w:before="10" w:line="360" w:lineRule="auto"/>
            <w:ind w:left="720" w:hanging="720"/>
            <w:jc w:val="both"/>
          </w:pPr>
        </w:pPrChange>
      </w:pPr>
      <w:del w:id="568" w:author="Missaoui" w:date="2023-05-13T20:06:00Z">
        <w:r w:rsidRPr="002E6B57" w:rsidDel="00D734C1">
          <w:delText>Assurer la</w:delText>
        </w:r>
      </w:del>
      <w:r w:rsidRPr="002E6B57">
        <w:t xml:space="preserve"> sécuri</w:t>
      </w:r>
      <w:ins w:id="569" w:author="Missaoui" w:date="2023-05-13T20:06:00Z">
        <w:r w:rsidR="00D734C1">
          <w:t>sation</w:t>
        </w:r>
      </w:ins>
      <w:del w:id="570" w:author="Missaoui" w:date="2023-05-13T20:06:00Z">
        <w:r w:rsidRPr="002E6B57" w:rsidDel="00D734C1">
          <w:delText>té</w:delText>
        </w:r>
      </w:del>
      <w:r w:rsidRPr="002E6B57">
        <w:t xml:space="preserve"> de la plateforme</w:t>
      </w:r>
      <w:ins w:id="571" w:author="Missaoui" w:date="2023-05-13T20:15:00Z">
        <w:r w:rsidR="00BC644E">
          <w:t xml:space="preserve">, et </w:t>
        </w:r>
        <w:commentRangeStart w:id="572"/>
        <w:r w:rsidR="00BC644E">
          <w:t xml:space="preserve">(4) </w:t>
        </w:r>
        <w:r w:rsidR="00FB67D7" w:rsidRPr="00FB67D7">
          <w:rPr>
            <w:highlight w:val="yellow"/>
            <w:rPrChange w:id="573" w:author="Missaoui" w:date="2023-05-13T20:15:00Z">
              <w:rPr/>
            </w:rPrChange>
          </w:rPr>
          <w:t xml:space="preserve">la gestion des </w:t>
        </w:r>
      </w:ins>
      <w:del w:id="574" w:author="Missaoui" w:date="2023-05-13T20:15:00Z">
        <w:r w:rsidR="00FB67D7" w:rsidRPr="00FB67D7">
          <w:rPr>
            <w:highlight w:val="yellow"/>
            <w:rPrChange w:id="575" w:author="Missaoui" w:date="2023-05-13T20:15:00Z">
              <w:rPr/>
            </w:rPrChange>
          </w:rPr>
          <w:delText xml:space="preserve"> ;</w:delText>
        </w:r>
      </w:del>
    </w:p>
    <w:p w:rsidR="008457F2" w:rsidRDefault="00FB67D7">
      <w:pPr>
        <w:pStyle w:val="Corpsdetexte"/>
        <w:numPr>
          <w:ilvl w:val="0"/>
          <w:numId w:val="44"/>
        </w:numPr>
        <w:spacing w:before="10" w:line="360" w:lineRule="auto"/>
        <w:jc w:val="both"/>
        <w:rPr>
          <w:ins w:id="576" w:author="Missaoui" w:date="2023-05-13T20:18:00Z"/>
          <w:highlight w:val="yellow"/>
        </w:rPr>
        <w:pPrChange w:id="577" w:author="Missaoui" w:date="2023-05-13T20:18:00Z">
          <w:pPr>
            <w:pStyle w:val="Corpsdetexte"/>
            <w:numPr>
              <w:numId w:val="72"/>
            </w:numPr>
            <w:tabs>
              <w:tab w:val="num" w:pos="360"/>
              <w:tab w:val="num" w:pos="720"/>
            </w:tabs>
            <w:spacing w:before="10" w:line="360" w:lineRule="auto"/>
            <w:ind w:left="720" w:hanging="720"/>
            <w:jc w:val="both"/>
          </w:pPr>
        </w:pPrChange>
      </w:pPr>
      <w:del w:id="578" w:author="Missaoui" w:date="2023-05-13T20:15:00Z">
        <w:r w:rsidRPr="00FB67D7">
          <w:rPr>
            <w:highlight w:val="yellow"/>
            <w:rPrChange w:id="579" w:author="Missaoui" w:date="2023-05-13T20:15:00Z">
              <w:rPr/>
            </w:rPrChange>
          </w:rPr>
          <w:delText xml:space="preserve">Gérer les </w:delText>
        </w:r>
      </w:del>
      <w:r w:rsidRPr="00FB67D7">
        <w:rPr>
          <w:highlight w:val="yellow"/>
          <w:rPrChange w:id="580" w:author="Missaoui" w:date="2023-05-13T20:15:00Z">
            <w:rPr/>
          </w:rPrChange>
        </w:rPr>
        <w:t>ressources pédagogiques disponibles sur la plateforme.</w:t>
      </w:r>
    </w:p>
    <w:p w:rsidR="008457F2" w:rsidRDefault="00BC644E">
      <w:pPr>
        <w:pStyle w:val="Corpsdetexte"/>
        <w:numPr>
          <w:ilvl w:val="0"/>
          <w:numId w:val="44"/>
        </w:numPr>
        <w:spacing w:before="10" w:line="360" w:lineRule="auto"/>
        <w:jc w:val="both"/>
        <w:rPr>
          <w:del w:id="581" w:author="Missaoui" w:date="2023-05-13T20:18:00Z"/>
          <w:highlight w:val="yellow"/>
          <w:rPrChange w:id="582" w:author="Missaoui" w:date="2023-05-13T20:15:00Z">
            <w:rPr>
              <w:del w:id="583" w:author="Missaoui" w:date="2023-05-13T20:18:00Z"/>
            </w:rPr>
          </w:rPrChange>
        </w:rPr>
        <w:pPrChange w:id="584" w:author="Missaoui" w:date="2023-05-13T20:18:00Z">
          <w:pPr>
            <w:pStyle w:val="Corpsdetexte"/>
            <w:numPr>
              <w:numId w:val="72"/>
            </w:numPr>
            <w:tabs>
              <w:tab w:val="num" w:pos="360"/>
              <w:tab w:val="num" w:pos="720"/>
            </w:tabs>
            <w:spacing w:before="10" w:line="360" w:lineRule="auto"/>
            <w:ind w:left="720" w:hanging="720"/>
            <w:jc w:val="both"/>
          </w:pPr>
        </w:pPrChange>
      </w:pPr>
      <w:ins w:id="585" w:author="Missaoui" w:date="2023-05-13T20:18:00Z">
        <w:r>
          <w:rPr>
            <w:highlight w:val="yellow"/>
          </w:rPr>
          <w:t>U</w:t>
        </w:r>
        <w:r w:rsidRPr="00BC644E" w:rsidDel="00BC644E">
          <w:rPr>
            <w:highlight w:val="yellow"/>
          </w:rPr>
          <w:t xml:space="preserve"> </w:t>
        </w:r>
      </w:ins>
    </w:p>
    <w:commentRangeEnd w:id="572"/>
    <w:p w:rsidR="008457F2" w:rsidRDefault="00BC644E">
      <w:pPr>
        <w:pStyle w:val="Corpsdetexte"/>
        <w:numPr>
          <w:ilvl w:val="0"/>
          <w:numId w:val="44"/>
        </w:numPr>
        <w:spacing w:before="10" w:line="360" w:lineRule="auto"/>
        <w:jc w:val="both"/>
        <w:rPr>
          <w:del w:id="586" w:author="Missaoui" w:date="2023-05-13T20:16:00Z"/>
        </w:rPr>
        <w:pPrChange w:id="587" w:author="Missaoui" w:date="2023-05-13T20:18:00Z">
          <w:pPr>
            <w:pStyle w:val="Corpsdetexte"/>
            <w:numPr>
              <w:numId w:val="72"/>
            </w:numPr>
            <w:tabs>
              <w:tab w:val="num" w:pos="360"/>
              <w:tab w:val="num" w:pos="720"/>
            </w:tabs>
            <w:spacing w:before="10" w:line="360" w:lineRule="auto"/>
            <w:ind w:left="720" w:hanging="720"/>
            <w:jc w:val="both"/>
          </w:pPr>
        </w:pPrChange>
      </w:pPr>
      <w:del w:id="588" w:author="Missaoui" w:date="2023-05-13T20:18:00Z">
        <w:r w:rsidDel="00BC644E">
          <w:rPr>
            <w:rStyle w:val="Marquedecommentaire"/>
          </w:rPr>
          <w:commentReference w:id="572"/>
        </w:r>
        <w:r w:rsidR="00DB3A16" w:rsidRPr="00FB1C79" w:rsidDel="00BC644E">
          <w:rPr>
            <w:b/>
            <w:bCs/>
          </w:rPr>
          <w:delText>U</w:delText>
        </w:r>
      </w:del>
      <w:r w:rsidR="00DB3A16" w:rsidRPr="00FB1C79">
        <w:rPr>
          <w:b/>
          <w:bCs/>
        </w:rPr>
        <w:t>n</w:t>
      </w:r>
      <w:r w:rsidR="002E6B57">
        <w:rPr>
          <w:b/>
          <w:bCs/>
        </w:rPr>
        <w:t xml:space="preserve"> tuteur </w:t>
      </w:r>
      <w:r w:rsidR="002E6B57" w:rsidRPr="002E6B57">
        <w:t xml:space="preserve">: </w:t>
      </w:r>
      <w:r w:rsidR="00DB3A16" w:rsidRPr="002E6B57">
        <w:t xml:space="preserve">C’est le formateur qui est responsable de la conception et de la mise en œuvre des cours de dactylographie. Ses principales tâches incluent </w:t>
      </w:r>
      <w:ins w:id="589" w:author="Missaoui" w:date="2023-05-13T20:16:00Z">
        <w:r>
          <w:t xml:space="preserve">(1) la </w:t>
        </w:r>
      </w:ins>
      <w:del w:id="590" w:author="Missaoui" w:date="2023-05-13T20:16:00Z">
        <w:r w:rsidR="00DB3A16" w:rsidRPr="002E6B57" w:rsidDel="00BC644E">
          <w:delText>:</w:delText>
        </w:r>
      </w:del>
    </w:p>
    <w:p w:rsidR="008457F2" w:rsidRDefault="00BC644E">
      <w:pPr>
        <w:pStyle w:val="Corpsdetexte"/>
        <w:numPr>
          <w:ilvl w:val="0"/>
          <w:numId w:val="44"/>
        </w:numPr>
        <w:spacing w:before="10" w:line="360" w:lineRule="auto"/>
        <w:jc w:val="both"/>
        <w:rPr>
          <w:del w:id="591" w:author="Missaoui" w:date="2023-05-13T20:16:00Z"/>
        </w:rPr>
        <w:pPrChange w:id="592" w:author="Missaoui" w:date="2023-05-13T20:18:00Z">
          <w:pPr>
            <w:pStyle w:val="Corpsdetexte"/>
            <w:numPr>
              <w:numId w:val="72"/>
            </w:numPr>
            <w:tabs>
              <w:tab w:val="num" w:pos="360"/>
              <w:tab w:val="num" w:pos="720"/>
            </w:tabs>
            <w:spacing w:before="10" w:line="360" w:lineRule="auto"/>
            <w:ind w:left="720" w:hanging="720"/>
            <w:jc w:val="both"/>
          </w:pPr>
        </w:pPrChange>
      </w:pPr>
      <w:ins w:id="593" w:author="Missaoui" w:date="2023-05-13T20:16:00Z">
        <w:r>
          <w:t>préparation</w:t>
        </w:r>
      </w:ins>
      <w:del w:id="594" w:author="Missaoui" w:date="2023-05-13T20:16:00Z">
        <w:r w:rsidR="00DB3A16" w:rsidRPr="002E6B57" w:rsidDel="00BC644E">
          <w:delText>Concevoir</w:delText>
        </w:r>
      </w:del>
      <w:r w:rsidR="00DB3A16" w:rsidRPr="002E6B57">
        <w:t xml:space="preserve"> des cours et des leçons sur la dactylographie</w:t>
      </w:r>
      <w:ins w:id="595" w:author="Missaoui" w:date="2023-05-13T20:16:00Z">
        <w:r>
          <w:t>, (2) la</w:t>
        </w:r>
      </w:ins>
      <w:ins w:id="596" w:author="Missaoui" w:date="2023-05-13T20:17:00Z">
        <w:r>
          <w:t xml:space="preserve"> </w:t>
        </w:r>
      </w:ins>
      <w:del w:id="597" w:author="Missaoui" w:date="2023-05-13T20:16:00Z">
        <w:r w:rsidR="00DB3A16" w:rsidRPr="002E6B57" w:rsidDel="00BC644E">
          <w:delText xml:space="preserve"> ;</w:delText>
        </w:r>
      </w:del>
    </w:p>
    <w:p w:rsidR="008457F2" w:rsidRDefault="00BC644E">
      <w:pPr>
        <w:pStyle w:val="Corpsdetexte"/>
        <w:numPr>
          <w:ilvl w:val="0"/>
          <w:numId w:val="44"/>
        </w:numPr>
        <w:spacing w:before="10" w:line="360" w:lineRule="auto"/>
        <w:jc w:val="both"/>
        <w:rPr>
          <w:del w:id="598" w:author="Missaoui" w:date="2023-05-13T20:17:00Z"/>
        </w:rPr>
        <w:pPrChange w:id="599" w:author="Missaoui" w:date="2023-05-13T20:18:00Z">
          <w:pPr>
            <w:pStyle w:val="Corpsdetexte"/>
            <w:numPr>
              <w:numId w:val="72"/>
            </w:numPr>
            <w:tabs>
              <w:tab w:val="num" w:pos="360"/>
              <w:tab w:val="num" w:pos="720"/>
            </w:tabs>
            <w:spacing w:before="10" w:line="360" w:lineRule="auto"/>
            <w:ind w:left="720" w:hanging="720"/>
            <w:jc w:val="both"/>
          </w:pPr>
        </w:pPrChange>
      </w:pPr>
      <w:ins w:id="600" w:author="Missaoui" w:date="2023-05-13T20:17:00Z">
        <w:r>
          <w:t>cr</w:t>
        </w:r>
      </w:ins>
      <w:del w:id="601" w:author="Missaoui" w:date="2023-05-13T20:17:00Z">
        <w:r w:rsidR="00DB3A16" w:rsidRPr="002E6B57" w:rsidDel="00BC644E">
          <w:delText>Cr</w:delText>
        </w:r>
      </w:del>
      <w:r w:rsidR="00DB3A16" w:rsidRPr="002E6B57">
        <w:t>é</w:t>
      </w:r>
      <w:ins w:id="602" w:author="Missaoui" w:date="2023-05-13T20:17:00Z">
        <w:r>
          <w:t>ation</w:t>
        </w:r>
      </w:ins>
      <w:del w:id="603" w:author="Missaoui" w:date="2023-05-13T20:17:00Z">
        <w:r w:rsidR="00DB3A16" w:rsidRPr="002E6B57" w:rsidDel="00BC644E">
          <w:delText>er</w:delText>
        </w:r>
      </w:del>
      <w:r w:rsidR="00DB3A16" w:rsidRPr="002E6B57">
        <w:t xml:space="preserve"> des évaluations et des tests pratiques</w:t>
      </w:r>
      <w:del w:id="604" w:author="Missaoui" w:date="2023-05-13T20:17:00Z">
        <w:r w:rsidR="00DB3A16" w:rsidRPr="002E6B57" w:rsidDel="00BC644E">
          <w:delText xml:space="preserve"> pour tester la progression des étudiants ;</w:delText>
        </w:r>
      </w:del>
      <w:ins w:id="605" w:author="Missaoui" w:date="2023-05-13T20:17:00Z">
        <w:r>
          <w:t xml:space="preserve">, (3) </w:t>
        </w:r>
        <w:commentRangeStart w:id="606"/>
        <w:r>
          <w:t>l’</w:t>
        </w:r>
      </w:ins>
    </w:p>
    <w:p w:rsidR="008457F2" w:rsidRDefault="00BC644E">
      <w:pPr>
        <w:pStyle w:val="Corpsdetexte"/>
        <w:numPr>
          <w:ilvl w:val="0"/>
          <w:numId w:val="44"/>
        </w:numPr>
        <w:spacing w:before="10" w:line="360" w:lineRule="auto"/>
        <w:jc w:val="both"/>
        <w:rPr>
          <w:del w:id="607" w:author="Missaoui" w:date="2023-05-13T20:17:00Z"/>
        </w:rPr>
        <w:pPrChange w:id="608" w:author="Missaoui" w:date="2023-05-13T20:18:00Z">
          <w:pPr>
            <w:pStyle w:val="Corpsdetexte"/>
            <w:numPr>
              <w:numId w:val="72"/>
            </w:numPr>
            <w:tabs>
              <w:tab w:val="num" w:pos="360"/>
              <w:tab w:val="num" w:pos="720"/>
            </w:tabs>
            <w:spacing w:before="10" w:line="360" w:lineRule="auto"/>
            <w:ind w:left="720" w:hanging="720"/>
            <w:jc w:val="both"/>
          </w:pPr>
        </w:pPrChange>
      </w:pPr>
      <w:ins w:id="609" w:author="Missaoui" w:date="2023-05-13T20:17:00Z">
        <w:r>
          <w:t>a</w:t>
        </w:r>
      </w:ins>
      <w:del w:id="610" w:author="Missaoui" w:date="2023-05-13T20:17:00Z">
        <w:r w:rsidR="00DB3A16" w:rsidRPr="002E6B57" w:rsidDel="00BC644E">
          <w:delText>A</w:delText>
        </w:r>
      </w:del>
      <w:r w:rsidR="00DB3A16" w:rsidRPr="002E6B57">
        <w:t>ssis</w:t>
      </w:r>
      <w:del w:id="611" w:author="Missaoui" w:date="2023-05-13T20:17:00Z">
        <w:r w:rsidR="00DB3A16" w:rsidRPr="002E6B57" w:rsidDel="00BC644E">
          <w:delText>te</w:delText>
        </w:r>
      </w:del>
      <w:ins w:id="612" w:author="Missaoui" w:date="2023-05-13T20:17:00Z">
        <w:r>
          <w:t>ance</w:t>
        </w:r>
      </w:ins>
      <w:del w:id="613" w:author="Missaoui" w:date="2023-05-13T20:17:00Z">
        <w:r w:rsidR="00DB3A16" w:rsidRPr="002E6B57" w:rsidDel="00BC644E">
          <w:delText>r</w:delText>
        </w:r>
      </w:del>
      <w:r w:rsidR="00DB3A16" w:rsidRPr="002E6B57">
        <w:t xml:space="preserve"> </w:t>
      </w:r>
      <w:ins w:id="614" w:author="Missaoui" w:date="2023-05-13T20:17:00Z">
        <w:r>
          <w:t>de</w:t>
        </w:r>
      </w:ins>
      <w:del w:id="615" w:author="Missaoui" w:date="2023-05-13T20:17:00Z">
        <w:r w:rsidR="00DB3A16" w:rsidRPr="002E6B57" w:rsidDel="00BC644E">
          <w:delText>le</w:delText>
        </w:r>
      </w:del>
      <w:r w:rsidR="00DB3A16" w:rsidRPr="002E6B57">
        <w:t xml:space="preserve">s </w:t>
      </w:r>
      <w:ins w:id="616" w:author="Missaoui" w:date="2023-05-13T20:17:00Z">
        <w:r>
          <w:t xml:space="preserve">apprenants </w:t>
        </w:r>
      </w:ins>
      <w:del w:id="617" w:author="Missaoui" w:date="2023-05-13T20:17:00Z">
        <w:r w:rsidR="00DB3A16" w:rsidRPr="002E6B57" w:rsidDel="00BC644E">
          <w:delText xml:space="preserve">étudiants en cas de besoin, </w:delText>
        </w:r>
      </w:del>
      <w:r w:rsidR="00DB3A16" w:rsidRPr="002E6B57">
        <w:t>en répondant à leurs questions et en fournissant des explications supplémentaires</w:t>
      </w:r>
      <w:commentRangeEnd w:id="606"/>
      <w:r w:rsidR="00766D6E">
        <w:rPr>
          <w:rStyle w:val="Marquedecommentaire"/>
        </w:rPr>
        <w:commentReference w:id="606"/>
      </w:r>
      <w:ins w:id="618" w:author="Missaoui" w:date="2023-05-13T20:17:00Z">
        <w:r>
          <w:t xml:space="preserve">, et </w:t>
        </w:r>
      </w:ins>
      <w:ins w:id="619" w:author="Missaoui" w:date="2023-05-13T20:18:00Z">
        <w:r>
          <w:t xml:space="preserve">(4) </w:t>
        </w:r>
      </w:ins>
      <w:del w:id="620" w:author="Missaoui" w:date="2023-05-13T20:17:00Z">
        <w:r w:rsidR="00DB3A16" w:rsidRPr="002E6B57" w:rsidDel="00BC644E">
          <w:delText xml:space="preserve"> ;</w:delText>
        </w:r>
      </w:del>
    </w:p>
    <w:p w:rsidR="008457F2" w:rsidRDefault="00BC644E">
      <w:pPr>
        <w:pStyle w:val="Corpsdetexte"/>
        <w:numPr>
          <w:ilvl w:val="0"/>
          <w:numId w:val="44"/>
        </w:numPr>
        <w:spacing w:before="10" w:line="360" w:lineRule="auto"/>
        <w:jc w:val="both"/>
        <w:pPrChange w:id="621" w:author="Missaoui" w:date="2023-05-13T20:18:00Z">
          <w:pPr>
            <w:pStyle w:val="Corpsdetexte"/>
            <w:numPr>
              <w:numId w:val="72"/>
            </w:numPr>
            <w:tabs>
              <w:tab w:val="num" w:pos="360"/>
              <w:tab w:val="num" w:pos="720"/>
            </w:tabs>
            <w:spacing w:before="10" w:line="360" w:lineRule="auto"/>
            <w:ind w:left="720" w:hanging="720"/>
            <w:jc w:val="both"/>
          </w:pPr>
        </w:pPrChange>
      </w:pPr>
      <w:ins w:id="622" w:author="Missaoui" w:date="2023-05-13T20:18:00Z">
        <w:r>
          <w:t xml:space="preserve"> le suivi</w:t>
        </w:r>
      </w:ins>
      <w:del w:id="623" w:author="Missaoui" w:date="2023-05-13T20:18:00Z">
        <w:r w:rsidR="00DB3A16" w:rsidRPr="002E6B57" w:rsidDel="00BC644E">
          <w:delText>Accéder aux rappor</w:delText>
        </w:r>
        <w:r w:rsidR="002E6B57" w:rsidDel="00BC644E">
          <w:delText>ts</w:delText>
        </w:r>
      </w:del>
      <w:r w:rsidR="002E6B57">
        <w:t xml:space="preserve"> de </w:t>
      </w:r>
      <w:ins w:id="624" w:author="Missaoui" w:date="2023-05-13T20:18:00Z">
        <w:r>
          <w:t xml:space="preserve">la </w:t>
        </w:r>
      </w:ins>
      <w:r w:rsidR="002E6B57">
        <w:t xml:space="preserve">progression des </w:t>
      </w:r>
      <w:del w:id="625" w:author="Missaoui" w:date="2023-05-13T20:18:00Z">
        <w:r w:rsidR="002E6B57" w:rsidDel="00BC644E">
          <w:delText>étudiants</w:delText>
        </w:r>
      </w:del>
      <w:ins w:id="626" w:author="Missaoui" w:date="2023-05-13T20:18:00Z">
        <w:r>
          <w:t>apprenats.</w:t>
        </w:r>
      </w:ins>
    </w:p>
    <w:p w:rsidR="008457F2" w:rsidRDefault="002E6B57">
      <w:pPr>
        <w:pStyle w:val="Corpsdetexte"/>
        <w:numPr>
          <w:ilvl w:val="0"/>
          <w:numId w:val="44"/>
        </w:numPr>
        <w:spacing w:before="10" w:line="360" w:lineRule="auto"/>
        <w:jc w:val="both"/>
        <w:rPr>
          <w:del w:id="627" w:author="Missaoui" w:date="2023-05-13T20:18:00Z"/>
        </w:rPr>
        <w:pPrChange w:id="628" w:author="Missaoui" w:date="2023-05-13T13:12:00Z">
          <w:pPr>
            <w:pStyle w:val="Corpsdetexte"/>
            <w:numPr>
              <w:numId w:val="72"/>
            </w:numPr>
            <w:tabs>
              <w:tab w:val="num" w:pos="360"/>
              <w:tab w:val="num" w:pos="720"/>
            </w:tabs>
            <w:spacing w:before="10" w:line="360" w:lineRule="auto"/>
            <w:ind w:left="720" w:hanging="720"/>
            <w:jc w:val="both"/>
          </w:pPr>
        </w:pPrChange>
      </w:pPr>
      <w:r w:rsidRPr="002E6B57">
        <w:rPr>
          <w:b/>
          <w:bCs/>
        </w:rPr>
        <w:t xml:space="preserve">Un </w:t>
      </w:r>
      <w:r w:rsidR="00DB3A16" w:rsidRPr="002E6B57">
        <w:rPr>
          <w:b/>
          <w:bCs/>
        </w:rPr>
        <w:t>Apprenant</w:t>
      </w:r>
      <w:r>
        <w:rPr>
          <w:b/>
          <w:bCs/>
        </w:rPr>
        <w:t> :</w:t>
      </w:r>
      <w:r w:rsidR="00DB3A16" w:rsidRPr="002E6B57">
        <w:rPr>
          <w:b/>
          <w:bCs/>
        </w:rPr>
        <w:t xml:space="preserve"> </w:t>
      </w:r>
      <w:r w:rsidR="00DB3A16" w:rsidRPr="002E6B57">
        <w:t>C'est la personne qui suit les cours de dactylographie sur la plateforme e-learning. Ses principales tâches incluent</w:t>
      </w:r>
      <w:ins w:id="629" w:author="Missaoui" w:date="2023-05-13T20:18:00Z">
        <w:r w:rsidR="00BC644E">
          <w:t xml:space="preserve"> (1) </w:t>
        </w:r>
      </w:ins>
      <w:del w:id="630" w:author="Missaoui" w:date="2023-05-13T20:18:00Z">
        <w:r w:rsidR="00DB3A16" w:rsidRPr="002E6B57" w:rsidDel="00BC644E">
          <w:delText xml:space="preserve"> :</w:delText>
        </w:r>
      </w:del>
    </w:p>
    <w:p w:rsidR="008457F2" w:rsidRDefault="00BC644E">
      <w:pPr>
        <w:pStyle w:val="Corpsdetexte"/>
        <w:numPr>
          <w:ilvl w:val="0"/>
          <w:numId w:val="44"/>
        </w:numPr>
        <w:spacing w:before="10" w:line="360" w:lineRule="auto"/>
        <w:jc w:val="both"/>
        <w:rPr>
          <w:del w:id="631" w:author="Missaoui" w:date="2023-05-13T20:19:00Z"/>
        </w:rPr>
        <w:pPrChange w:id="632" w:author="Missaoui" w:date="2023-05-13T20:18:00Z">
          <w:pPr>
            <w:pStyle w:val="Corpsdetexte"/>
            <w:numPr>
              <w:numId w:val="72"/>
            </w:numPr>
            <w:tabs>
              <w:tab w:val="num" w:pos="360"/>
              <w:tab w:val="num" w:pos="720"/>
            </w:tabs>
            <w:spacing w:before="10" w:line="360" w:lineRule="auto"/>
            <w:ind w:left="720" w:hanging="720"/>
            <w:jc w:val="both"/>
          </w:pPr>
        </w:pPrChange>
      </w:pPr>
      <w:ins w:id="633" w:author="Missaoui" w:date="2023-05-13T20:18:00Z">
        <w:r>
          <w:t>l</w:t>
        </w:r>
      </w:ins>
      <w:del w:id="634" w:author="Missaoui" w:date="2023-05-13T20:18:00Z">
        <w:r w:rsidR="00DB3A16" w:rsidRPr="002E6B57" w:rsidDel="00BC644E">
          <w:delText>S</w:delText>
        </w:r>
      </w:del>
      <w:r w:rsidR="00DB3A16" w:rsidRPr="002E6B57">
        <w:t>'inscri</w:t>
      </w:r>
      <w:ins w:id="635" w:author="Missaoui" w:date="2023-05-13T20:18:00Z">
        <w:r>
          <w:t>ption</w:t>
        </w:r>
      </w:ins>
      <w:del w:id="636" w:author="Missaoui" w:date="2023-05-13T20:18:00Z">
        <w:r w:rsidR="00DB3A16" w:rsidRPr="002E6B57" w:rsidDel="00BC644E">
          <w:delText>re</w:delText>
        </w:r>
      </w:del>
      <w:r w:rsidR="00DB3A16" w:rsidRPr="002E6B57">
        <w:t xml:space="preserve"> </w:t>
      </w:r>
      <w:ins w:id="637" w:author="Missaoui" w:date="2023-05-13T20:19:00Z">
        <w:r>
          <w:t>à</w:t>
        </w:r>
      </w:ins>
      <w:del w:id="638" w:author="Missaoui" w:date="2023-05-13T20:19:00Z">
        <w:r w:rsidR="00DB3A16" w:rsidRPr="002E6B57" w:rsidDel="00BC644E">
          <w:delText>sur</w:delText>
        </w:r>
      </w:del>
      <w:r w:rsidR="00DB3A16" w:rsidRPr="002E6B57">
        <w:t xml:space="preserve"> la plateforme</w:t>
      </w:r>
      <w:del w:id="639" w:author="Missaoui" w:date="2023-05-13T20:19:00Z">
        <w:r w:rsidR="00DB3A16" w:rsidRPr="002E6B57" w:rsidDel="00BC644E">
          <w:delText xml:space="preserve"> et authentifie </w:delText>
        </w:r>
      </w:del>
      <w:ins w:id="640" w:author="Missaoui" w:date="2023-05-13T20:19:00Z">
        <w:r w:rsidR="00766D6E">
          <w:t xml:space="preserve">, (2) </w:t>
        </w:r>
      </w:ins>
      <w:del w:id="641" w:author="Missaoui" w:date="2023-05-13T20:19:00Z">
        <w:r w:rsidR="00DB3A16" w:rsidRPr="002E6B57" w:rsidDel="00766D6E">
          <w:delText>;</w:delText>
        </w:r>
      </w:del>
    </w:p>
    <w:p w:rsidR="008457F2" w:rsidRDefault="00766D6E">
      <w:pPr>
        <w:pStyle w:val="Corpsdetexte"/>
        <w:numPr>
          <w:ilvl w:val="0"/>
          <w:numId w:val="44"/>
        </w:numPr>
        <w:spacing w:before="10" w:line="360" w:lineRule="auto"/>
        <w:jc w:val="both"/>
        <w:rPr>
          <w:del w:id="642" w:author="Missaoui" w:date="2023-05-13T20:19:00Z"/>
        </w:rPr>
        <w:pPrChange w:id="643" w:author="Missaoui" w:date="2023-05-13T20:19:00Z">
          <w:pPr>
            <w:pStyle w:val="Corpsdetexte"/>
            <w:numPr>
              <w:numId w:val="72"/>
            </w:numPr>
            <w:tabs>
              <w:tab w:val="num" w:pos="360"/>
              <w:tab w:val="num" w:pos="720"/>
            </w:tabs>
            <w:spacing w:before="10" w:line="360" w:lineRule="auto"/>
            <w:ind w:left="720" w:hanging="720"/>
            <w:jc w:val="both"/>
          </w:pPr>
        </w:pPrChange>
      </w:pPr>
      <w:ins w:id="644" w:author="Missaoui" w:date="2023-05-13T20:19:00Z">
        <w:r>
          <w:t>l’a</w:t>
        </w:r>
      </w:ins>
      <w:del w:id="645" w:author="Missaoui" w:date="2023-05-13T20:19:00Z">
        <w:r w:rsidR="00DB3A16" w:rsidRPr="002E6B57" w:rsidDel="00766D6E">
          <w:delText>A</w:delText>
        </w:r>
      </w:del>
      <w:r w:rsidR="00DB3A16" w:rsidRPr="002E6B57">
        <w:t>ccé</w:t>
      </w:r>
      <w:ins w:id="646" w:author="Missaoui" w:date="2023-05-13T20:19:00Z">
        <w:r>
          <w:t>s</w:t>
        </w:r>
      </w:ins>
      <w:del w:id="647" w:author="Missaoui" w:date="2023-05-13T20:19:00Z">
        <w:r w:rsidR="00DB3A16" w:rsidRPr="002E6B57" w:rsidDel="00766D6E">
          <w:delText>der</w:delText>
        </w:r>
      </w:del>
      <w:r w:rsidR="00DB3A16" w:rsidRPr="002E6B57">
        <w:t xml:space="preserve"> aux cours et </w:t>
      </w:r>
      <w:del w:id="648" w:author="Missaoui" w:date="2023-05-13T20:19:00Z">
        <w:r w:rsidR="00DB3A16" w:rsidRPr="002E6B57" w:rsidDel="00766D6E">
          <w:delText xml:space="preserve">niveau </w:delText>
        </w:r>
      </w:del>
      <w:r w:rsidR="00DB3A16" w:rsidRPr="002E6B57">
        <w:t>aux leçons de dactylographie</w:t>
      </w:r>
      <w:ins w:id="649" w:author="Missaoui" w:date="2023-05-13T20:19:00Z">
        <w:r>
          <w:t xml:space="preserve">, (3) la </w:t>
        </w:r>
      </w:ins>
      <w:del w:id="650" w:author="Missaoui" w:date="2023-05-13T20:19:00Z">
        <w:r w:rsidR="00DB3A16" w:rsidRPr="002E6B57" w:rsidDel="00766D6E">
          <w:delText xml:space="preserve"> ;</w:delText>
        </w:r>
      </w:del>
    </w:p>
    <w:p w:rsidR="008457F2" w:rsidRDefault="00766D6E">
      <w:pPr>
        <w:pStyle w:val="Corpsdetexte"/>
        <w:numPr>
          <w:ilvl w:val="0"/>
          <w:numId w:val="44"/>
        </w:numPr>
        <w:spacing w:before="10" w:line="360" w:lineRule="auto"/>
        <w:jc w:val="both"/>
        <w:rPr>
          <w:del w:id="651" w:author="Missaoui" w:date="2023-05-13T20:20:00Z"/>
          <w:highlight w:val="yellow"/>
          <w:rPrChange w:id="652" w:author="Missaoui" w:date="2023-05-13T20:21:00Z">
            <w:rPr>
              <w:del w:id="653" w:author="Missaoui" w:date="2023-05-13T20:20:00Z"/>
            </w:rPr>
          </w:rPrChange>
        </w:rPr>
        <w:pPrChange w:id="654" w:author="Missaoui" w:date="2023-05-13T20:20:00Z">
          <w:pPr>
            <w:pStyle w:val="Corpsdetexte"/>
            <w:numPr>
              <w:numId w:val="72"/>
            </w:numPr>
            <w:tabs>
              <w:tab w:val="num" w:pos="360"/>
              <w:tab w:val="num" w:pos="720"/>
            </w:tabs>
            <w:spacing w:before="10" w:line="360" w:lineRule="auto"/>
            <w:ind w:left="720" w:hanging="720"/>
            <w:jc w:val="both"/>
          </w:pPr>
        </w:pPrChange>
      </w:pPr>
      <w:ins w:id="655" w:author="Missaoui" w:date="2023-05-13T20:19:00Z">
        <w:r>
          <w:t>r</w:t>
        </w:r>
      </w:ins>
      <w:del w:id="656" w:author="Missaoui" w:date="2023-05-13T20:19:00Z">
        <w:r w:rsidR="00DB3A16" w:rsidRPr="002E6B57" w:rsidDel="00766D6E">
          <w:delText>R</w:delText>
        </w:r>
      </w:del>
      <w:r w:rsidR="00DB3A16" w:rsidRPr="002E6B57">
        <w:t>éalis</w:t>
      </w:r>
      <w:ins w:id="657" w:author="Missaoui" w:date="2023-05-13T20:19:00Z">
        <w:r>
          <w:t>ation</w:t>
        </w:r>
      </w:ins>
      <w:del w:id="658" w:author="Missaoui" w:date="2023-05-13T20:19:00Z">
        <w:r w:rsidR="00DB3A16" w:rsidRPr="002E6B57" w:rsidDel="00766D6E">
          <w:delText>er</w:delText>
        </w:r>
      </w:del>
      <w:r w:rsidR="00DB3A16" w:rsidRPr="002E6B57">
        <w:t xml:space="preserve"> des évaluations et des tests</w:t>
      </w:r>
      <w:ins w:id="659" w:author="Missaoui" w:date="2023-05-13T20:20:00Z">
        <w:r>
          <w:t xml:space="preserve">, </w:t>
        </w:r>
        <w:commentRangeStart w:id="660"/>
        <w:r>
          <w:t>(4)</w:t>
        </w:r>
      </w:ins>
      <w:del w:id="661" w:author="Missaoui" w:date="2023-05-13T20:20:00Z">
        <w:r w:rsidR="00DB3A16" w:rsidRPr="002E6B57" w:rsidDel="00766D6E">
          <w:delText xml:space="preserve"> pratiques pour tester leur progression ;</w:delText>
        </w:r>
      </w:del>
      <w:ins w:id="662" w:author="Missaoui" w:date="2023-05-13T20:20:00Z">
        <w:r>
          <w:t xml:space="preserve"> </w:t>
        </w:r>
        <w:r w:rsidR="00FB67D7" w:rsidRPr="00FB67D7">
          <w:rPr>
            <w:highlight w:val="yellow"/>
            <w:rPrChange w:id="663" w:author="Missaoui" w:date="2023-05-13T20:21:00Z">
              <w:rPr/>
            </w:rPrChange>
          </w:rPr>
          <w:t xml:space="preserve">l’accès aux ressources </w:t>
        </w:r>
      </w:ins>
    </w:p>
    <w:p w:rsidR="008457F2" w:rsidRDefault="00FB67D7">
      <w:pPr>
        <w:pStyle w:val="Corpsdetexte"/>
        <w:spacing w:before="10" w:line="360" w:lineRule="auto"/>
        <w:ind w:left="1004"/>
        <w:jc w:val="both"/>
        <w:rPr>
          <w:del w:id="664" w:author="Missaoui" w:date="2023-05-13T20:20:00Z"/>
          <w:highlight w:val="yellow"/>
          <w:rPrChange w:id="665" w:author="Missaoui" w:date="2023-05-13T20:21:00Z">
            <w:rPr>
              <w:del w:id="666" w:author="Missaoui" w:date="2023-05-13T20:20:00Z"/>
            </w:rPr>
          </w:rPrChange>
        </w:rPr>
        <w:pPrChange w:id="667" w:author="Missaoui" w:date="2023-05-13T20:20:00Z">
          <w:pPr>
            <w:pStyle w:val="Corpsdetexte"/>
            <w:numPr>
              <w:numId w:val="72"/>
            </w:numPr>
            <w:tabs>
              <w:tab w:val="num" w:pos="360"/>
              <w:tab w:val="num" w:pos="720"/>
            </w:tabs>
            <w:spacing w:before="10" w:line="360" w:lineRule="auto"/>
            <w:ind w:left="720" w:hanging="720"/>
            <w:jc w:val="both"/>
          </w:pPr>
        </w:pPrChange>
      </w:pPr>
      <w:ins w:id="668" w:author="Missaoui" w:date="2023-05-13T20:20:00Z">
        <w:r w:rsidRPr="00FB67D7">
          <w:rPr>
            <w:highlight w:val="yellow"/>
            <w:rPrChange w:id="669" w:author="Missaoui" w:date="2023-05-13T20:21:00Z">
              <w:rPr/>
            </w:rPrChange>
          </w:rPr>
          <w:t xml:space="preserve"> </w:t>
        </w:r>
      </w:ins>
      <w:del w:id="670" w:author="Missaoui" w:date="2023-05-13T20:20:00Z">
        <w:r w:rsidRPr="00FB67D7">
          <w:rPr>
            <w:highlight w:val="yellow"/>
            <w:rPrChange w:id="671" w:author="Missaoui" w:date="2023-05-13T20:21:00Z">
              <w:rPr/>
            </w:rPrChange>
          </w:rPr>
          <w:delText xml:space="preserve">Utiliser les ressources </w:delText>
        </w:r>
      </w:del>
      <w:r w:rsidRPr="00FB67D7">
        <w:rPr>
          <w:highlight w:val="yellow"/>
          <w:rPrChange w:id="672" w:author="Missaoui" w:date="2023-05-13T20:21:00Z">
            <w:rPr/>
          </w:rPrChange>
        </w:rPr>
        <w:t>pédagogiques supplémentaires disponibles sur la plateforme</w:t>
      </w:r>
      <w:ins w:id="673" w:author="Missaoui" w:date="2023-05-13T20:20:00Z">
        <w:r w:rsidRPr="00FB67D7">
          <w:rPr>
            <w:highlight w:val="yellow"/>
            <w:rPrChange w:id="674" w:author="Missaoui" w:date="2023-05-13T20:21:00Z">
              <w:rPr/>
            </w:rPrChange>
          </w:rPr>
          <w:t xml:space="preserve">, et (5) la </w:t>
        </w:r>
      </w:ins>
      <w:del w:id="675" w:author="Missaoui" w:date="2023-05-13T20:20:00Z">
        <w:r w:rsidRPr="00FB67D7">
          <w:rPr>
            <w:highlight w:val="yellow"/>
            <w:rPrChange w:id="676" w:author="Missaoui" w:date="2023-05-13T20:21:00Z">
              <w:rPr/>
            </w:rPrChange>
          </w:rPr>
          <w:delText xml:space="preserve"> ;</w:delText>
        </w:r>
      </w:del>
    </w:p>
    <w:p w:rsidR="008457F2" w:rsidRDefault="00FB67D7">
      <w:pPr>
        <w:pStyle w:val="Corpsdetexte"/>
        <w:spacing w:before="10" w:line="360" w:lineRule="auto"/>
        <w:ind w:left="1004"/>
        <w:jc w:val="both"/>
        <w:rPr>
          <w:ins w:id="677" w:author="Missaoui" w:date="2023-05-13T20:21:00Z"/>
        </w:rPr>
        <w:pPrChange w:id="678" w:author="Missaoui" w:date="2023-05-13T20:20:00Z">
          <w:pPr>
            <w:pStyle w:val="Corpsdetexte"/>
            <w:numPr>
              <w:numId w:val="72"/>
            </w:numPr>
            <w:tabs>
              <w:tab w:val="num" w:pos="360"/>
              <w:tab w:val="num" w:pos="720"/>
            </w:tabs>
            <w:spacing w:before="10" w:line="360" w:lineRule="auto"/>
            <w:ind w:left="720" w:hanging="720"/>
            <w:jc w:val="both"/>
          </w:pPr>
        </w:pPrChange>
      </w:pPr>
      <w:ins w:id="679" w:author="Missaoui" w:date="2023-05-13T20:20:00Z">
        <w:r w:rsidRPr="00FB67D7">
          <w:rPr>
            <w:highlight w:val="yellow"/>
            <w:rPrChange w:id="680" w:author="Missaoui" w:date="2023-05-13T20:21:00Z">
              <w:rPr/>
            </w:rPrChange>
          </w:rPr>
          <w:t>c</w:t>
        </w:r>
      </w:ins>
      <w:del w:id="681" w:author="Missaoui" w:date="2023-05-13T20:20:00Z">
        <w:r w:rsidRPr="00FB67D7">
          <w:rPr>
            <w:highlight w:val="yellow"/>
            <w:rPrChange w:id="682" w:author="Missaoui" w:date="2023-05-13T20:21:00Z">
              <w:rPr/>
            </w:rPrChange>
          </w:rPr>
          <w:delText>C</w:delText>
        </w:r>
      </w:del>
      <w:r w:rsidRPr="00FB67D7">
        <w:rPr>
          <w:highlight w:val="yellow"/>
          <w:rPrChange w:id="683" w:author="Missaoui" w:date="2023-05-13T20:21:00Z">
            <w:rPr/>
          </w:rPrChange>
        </w:rPr>
        <w:t>ommuni</w:t>
      </w:r>
      <w:ins w:id="684" w:author="Missaoui" w:date="2023-05-13T20:20:00Z">
        <w:r w:rsidRPr="00FB67D7">
          <w:rPr>
            <w:highlight w:val="yellow"/>
            <w:rPrChange w:id="685" w:author="Missaoui" w:date="2023-05-13T20:21:00Z">
              <w:rPr/>
            </w:rPrChange>
          </w:rPr>
          <w:t>cation</w:t>
        </w:r>
      </w:ins>
      <w:del w:id="686" w:author="Missaoui" w:date="2023-05-13T20:20:00Z">
        <w:r w:rsidRPr="00FB67D7">
          <w:rPr>
            <w:highlight w:val="yellow"/>
            <w:rPrChange w:id="687" w:author="Missaoui" w:date="2023-05-13T20:21:00Z">
              <w:rPr/>
            </w:rPrChange>
          </w:rPr>
          <w:delText>quer</w:delText>
        </w:r>
      </w:del>
      <w:r w:rsidRPr="00FB67D7">
        <w:rPr>
          <w:highlight w:val="yellow"/>
          <w:rPrChange w:id="688" w:author="Missaoui" w:date="2023-05-13T20:21:00Z">
            <w:rPr/>
          </w:rPrChange>
        </w:rPr>
        <w:t xml:space="preserve"> avec les </w:t>
      </w:r>
      <w:del w:id="689" w:author="Missaoui" w:date="2023-05-13T20:20:00Z">
        <w:r w:rsidRPr="00FB67D7">
          <w:rPr>
            <w:highlight w:val="yellow"/>
            <w:rPrChange w:id="690" w:author="Missaoui" w:date="2023-05-13T20:21:00Z">
              <w:rPr/>
            </w:rPrChange>
          </w:rPr>
          <w:delText>professeurs et les autres étudiants via les fonctionnalités de communication en ligne</w:delText>
        </w:r>
      </w:del>
      <w:ins w:id="691" w:author="Missaoui" w:date="2023-05-13T20:20:00Z">
        <w:r w:rsidRPr="00FB67D7">
          <w:rPr>
            <w:highlight w:val="yellow"/>
            <w:rPrChange w:id="692" w:author="Missaoui" w:date="2023-05-13T20:21:00Z">
              <w:rPr/>
            </w:rPrChange>
          </w:rPr>
          <w:t>tuteurs et les appre</w:t>
        </w:r>
      </w:ins>
      <w:ins w:id="693" w:author="Missaoui" w:date="2023-05-13T20:21:00Z">
        <w:r w:rsidRPr="00FB67D7">
          <w:rPr>
            <w:highlight w:val="yellow"/>
            <w:rPrChange w:id="694" w:author="Missaoui" w:date="2023-05-13T20:21:00Z">
              <w:rPr/>
            </w:rPrChange>
          </w:rPr>
          <w:t>nants de la plateforme</w:t>
        </w:r>
      </w:ins>
      <w:r w:rsidRPr="00FB67D7">
        <w:rPr>
          <w:highlight w:val="yellow"/>
          <w:rPrChange w:id="695" w:author="Missaoui" w:date="2023-05-13T20:21:00Z">
            <w:rPr/>
          </w:rPrChange>
        </w:rPr>
        <w:t>.</w:t>
      </w:r>
    </w:p>
    <w:commentRangeEnd w:id="660"/>
    <w:p w:rsidR="008457F2" w:rsidRDefault="00766D6E">
      <w:pPr>
        <w:pStyle w:val="Corpsdetexte"/>
        <w:spacing w:before="10" w:line="360" w:lineRule="auto"/>
        <w:ind w:left="1004"/>
        <w:jc w:val="both"/>
        <w:rPr>
          <w:ins w:id="696" w:author="Missaoui" w:date="2023-05-13T20:21:00Z"/>
        </w:rPr>
        <w:pPrChange w:id="697" w:author="Missaoui" w:date="2023-05-13T20:20:00Z">
          <w:pPr>
            <w:pStyle w:val="Corpsdetexte"/>
            <w:numPr>
              <w:numId w:val="72"/>
            </w:numPr>
            <w:tabs>
              <w:tab w:val="num" w:pos="360"/>
              <w:tab w:val="num" w:pos="720"/>
            </w:tabs>
            <w:spacing w:before="10" w:line="360" w:lineRule="auto"/>
            <w:ind w:left="720" w:hanging="720"/>
            <w:jc w:val="both"/>
          </w:pPr>
        </w:pPrChange>
      </w:pPr>
      <w:ins w:id="698" w:author="Missaoui" w:date="2023-05-13T20:21:00Z">
        <w:r>
          <w:rPr>
            <w:rStyle w:val="Marquedecommentaire"/>
          </w:rPr>
          <w:commentReference w:id="660"/>
        </w:r>
      </w:ins>
    </w:p>
    <w:p w:rsidR="008457F2" w:rsidRDefault="008457F2">
      <w:pPr>
        <w:pStyle w:val="Corpsdetexte"/>
        <w:spacing w:before="10" w:line="360" w:lineRule="auto"/>
        <w:ind w:left="1004"/>
        <w:jc w:val="both"/>
        <w:pPrChange w:id="699" w:author="Missaoui" w:date="2023-05-13T20:20:00Z">
          <w:pPr>
            <w:pStyle w:val="Corpsdetexte"/>
            <w:numPr>
              <w:numId w:val="72"/>
            </w:numPr>
            <w:tabs>
              <w:tab w:val="num" w:pos="360"/>
              <w:tab w:val="num" w:pos="720"/>
            </w:tabs>
            <w:spacing w:before="10" w:line="360" w:lineRule="auto"/>
            <w:ind w:left="720" w:hanging="720"/>
            <w:jc w:val="both"/>
          </w:pPr>
        </w:pPrChange>
      </w:pPr>
    </w:p>
    <w:tbl>
      <w:tblPr>
        <w:tblStyle w:val="Grilledutableau"/>
        <w:tblW w:w="0" w:type="auto"/>
        <w:jc w:val="center"/>
        <w:tblInd w:w="392" w:type="dxa"/>
        <w:tblLook w:val="04A0"/>
      </w:tblPr>
      <w:tblGrid>
        <w:gridCol w:w="1984"/>
        <w:gridCol w:w="2835"/>
        <w:gridCol w:w="5387"/>
      </w:tblGrid>
      <w:tr w:rsidR="002E6B57" w:rsidTr="002E6B57">
        <w:trPr>
          <w:jc w:val="center"/>
        </w:trPr>
        <w:tc>
          <w:tcPr>
            <w:tcW w:w="1984" w:type="dxa"/>
          </w:tcPr>
          <w:p w:rsidR="002E6B57" w:rsidRPr="002E6B57" w:rsidRDefault="002E6B57" w:rsidP="002E6B57">
            <w:pPr>
              <w:pStyle w:val="Corpsdetexte"/>
              <w:spacing w:before="10" w:line="360" w:lineRule="auto"/>
              <w:jc w:val="both"/>
              <w:rPr>
                <w:b/>
                <w:bCs/>
              </w:rPr>
            </w:pPr>
            <w:r w:rsidRPr="002E6B57">
              <w:rPr>
                <w:b/>
                <w:bCs/>
              </w:rPr>
              <w:lastRenderedPageBreak/>
              <w:t>Acteur</w:t>
            </w:r>
          </w:p>
        </w:tc>
        <w:tc>
          <w:tcPr>
            <w:tcW w:w="2835" w:type="dxa"/>
          </w:tcPr>
          <w:p w:rsidR="002E6B57" w:rsidRPr="002E6B57" w:rsidRDefault="002E6B57" w:rsidP="002E6B57">
            <w:pPr>
              <w:pStyle w:val="Corpsdetexte"/>
              <w:spacing w:before="10" w:line="360" w:lineRule="auto"/>
              <w:jc w:val="both"/>
              <w:rPr>
                <w:b/>
                <w:bCs/>
              </w:rPr>
            </w:pPr>
            <w:r w:rsidRPr="002E6B57">
              <w:rPr>
                <w:b/>
                <w:bCs/>
              </w:rPr>
              <w:t xml:space="preserve">Rôle </w:t>
            </w:r>
          </w:p>
        </w:tc>
        <w:tc>
          <w:tcPr>
            <w:tcW w:w="5387" w:type="dxa"/>
          </w:tcPr>
          <w:p w:rsidR="002E6B57" w:rsidRPr="002E6B57" w:rsidRDefault="002E6B57" w:rsidP="002E6B57">
            <w:pPr>
              <w:pStyle w:val="Corpsdetexte"/>
              <w:spacing w:before="10" w:line="360" w:lineRule="auto"/>
              <w:jc w:val="both"/>
              <w:rPr>
                <w:b/>
                <w:bCs/>
              </w:rPr>
            </w:pPr>
            <w:r w:rsidRPr="002E6B57">
              <w:rPr>
                <w:b/>
                <w:bCs/>
              </w:rPr>
              <w:t>Tâche(s) à faire</w:t>
            </w:r>
          </w:p>
        </w:tc>
      </w:tr>
      <w:tr w:rsidR="002E6B57" w:rsidTr="002E6B57">
        <w:trPr>
          <w:trHeight w:val="499"/>
          <w:jc w:val="center"/>
        </w:trPr>
        <w:tc>
          <w:tcPr>
            <w:tcW w:w="1984" w:type="dxa"/>
          </w:tcPr>
          <w:p w:rsidR="002E6B57" w:rsidRPr="002E6B57" w:rsidRDefault="002E6B57" w:rsidP="002E6B57">
            <w:pPr>
              <w:pStyle w:val="Corpsdetexte"/>
              <w:spacing w:before="10" w:line="360" w:lineRule="auto"/>
              <w:jc w:val="both"/>
              <w:rPr>
                <w:b/>
                <w:bCs/>
              </w:rPr>
            </w:pPr>
            <w:r w:rsidRPr="002E6B57">
              <w:rPr>
                <w:b/>
                <w:bCs/>
              </w:rPr>
              <w:t>Administrateur</w:t>
            </w:r>
          </w:p>
        </w:tc>
        <w:tc>
          <w:tcPr>
            <w:tcW w:w="2835" w:type="dxa"/>
          </w:tcPr>
          <w:p w:rsidR="002E6B57" w:rsidRDefault="002E6B57" w:rsidP="002E6B57">
            <w:pPr>
              <w:pStyle w:val="Corpsdetexte"/>
              <w:spacing w:before="10" w:line="360" w:lineRule="auto"/>
              <w:jc w:val="both"/>
            </w:pPr>
          </w:p>
        </w:tc>
        <w:tc>
          <w:tcPr>
            <w:tcW w:w="5387" w:type="dxa"/>
          </w:tcPr>
          <w:p w:rsidR="002E6B57" w:rsidRDefault="002E6B57" w:rsidP="002E6B57">
            <w:pPr>
              <w:pStyle w:val="Corpsdetexte"/>
              <w:spacing w:before="10" w:line="360" w:lineRule="auto"/>
              <w:jc w:val="both"/>
            </w:pPr>
          </w:p>
        </w:tc>
      </w:tr>
      <w:tr w:rsidR="002E6B57" w:rsidTr="002E6B57">
        <w:trPr>
          <w:jc w:val="center"/>
        </w:trPr>
        <w:tc>
          <w:tcPr>
            <w:tcW w:w="1984" w:type="dxa"/>
          </w:tcPr>
          <w:p w:rsidR="002E6B57" w:rsidRPr="002E6B57" w:rsidRDefault="002E6B57" w:rsidP="002E6B57">
            <w:pPr>
              <w:pStyle w:val="Corpsdetexte"/>
              <w:spacing w:before="10" w:line="360" w:lineRule="auto"/>
              <w:jc w:val="both"/>
              <w:rPr>
                <w:b/>
                <w:bCs/>
              </w:rPr>
            </w:pPr>
            <w:r w:rsidRPr="002E6B57">
              <w:rPr>
                <w:b/>
                <w:bCs/>
              </w:rPr>
              <w:t>Tuteur</w:t>
            </w:r>
          </w:p>
        </w:tc>
        <w:tc>
          <w:tcPr>
            <w:tcW w:w="2835" w:type="dxa"/>
          </w:tcPr>
          <w:p w:rsidR="002E6B57" w:rsidRDefault="002E6B57" w:rsidP="002E6B57">
            <w:pPr>
              <w:pStyle w:val="Corpsdetexte"/>
              <w:spacing w:before="10" w:line="360" w:lineRule="auto"/>
              <w:jc w:val="both"/>
            </w:pPr>
          </w:p>
        </w:tc>
        <w:tc>
          <w:tcPr>
            <w:tcW w:w="5387" w:type="dxa"/>
          </w:tcPr>
          <w:p w:rsidR="002E6B57" w:rsidRDefault="002E6B57" w:rsidP="002E6B57">
            <w:pPr>
              <w:pStyle w:val="Corpsdetexte"/>
              <w:spacing w:before="10" w:line="360" w:lineRule="auto"/>
              <w:jc w:val="both"/>
            </w:pPr>
          </w:p>
        </w:tc>
      </w:tr>
      <w:tr w:rsidR="002E6B57" w:rsidTr="002E6B57">
        <w:trPr>
          <w:jc w:val="center"/>
        </w:trPr>
        <w:tc>
          <w:tcPr>
            <w:tcW w:w="1984" w:type="dxa"/>
          </w:tcPr>
          <w:p w:rsidR="002E6B57" w:rsidRPr="002E6B57" w:rsidRDefault="002E6B57" w:rsidP="002E6B57">
            <w:pPr>
              <w:pStyle w:val="Corpsdetexte"/>
              <w:spacing w:before="10" w:line="360" w:lineRule="auto"/>
              <w:jc w:val="both"/>
              <w:rPr>
                <w:b/>
                <w:bCs/>
              </w:rPr>
            </w:pPr>
            <w:r w:rsidRPr="002E6B57">
              <w:rPr>
                <w:b/>
                <w:bCs/>
              </w:rPr>
              <w:t>Apprenant</w:t>
            </w:r>
          </w:p>
        </w:tc>
        <w:tc>
          <w:tcPr>
            <w:tcW w:w="2835" w:type="dxa"/>
          </w:tcPr>
          <w:p w:rsidR="002E6B57" w:rsidRDefault="002E6B57" w:rsidP="002E6B57">
            <w:pPr>
              <w:pStyle w:val="Corpsdetexte"/>
              <w:spacing w:before="10" w:line="360" w:lineRule="auto"/>
              <w:jc w:val="both"/>
            </w:pPr>
          </w:p>
        </w:tc>
        <w:tc>
          <w:tcPr>
            <w:tcW w:w="5387" w:type="dxa"/>
          </w:tcPr>
          <w:p w:rsidR="002E6B57" w:rsidRDefault="002E6B57" w:rsidP="002E6B57">
            <w:pPr>
              <w:pStyle w:val="Corpsdetexte"/>
              <w:spacing w:before="10" w:line="360" w:lineRule="auto"/>
              <w:jc w:val="both"/>
            </w:pPr>
          </w:p>
        </w:tc>
      </w:tr>
    </w:tbl>
    <w:p w:rsidR="002E6B57" w:rsidRPr="002E6B57" w:rsidRDefault="002E6B57" w:rsidP="002E6B57">
      <w:pPr>
        <w:pStyle w:val="Corpsdetexte"/>
        <w:spacing w:before="10" w:line="360" w:lineRule="auto"/>
        <w:jc w:val="both"/>
      </w:pPr>
    </w:p>
    <w:p w:rsidR="008457F2" w:rsidRDefault="00DB3A16">
      <w:pPr>
        <w:pStyle w:val="Titre7"/>
        <w:numPr>
          <w:ilvl w:val="2"/>
          <w:numId w:val="15"/>
        </w:numPr>
        <w:tabs>
          <w:tab w:val="left" w:pos="1327"/>
        </w:tabs>
        <w:spacing w:before="163"/>
        <w:ind w:hanging="585"/>
        <w:jc w:val="both"/>
        <w:rPr>
          <w:sz w:val="24"/>
          <w:szCs w:val="24"/>
        </w:rPr>
        <w:pPrChange w:id="700" w:author="Missaoui" w:date="2023-05-13T13:12:00Z">
          <w:pPr>
            <w:pStyle w:val="Titre7"/>
            <w:numPr>
              <w:ilvl w:val="2"/>
              <w:numId w:val="74"/>
            </w:numPr>
            <w:tabs>
              <w:tab w:val="num" w:pos="360"/>
              <w:tab w:val="left" w:pos="1327"/>
              <w:tab w:val="num" w:pos="2160"/>
            </w:tabs>
            <w:spacing w:before="163"/>
            <w:ind w:left="2160" w:hanging="720"/>
            <w:jc w:val="both"/>
          </w:pPr>
        </w:pPrChange>
      </w:pPr>
      <w:r w:rsidRPr="00FB1C79">
        <w:rPr>
          <w:sz w:val="24"/>
          <w:szCs w:val="24"/>
        </w:rPr>
        <w:t>Identification</w:t>
      </w:r>
      <w:r w:rsidR="002E6B57">
        <w:rPr>
          <w:sz w:val="24"/>
          <w:szCs w:val="24"/>
        </w:rPr>
        <w:t xml:space="preserve"> </w:t>
      </w:r>
      <w:r w:rsidRPr="00FB1C79">
        <w:rPr>
          <w:sz w:val="24"/>
          <w:szCs w:val="24"/>
        </w:rPr>
        <w:t>des</w:t>
      </w:r>
      <w:r w:rsidR="002E6B57">
        <w:rPr>
          <w:sz w:val="24"/>
          <w:szCs w:val="24"/>
        </w:rPr>
        <w:t xml:space="preserve"> </w:t>
      </w:r>
      <w:r w:rsidRPr="00FB1C79">
        <w:rPr>
          <w:sz w:val="24"/>
          <w:szCs w:val="24"/>
        </w:rPr>
        <w:t>besoins</w:t>
      </w:r>
    </w:p>
    <w:p w:rsidR="00DB3A16" w:rsidRPr="00FB1C79" w:rsidRDefault="00DB3A16" w:rsidP="00AB2D17">
      <w:pPr>
        <w:pStyle w:val="Corpsdetexte"/>
        <w:spacing w:before="7"/>
        <w:rPr>
          <w:b/>
        </w:rPr>
      </w:pPr>
    </w:p>
    <w:p w:rsidR="00DB3A16" w:rsidRPr="00FB1C79" w:rsidRDefault="00DB3A16" w:rsidP="00766D6E">
      <w:pPr>
        <w:spacing w:line="360" w:lineRule="auto"/>
        <w:ind w:firstLine="284"/>
        <w:jc w:val="both"/>
        <w:rPr>
          <w:sz w:val="24"/>
          <w:szCs w:val="24"/>
        </w:rPr>
      </w:pPr>
      <w:r w:rsidRPr="00FB1C79">
        <w:rPr>
          <w:sz w:val="24"/>
          <w:szCs w:val="24"/>
        </w:rPr>
        <w:t xml:space="preserve">Dans cette partie, nous allons </w:t>
      </w:r>
      <w:ins w:id="701" w:author="Missaoui" w:date="2023-05-13T20:22:00Z">
        <w:r w:rsidR="00766D6E">
          <w:rPr>
            <w:sz w:val="24"/>
            <w:szCs w:val="24"/>
          </w:rPr>
          <w:t xml:space="preserve">d’abord </w:t>
        </w:r>
      </w:ins>
      <w:r w:rsidRPr="00FB1C79">
        <w:rPr>
          <w:sz w:val="24"/>
          <w:szCs w:val="24"/>
        </w:rPr>
        <w:t>identifie</w:t>
      </w:r>
      <w:del w:id="702" w:author="Missaoui" w:date="2023-05-13T20:23:00Z">
        <w:r w:rsidRPr="00FB1C79" w:rsidDel="00766D6E">
          <w:rPr>
            <w:sz w:val="24"/>
            <w:szCs w:val="24"/>
          </w:rPr>
          <w:delText>r</w:delText>
        </w:r>
      </w:del>
      <w:r w:rsidRPr="00FB1C79">
        <w:rPr>
          <w:sz w:val="24"/>
          <w:szCs w:val="24"/>
        </w:rPr>
        <w:t xml:space="preserve"> </w:t>
      </w:r>
      <w:del w:id="703" w:author="Missaoui" w:date="2023-05-13T20:23:00Z">
        <w:r w:rsidRPr="00FB1C79" w:rsidDel="00766D6E">
          <w:rPr>
            <w:sz w:val="24"/>
            <w:szCs w:val="24"/>
          </w:rPr>
          <w:delText xml:space="preserve">tout d’abord </w:delText>
        </w:r>
      </w:del>
      <w:r w:rsidRPr="00FB1C79">
        <w:rPr>
          <w:sz w:val="24"/>
          <w:szCs w:val="24"/>
        </w:rPr>
        <w:t>les besoins fonctionnels</w:t>
      </w:r>
      <w:ins w:id="704" w:author="Missaoui" w:date="2023-05-13T20:23:00Z">
        <w:r w:rsidR="00766D6E">
          <w:rPr>
            <w:sz w:val="24"/>
            <w:szCs w:val="24"/>
          </w:rPr>
          <w:t>,</w:t>
        </w:r>
      </w:ins>
      <w:r w:rsidRPr="00FB1C79">
        <w:rPr>
          <w:sz w:val="24"/>
          <w:szCs w:val="24"/>
        </w:rPr>
        <w:t xml:space="preserve"> </w:t>
      </w:r>
      <w:del w:id="705" w:author="Missaoui" w:date="2023-05-13T20:23:00Z">
        <w:r w:rsidRPr="00FB1C79" w:rsidDel="00766D6E">
          <w:rPr>
            <w:sz w:val="24"/>
            <w:szCs w:val="24"/>
          </w:rPr>
          <w:delText>suivis des</w:delText>
        </w:r>
      </w:del>
      <w:ins w:id="706" w:author="Missaoui" w:date="2023-05-13T20:23:00Z">
        <w:r w:rsidR="00766D6E">
          <w:rPr>
            <w:sz w:val="24"/>
            <w:szCs w:val="24"/>
          </w:rPr>
          <w:t>puis les</w:t>
        </w:r>
      </w:ins>
      <w:r w:rsidRPr="00FB1C79">
        <w:rPr>
          <w:sz w:val="24"/>
          <w:szCs w:val="24"/>
        </w:rPr>
        <w:t xml:space="preserve"> besoins</w:t>
      </w:r>
      <w:r w:rsidR="002E6B57">
        <w:rPr>
          <w:sz w:val="24"/>
          <w:szCs w:val="24"/>
        </w:rPr>
        <w:t xml:space="preserve"> </w:t>
      </w:r>
      <w:r w:rsidRPr="00FB1C79">
        <w:rPr>
          <w:sz w:val="24"/>
          <w:szCs w:val="24"/>
        </w:rPr>
        <w:t>non</w:t>
      </w:r>
      <w:r w:rsidR="002E6B57">
        <w:rPr>
          <w:sz w:val="24"/>
          <w:szCs w:val="24"/>
        </w:rPr>
        <w:t xml:space="preserve"> </w:t>
      </w:r>
      <w:r w:rsidRPr="00FB1C79">
        <w:rPr>
          <w:sz w:val="24"/>
          <w:szCs w:val="24"/>
        </w:rPr>
        <w:t>fonctionnels</w:t>
      </w:r>
      <w:ins w:id="707" w:author="Missaoui" w:date="2023-05-13T20:23:00Z">
        <w:r w:rsidR="00766D6E">
          <w:rPr>
            <w:sz w:val="24"/>
            <w:szCs w:val="24"/>
          </w:rPr>
          <w:t xml:space="preserve"> de notre projet</w:t>
        </w:r>
      </w:ins>
      <w:r w:rsidR="002E6B57">
        <w:rPr>
          <w:sz w:val="24"/>
          <w:szCs w:val="24"/>
        </w:rPr>
        <w:t>.</w:t>
      </w:r>
    </w:p>
    <w:p w:rsidR="008457F2" w:rsidRDefault="00DB3A16">
      <w:pPr>
        <w:pStyle w:val="Paragraphedeliste"/>
        <w:numPr>
          <w:ilvl w:val="3"/>
          <w:numId w:val="14"/>
        </w:numPr>
        <w:tabs>
          <w:tab w:val="left" w:pos="1521"/>
        </w:tabs>
        <w:spacing w:before="90"/>
        <w:ind w:hanging="721"/>
        <w:rPr>
          <w:b/>
          <w:sz w:val="24"/>
          <w:szCs w:val="24"/>
        </w:rPr>
        <w:pPrChange w:id="708" w:author="Missaoui" w:date="2023-05-13T13:12:00Z">
          <w:pPr>
            <w:pStyle w:val="Paragraphedeliste"/>
            <w:numPr>
              <w:ilvl w:val="3"/>
              <w:numId w:val="75"/>
            </w:numPr>
            <w:tabs>
              <w:tab w:val="num" w:pos="360"/>
              <w:tab w:val="left" w:pos="1521"/>
              <w:tab w:val="num" w:pos="2880"/>
            </w:tabs>
            <w:spacing w:before="90"/>
            <w:ind w:left="2880" w:hanging="721"/>
          </w:pPr>
        </w:pPrChange>
      </w:pPr>
      <w:r w:rsidRPr="00FB1C79">
        <w:rPr>
          <w:b/>
          <w:sz w:val="24"/>
          <w:szCs w:val="24"/>
        </w:rPr>
        <w:t>Les</w:t>
      </w:r>
      <w:r w:rsidR="002E6B57">
        <w:rPr>
          <w:b/>
          <w:sz w:val="24"/>
          <w:szCs w:val="24"/>
        </w:rPr>
        <w:t xml:space="preserve"> </w:t>
      </w:r>
      <w:r w:rsidRPr="00FB1C79">
        <w:rPr>
          <w:b/>
          <w:sz w:val="24"/>
          <w:szCs w:val="24"/>
        </w:rPr>
        <w:t>besoins</w:t>
      </w:r>
      <w:r w:rsidR="002E6B57">
        <w:rPr>
          <w:b/>
          <w:sz w:val="24"/>
          <w:szCs w:val="24"/>
        </w:rPr>
        <w:t xml:space="preserve"> </w:t>
      </w:r>
      <w:r w:rsidRPr="00FB1C79">
        <w:rPr>
          <w:b/>
          <w:sz w:val="24"/>
          <w:szCs w:val="24"/>
        </w:rPr>
        <w:t>fonctionnels</w:t>
      </w:r>
    </w:p>
    <w:p w:rsidR="00DB3A16" w:rsidRPr="00FB1C79" w:rsidRDefault="00DB3A16" w:rsidP="00AB2D17">
      <w:pPr>
        <w:pStyle w:val="Corpsdetexte"/>
        <w:spacing w:before="11"/>
        <w:rPr>
          <w:b/>
        </w:rPr>
      </w:pPr>
    </w:p>
    <w:p w:rsidR="00DB3A16" w:rsidRPr="00FB1C79" w:rsidRDefault="00DB3A16" w:rsidP="00A86801">
      <w:pPr>
        <w:spacing w:line="360" w:lineRule="auto"/>
        <w:ind w:firstLine="284"/>
        <w:jc w:val="both"/>
        <w:rPr>
          <w:sz w:val="24"/>
          <w:szCs w:val="24"/>
        </w:rPr>
      </w:pPr>
      <w:r w:rsidRPr="00FB1C79">
        <w:rPr>
          <w:sz w:val="24"/>
          <w:szCs w:val="24"/>
        </w:rPr>
        <w:t>L’application</w:t>
      </w:r>
      <w:r w:rsidR="002E6B57">
        <w:rPr>
          <w:sz w:val="24"/>
          <w:szCs w:val="24"/>
        </w:rPr>
        <w:t xml:space="preserve"> </w:t>
      </w:r>
      <w:r w:rsidRPr="00FB1C79">
        <w:rPr>
          <w:sz w:val="24"/>
          <w:szCs w:val="24"/>
        </w:rPr>
        <w:t>devra</w:t>
      </w:r>
      <w:r w:rsidR="002E6B57">
        <w:rPr>
          <w:sz w:val="24"/>
          <w:szCs w:val="24"/>
        </w:rPr>
        <w:t xml:space="preserve"> </w:t>
      </w:r>
      <w:r w:rsidRPr="00FB1C79">
        <w:rPr>
          <w:sz w:val="24"/>
          <w:szCs w:val="24"/>
        </w:rPr>
        <w:t>comporter</w:t>
      </w:r>
      <w:r w:rsidR="002E6B57">
        <w:rPr>
          <w:sz w:val="24"/>
          <w:szCs w:val="24"/>
        </w:rPr>
        <w:t xml:space="preserve"> </w:t>
      </w:r>
      <w:r w:rsidRPr="00FB1C79">
        <w:rPr>
          <w:sz w:val="24"/>
          <w:szCs w:val="24"/>
        </w:rPr>
        <w:t>principalement</w:t>
      </w:r>
      <w:r w:rsidR="002E6B57">
        <w:rPr>
          <w:sz w:val="24"/>
          <w:szCs w:val="24"/>
        </w:rPr>
        <w:t xml:space="preserve"> </w:t>
      </w:r>
      <w:ins w:id="709" w:author="Missaoui" w:date="2023-05-13T20:39:00Z">
        <w:r w:rsidR="00A86801">
          <w:rPr>
            <w:sz w:val="24"/>
            <w:szCs w:val="24"/>
          </w:rPr>
          <w:t>six</w:t>
        </w:r>
      </w:ins>
      <w:del w:id="710" w:author="Missaoui" w:date="2023-05-13T20:39:00Z">
        <w:r w:rsidRPr="00FB1C79" w:rsidDel="00A86801">
          <w:rPr>
            <w:sz w:val="24"/>
            <w:szCs w:val="24"/>
          </w:rPr>
          <w:delText>cinq</w:delText>
        </w:r>
      </w:del>
      <w:r w:rsidR="002E6B57">
        <w:rPr>
          <w:sz w:val="24"/>
          <w:szCs w:val="24"/>
        </w:rPr>
        <w:t xml:space="preserve"> </w:t>
      </w:r>
      <w:r w:rsidRPr="00FB1C79">
        <w:rPr>
          <w:sz w:val="24"/>
          <w:szCs w:val="24"/>
        </w:rPr>
        <w:t>modules:</w:t>
      </w:r>
    </w:p>
    <w:p w:rsidR="00DB3A16" w:rsidRPr="00FB1C79" w:rsidRDefault="00DB3A16" w:rsidP="00AB2D17">
      <w:pPr>
        <w:pStyle w:val="Corpsdetexte"/>
        <w:spacing w:before="10"/>
      </w:pPr>
    </w:p>
    <w:p w:rsidR="008457F2" w:rsidRDefault="00A86801">
      <w:pPr>
        <w:pStyle w:val="Corpsdetexte"/>
        <w:numPr>
          <w:ilvl w:val="0"/>
          <w:numId w:val="44"/>
        </w:numPr>
        <w:spacing w:before="10" w:line="360" w:lineRule="auto"/>
        <w:jc w:val="both"/>
        <w:pPrChange w:id="711" w:author="Missaoui" w:date="2023-05-13T13:12:00Z">
          <w:pPr>
            <w:pStyle w:val="Corpsdetexte"/>
            <w:numPr>
              <w:numId w:val="72"/>
            </w:numPr>
            <w:tabs>
              <w:tab w:val="num" w:pos="360"/>
              <w:tab w:val="num" w:pos="720"/>
            </w:tabs>
            <w:spacing w:before="10" w:line="360" w:lineRule="auto"/>
            <w:ind w:left="720" w:hanging="720"/>
            <w:jc w:val="both"/>
          </w:pPr>
        </w:pPrChange>
      </w:pPr>
      <w:ins w:id="712" w:author="Missaoui" w:date="2023-05-13T20:33:00Z">
        <w:r>
          <w:rPr>
            <w:b/>
            <w:bCs/>
          </w:rPr>
          <w:t>Un module de g</w:t>
        </w:r>
      </w:ins>
      <w:del w:id="713" w:author="Missaoui" w:date="2023-05-13T20:33:00Z">
        <w:r w:rsidR="00DB3A16" w:rsidRPr="002E6B57" w:rsidDel="00A86801">
          <w:rPr>
            <w:b/>
            <w:bCs/>
          </w:rPr>
          <w:delText>G</w:delText>
        </w:r>
      </w:del>
      <w:r w:rsidR="00DB3A16" w:rsidRPr="002E6B57">
        <w:rPr>
          <w:b/>
          <w:bCs/>
        </w:rPr>
        <w:t>estion des comptes utilisateur</w:t>
      </w:r>
      <w:ins w:id="714" w:author="Missaoui" w:date="2023-05-13T20:33:00Z">
        <w:r>
          <w:rPr>
            <w:b/>
            <w:bCs/>
          </w:rPr>
          <w:t xml:space="preserve"> et d’</w:t>
        </w:r>
      </w:ins>
      <w:ins w:id="715" w:author="Missaoui" w:date="2023-05-13T20:35:00Z">
        <w:r>
          <w:rPr>
            <w:b/>
            <w:bCs/>
          </w:rPr>
          <w:t>authentification</w:t>
        </w:r>
      </w:ins>
      <w:del w:id="716" w:author="Missaoui" w:date="2023-05-13T20:33:00Z">
        <w:r w:rsidR="00DB3A16" w:rsidRPr="002E6B57" w:rsidDel="00A86801">
          <w:rPr>
            <w:b/>
            <w:bCs/>
          </w:rPr>
          <w:delText xml:space="preserve"> </w:delText>
        </w:r>
      </w:del>
      <w:r w:rsidR="00DB3A16" w:rsidRPr="002E6B57">
        <w:rPr>
          <w:b/>
          <w:bCs/>
        </w:rPr>
        <w:t xml:space="preserve">: </w:t>
      </w:r>
      <w:r w:rsidR="00DB3A16" w:rsidRPr="002E6B57">
        <w:t>Les utilisateurs doivent être en mesure de créer un compte, de se connecter et de gérer leur profil. Cela inclut également la récupération de mot de passe et la modification des informations personnelles.</w:t>
      </w:r>
    </w:p>
    <w:p w:rsidR="008457F2" w:rsidRDefault="00A86801">
      <w:pPr>
        <w:pStyle w:val="Corpsdetexte"/>
        <w:numPr>
          <w:ilvl w:val="0"/>
          <w:numId w:val="44"/>
        </w:numPr>
        <w:spacing w:before="10" w:line="360" w:lineRule="auto"/>
        <w:jc w:val="both"/>
        <w:pPrChange w:id="717" w:author="Missaoui" w:date="2023-05-13T13:12:00Z">
          <w:pPr>
            <w:pStyle w:val="Corpsdetexte"/>
            <w:numPr>
              <w:numId w:val="72"/>
            </w:numPr>
            <w:tabs>
              <w:tab w:val="num" w:pos="360"/>
              <w:tab w:val="num" w:pos="720"/>
            </w:tabs>
            <w:spacing w:before="10" w:line="360" w:lineRule="auto"/>
            <w:ind w:left="720" w:hanging="720"/>
            <w:jc w:val="both"/>
          </w:pPr>
        </w:pPrChange>
      </w:pPr>
      <w:ins w:id="718" w:author="Missaoui" w:date="2023-05-13T20:33:00Z">
        <w:r>
          <w:rPr>
            <w:b/>
            <w:bCs/>
          </w:rPr>
          <w:t xml:space="preserve">Un </w:t>
        </w:r>
      </w:ins>
      <w:ins w:id="719" w:author="Missaoui" w:date="2023-05-13T20:34:00Z">
        <w:r>
          <w:rPr>
            <w:b/>
            <w:bCs/>
          </w:rPr>
          <w:t>Module de gestion des ressources pédagogiques</w:t>
        </w:r>
      </w:ins>
      <w:del w:id="720" w:author="Missaoui" w:date="2023-05-13T20:34:00Z">
        <w:r w:rsidR="00DB3A16" w:rsidRPr="002E6B57" w:rsidDel="00A86801">
          <w:rPr>
            <w:b/>
            <w:bCs/>
          </w:rPr>
          <w:delText xml:space="preserve">Accès aux cours et aux leçons </w:delText>
        </w:r>
      </w:del>
      <w:r w:rsidR="00DB3A16" w:rsidRPr="002E6B57">
        <w:rPr>
          <w:b/>
          <w:bCs/>
        </w:rPr>
        <w:t xml:space="preserve">: </w:t>
      </w:r>
      <w:r w:rsidR="00DB3A16" w:rsidRPr="002E6B57">
        <w:t>Les utilisateurs doivent avoir accès à des cours et des leçons en dactylographie. Les cours devraient être organisés en modules avec des niveaux de difficulté croissants.</w:t>
      </w:r>
    </w:p>
    <w:p w:rsidR="008457F2" w:rsidRDefault="00A86801">
      <w:pPr>
        <w:pStyle w:val="Corpsdetexte"/>
        <w:numPr>
          <w:ilvl w:val="0"/>
          <w:numId w:val="44"/>
        </w:numPr>
        <w:spacing w:before="10" w:line="360" w:lineRule="auto"/>
        <w:jc w:val="both"/>
        <w:pPrChange w:id="721" w:author="Missaoui" w:date="2023-05-13T13:12:00Z">
          <w:pPr>
            <w:pStyle w:val="Corpsdetexte"/>
            <w:numPr>
              <w:numId w:val="72"/>
            </w:numPr>
            <w:tabs>
              <w:tab w:val="num" w:pos="360"/>
              <w:tab w:val="num" w:pos="720"/>
            </w:tabs>
            <w:spacing w:before="10" w:line="360" w:lineRule="auto"/>
            <w:ind w:left="720" w:hanging="720"/>
            <w:jc w:val="both"/>
          </w:pPr>
        </w:pPrChange>
      </w:pPr>
      <w:ins w:id="722" w:author="Missaoui" w:date="2023-05-13T20:34:00Z">
        <w:r>
          <w:rPr>
            <w:b/>
            <w:bCs/>
          </w:rPr>
          <w:t>Un module d</w:t>
        </w:r>
      </w:ins>
      <w:ins w:id="723" w:author="Missaoui" w:date="2023-05-13T20:35:00Z">
        <w:r>
          <w:rPr>
            <w:b/>
            <w:bCs/>
          </w:rPr>
          <w:t>’é</w:t>
        </w:r>
      </w:ins>
      <w:del w:id="724" w:author="Missaoui" w:date="2023-05-13T20:35:00Z">
        <w:r w:rsidR="00DB3A16" w:rsidRPr="002E6B57" w:rsidDel="00A86801">
          <w:rPr>
            <w:b/>
            <w:bCs/>
          </w:rPr>
          <w:delText>É</w:delText>
        </w:r>
      </w:del>
      <w:r w:rsidR="00DB3A16" w:rsidRPr="002E6B57">
        <w:rPr>
          <w:b/>
          <w:bCs/>
        </w:rPr>
        <w:t xml:space="preserve">valuations et tests : </w:t>
      </w:r>
      <w:r w:rsidR="00DB3A16" w:rsidRPr="002E6B57">
        <w:t>Les utilisateurs doivent être en mesure de tester leur progression avec des évaluations régulières et des tests pratiques. Les résultats des tests devraient être sauvegardés pour permettre une comparaison avec les évaluations antérieures.</w:t>
      </w:r>
    </w:p>
    <w:p w:rsidR="008457F2" w:rsidRDefault="00A86801">
      <w:pPr>
        <w:pStyle w:val="Corpsdetexte"/>
        <w:numPr>
          <w:ilvl w:val="0"/>
          <w:numId w:val="44"/>
        </w:numPr>
        <w:spacing w:before="10" w:line="360" w:lineRule="auto"/>
        <w:jc w:val="both"/>
        <w:pPrChange w:id="725" w:author="Missaoui" w:date="2023-05-13T13:12:00Z">
          <w:pPr>
            <w:pStyle w:val="Corpsdetexte"/>
            <w:numPr>
              <w:numId w:val="72"/>
            </w:numPr>
            <w:tabs>
              <w:tab w:val="num" w:pos="360"/>
              <w:tab w:val="num" w:pos="720"/>
            </w:tabs>
            <w:spacing w:before="10" w:line="360" w:lineRule="auto"/>
            <w:ind w:left="720" w:hanging="720"/>
            <w:jc w:val="both"/>
          </w:pPr>
        </w:pPrChange>
      </w:pPr>
      <w:ins w:id="726" w:author="Missaoui" w:date="2023-05-13T20:34:00Z">
        <w:r>
          <w:rPr>
            <w:b/>
            <w:bCs/>
          </w:rPr>
          <w:t xml:space="preserve">Un module de gestion des </w:t>
        </w:r>
      </w:ins>
      <w:ins w:id="727" w:author="Missaoui" w:date="2023-05-13T20:35:00Z">
        <w:r>
          <w:rPr>
            <w:b/>
            <w:bCs/>
          </w:rPr>
          <w:t>r</w:t>
        </w:r>
      </w:ins>
      <w:del w:id="728" w:author="Missaoui" w:date="2023-05-13T20:35:00Z">
        <w:r w:rsidR="00DB3A16" w:rsidRPr="002E6B57" w:rsidDel="00A86801">
          <w:rPr>
            <w:b/>
            <w:bCs/>
          </w:rPr>
          <w:delText>R</w:delText>
        </w:r>
      </w:del>
      <w:r w:rsidR="00DB3A16" w:rsidRPr="002E6B57">
        <w:rPr>
          <w:b/>
          <w:bCs/>
        </w:rPr>
        <w:t xml:space="preserve">essources supplémentaires : </w:t>
      </w:r>
      <w:r w:rsidR="00DB3A16" w:rsidRPr="002E6B57">
        <w:t>Des ressources supplémentaires telles que des articles, des vidéos et des guides de référence doivent être disponibles pour aider les utilisateurs à améliorer leurs compétences en dactylographie.</w:t>
      </w:r>
    </w:p>
    <w:p w:rsidR="008457F2" w:rsidRDefault="00DB3A16">
      <w:pPr>
        <w:pStyle w:val="Corpsdetexte"/>
        <w:numPr>
          <w:ilvl w:val="0"/>
          <w:numId w:val="44"/>
        </w:numPr>
        <w:spacing w:before="10" w:line="360" w:lineRule="auto"/>
        <w:jc w:val="both"/>
        <w:pPrChange w:id="729" w:author="Missaoui" w:date="2023-05-13T13:12:00Z">
          <w:pPr>
            <w:pStyle w:val="Corpsdetexte"/>
            <w:numPr>
              <w:numId w:val="72"/>
            </w:numPr>
            <w:tabs>
              <w:tab w:val="num" w:pos="360"/>
              <w:tab w:val="num" w:pos="720"/>
            </w:tabs>
            <w:spacing w:before="10" w:line="360" w:lineRule="auto"/>
            <w:ind w:left="720" w:hanging="720"/>
            <w:jc w:val="both"/>
          </w:pPr>
        </w:pPrChange>
      </w:pPr>
      <w:commentRangeStart w:id="730"/>
      <w:r w:rsidRPr="002E6B57">
        <w:rPr>
          <w:b/>
          <w:bCs/>
        </w:rPr>
        <w:t xml:space="preserve">Support technique : </w:t>
      </w:r>
      <w:r w:rsidRPr="002E6B57">
        <w:t>Un support technique doit être disponible pour aider les utilisateurs à résoudre les problèmes techniques liés à l'utilisation de la plateforme et à la dactylographie. Cela peut être sous forme de chat en direct, de support par e-mail ou d'une base de connaissances.</w:t>
      </w:r>
    </w:p>
    <w:p w:rsidR="008457F2" w:rsidRDefault="00DB3A16">
      <w:pPr>
        <w:pStyle w:val="Corpsdetexte"/>
        <w:numPr>
          <w:ilvl w:val="0"/>
          <w:numId w:val="44"/>
        </w:numPr>
        <w:spacing w:before="10" w:line="360" w:lineRule="auto"/>
        <w:jc w:val="both"/>
        <w:pPrChange w:id="731" w:author="Missaoui" w:date="2023-05-13T13:12:00Z">
          <w:pPr>
            <w:pStyle w:val="Corpsdetexte"/>
            <w:numPr>
              <w:numId w:val="72"/>
            </w:numPr>
            <w:tabs>
              <w:tab w:val="num" w:pos="360"/>
              <w:tab w:val="num" w:pos="720"/>
            </w:tabs>
            <w:spacing w:before="10" w:line="360" w:lineRule="auto"/>
            <w:ind w:left="720" w:hanging="720"/>
            <w:jc w:val="both"/>
          </w:pPr>
        </w:pPrChange>
      </w:pPr>
      <w:r w:rsidRPr="002E6B57">
        <w:rPr>
          <w:b/>
          <w:bCs/>
        </w:rPr>
        <w:t xml:space="preserve">Communication : </w:t>
      </w:r>
      <w:r w:rsidRPr="002E6B57">
        <w:t>Des fonctionnalités de communication en ligne telles que des forums de discussion et des chats en direct doivent être disponibles pour permettre aux utilisateurs de discuter avec d'autres apprenants ou avec des instructeurs.</w:t>
      </w:r>
    </w:p>
    <w:commentRangeEnd w:id="730"/>
    <w:p w:rsidR="008457F2" w:rsidRDefault="00A86801">
      <w:pPr>
        <w:pStyle w:val="Corpsdetexte"/>
        <w:numPr>
          <w:ilvl w:val="0"/>
          <w:numId w:val="44"/>
        </w:numPr>
        <w:spacing w:before="10" w:line="360" w:lineRule="auto"/>
        <w:jc w:val="both"/>
        <w:rPr>
          <w:ins w:id="732" w:author="Missaoui" w:date="2023-05-13T20:35:00Z"/>
          <w:b/>
          <w:bCs/>
          <w:rPrChange w:id="733" w:author="Missaoui" w:date="2023-05-13T20:35:00Z">
            <w:rPr>
              <w:ins w:id="734" w:author="Missaoui" w:date="2023-05-13T20:35:00Z"/>
            </w:rPr>
          </w:rPrChange>
        </w:rPr>
        <w:pPrChange w:id="735" w:author="Missaoui" w:date="2023-05-13T21:00:00Z">
          <w:pPr>
            <w:pStyle w:val="Corpsdetexte"/>
            <w:numPr>
              <w:numId w:val="72"/>
            </w:numPr>
            <w:tabs>
              <w:tab w:val="num" w:pos="360"/>
              <w:tab w:val="num" w:pos="720"/>
            </w:tabs>
            <w:spacing w:before="10" w:line="360" w:lineRule="auto"/>
            <w:ind w:left="720" w:hanging="720"/>
            <w:jc w:val="both"/>
          </w:pPr>
        </w:pPrChange>
      </w:pPr>
      <w:r>
        <w:rPr>
          <w:rStyle w:val="Marquedecommentaire"/>
        </w:rPr>
        <w:commentReference w:id="730"/>
      </w:r>
      <w:ins w:id="736" w:author="Missaoui" w:date="2023-05-13T20:35:00Z">
        <w:r>
          <w:rPr>
            <w:b/>
            <w:bCs/>
          </w:rPr>
          <w:t xml:space="preserve">Un module de </w:t>
        </w:r>
      </w:ins>
      <w:ins w:id="737" w:author="Missaoui" w:date="2023-05-13T21:00:00Z">
        <w:r w:rsidR="00547CFC">
          <w:rPr>
            <w:b/>
            <w:bCs/>
          </w:rPr>
          <w:t>statistiques</w:t>
        </w:r>
      </w:ins>
      <w:del w:id="738" w:author="Missaoui" w:date="2023-05-13T20:35:00Z">
        <w:r w:rsidR="00DB3A16" w:rsidRPr="002E6B57" w:rsidDel="00A86801">
          <w:rPr>
            <w:b/>
            <w:bCs/>
          </w:rPr>
          <w:delText>P</w:delText>
        </w:r>
      </w:del>
      <w:del w:id="739" w:author="Missaoui" w:date="2023-05-13T21:00:00Z">
        <w:r w:rsidR="00DB3A16" w:rsidRPr="002E6B57" w:rsidDel="00547CFC">
          <w:rPr>
            <w:b/>
            <w:bCs/>
          </w:rPr>
          <w:delText>rogression</w:delText>
        </w:r>
      </w:del>
      <w:del w:id="740" w:author="Missaoui" w:date="2023-05-13T20:35:00Z">
        <w:r w:rsidR="00DB3A16" w:rsidRPr="002E6B57" w:rsidDel="00A86801">
          <w:rPr>
            <w:b/>
            <w:bCs/>
          </w:rPr>
          <w:delText xml:space="preserve"> et rapports </w:delText>
        </w:r>
      </w:del>
      <w:r w:rsidR="00DB3A16" w:rsidRPr="002E6B57">
        <w:rPr>
          <w:b/>
          <w:bCs/>
        </w:rPr>
        <w:t xml:space="preserve">: </w:t>
      </w:r>
      <w:r w:rsidR="00DB3A16" w:rsidRPr="002E6B57">
        <w:t xml:space="preserve">Des rapports de progression et de suivi des performances des utilisateurs doivent être disponibles pour permettre aux utilisateurs de suivre leur progression et </w:t>
      </w:r>
      <w:r w:rsidR="00DB3A16" w:rsidRPr="002E6B57">
        <w:lastRenderedPageBreak/>
        <w:t>aux instructeurs de suivre les performances des apprenants.</w:t>
      </w:r>
    </w:p>
    <w:p w:rsidR="008457F2" w:rsidRDefault="008457F2">
      <w:pPr>
        <w:pStyle w:val="Corpsdetexte"/>
        <w:numPr>
          <w:ilvl w:val="0"/>
          <w:numId w:val="44"/>
        </w:numPr>
        <w:spacing w:before="10" w:line="360" w:lineRule="auto"/>
        <w:jc w:val="both"/>
        <w:rPr>
          <w:del w:id="741" w:author="Missaoui" w:date="2023-05-13T21:00:00Z"/>
          <w:b/>
          <w:bCs/>
        </w:rPr>
        <w:pPrChange w:id="742" w:author="Missaoui" w:date="2023-05-13T20:35:00Z">
          <w:pPr>
            <w:pStyle w:val="Corpsdetexte"/>
            <w:numPr>
              <w:numId w:val="72"/>
            </w:numPr>
            <w:tabs>
              <w:tab w:val="num" w:pos="360"/>
              <w:tab w:val="num" w:pos="720"/>
            </w:tabs>
            <w:spacing w:before="10" w:line="360" w:lineRule="auto"/>
            <w:ind w:left="720" w:hanging="720"/>
            <w:jc w:val="both"/>
          </w:pPr>
        </w:pPrChange>
      </w:pPr>
    </w:p>
    <w:p w:rsidR="008457F2" w:rsidRDefault="00DB3A16">
      <w:pPr>
        <w:pStyle w:val="Paragraphedeliste"/>
        <w:numPr>
          <w:ilvl w:val="0"/>
          <w:numId w:val="13"/>
        </w:numPr>
        <w:tabs>
          <w:tab w:val="left" w:pos="1125"/>
        </w:tabs>
        <w:spacing w:before="240" w:after="240" w:line="360" w:lineRule="auto"/>
        <w:ind w:hanging="361"/>
        <w:jc w:val="both"/>
        <w:rPr>
          <w:b/>
          <w:sz w:val="24"/>
          <w:szCs w:val="24"/>
        </w:rPr>
        <w:pPrChange w:id="743" w:author="Missaoui" w:date="2023-05-13T13:12:00Z">
          <w:pPr>
            <w:pStyle w:val="Paragraphedeliste"/>
            <w:numPr>
              <w:numId w:val="76"/>
            </w:numPr>
            <w:tabs>
              <w:tab w:val="num" w:pos="360"/>
              <w:tab w:val="num" w:pos="720"/>
              <w:tab w:val="left" w:pos="1125"/>
            </w:tabs>
            <w:spacing w:before="240" w:after="240" w:line="360" w:lineRule="auto"/>
            <w:ind w:left="720" w:hanging="361"/>
            <w:jc w:val="both"/>
          </w:pPr>
        </w:pPrChange>
      </w:pPr>
      <w:r w:rsidRPr="00FB1C79">
        <w:rPr>
          <w:b/>
          <w:color w:val="040404"/>
          <w:sz w:val="24"/>
          <w:szCs w:val="24"/>
        </w:rPr>
        <w:t>Module</w:t>
      </w:r>
      <w:r w:rsidR="002E6B57">
        <w:rPr>
          <w:b/>
          <w:color w:val="040404"/>
          <w:sz w:val="24"/>
          <w:szCs w:val="24"/>
        </w:rPr>
        <w:t xml:space="preserve"> </w:t>
      </w:r>
      <w:r w:rsidRPr="00FB1C79">
        <w:rPr>
          <w:b/>
          <w:color w:val="040404"/>
          <w:sz w:val="24"/>
          <w:szCs w:val="24"/>
        </w:rPr>
        <w:t>de</w:t>
      </w:r>
      <w:r w:rsidR="002E6B57">
        <w:rPr>
          <w:b/>
          <w:color w:val="040404"/>
          <w:sz w:val="24"/>
          <w:szCs w:val="24"/>
        </w:rPr>
        <w:t xml:space="preserve"> </w:t>
      </w:r>
      <w:r w:rsidRPr="00FB1C79">
        <w:rPr>
          <w:b/>
          <w:color w:val="040404"/>
          <w:sz w:val="24"/>
          <w:szCs w:val="24"/>
        </w:rPr>
        <w:t>gestion</w:t>
      </w:r>
      <w:r w:rsidR="002E6B57">
        <w:rPr>
          <w:b/>
          <w:color w:val="040404"/>
          <w:sz w:val="24"/>
          <w:szCs w:val="24"/>
        </w:rPr>
        <w:t xml:space="preserve"> </w:t>
      </w:r>
      <w:r w:rsidRPr="00FB1C79">
        <w:rPr>
          <w:b/>
          <w:color w:val="040404"/>
          <w:sz w:val="24"/>
          <w:szCs w:val="24"/>
        </w:rPr>
        <w:t>des</w:t>
      </w:r>
      <w:r w:rsidR="002E6B57">
        <w:rPr>
          <w:b/>
          <w:color w:val="040404"/>
          <w:sz w:val="24"/>
          <w:szCs w:val="24"/>
        </w:rPr>
        <w:t xml:space="preserve"> </w:t>
      </w:r>
      <w:r w:rsidRPr="00FB1C79">
        <w:rPr>
          <w:b/>
          <w:color w:val="040404"/>
          <w:sz w:val="24"/>
          <w:szCs w:val="24"/>
        </w:rPr>
        <w:t>utilisateurs</w:t>
      </w:r>
      <w:r w:rsidR="002E6B57">
        <w:rPr>
          <w:b/>
          <w:color w:val="040404"/>
          <w:sz w:val="24"/>
          <w:szCs w:val="24"/>
        </w:rPr>
        <w:t xml:space="preserve"> </w:t>
      </w:r>
      <w:r w:rsidRPr="00FB1C79">
        <w:rPr>
          <w:b/>
          <w:color w:val="040404"/>
          <w:sz w:val="24"/>
          <w:szCs w:val="24"/>
        </w:rPr>
        <w:t>et</w:t>
      </w:r>
      <w:r w:rsidR="002E6B57">
        <w:rPr>
          <w:b/>
          <w:color w:val="040404"/>
          <w:sz w:val="24"/>
          <w:szCs w:val="24"/>
        </w:rPr>
        <w:t xml:space="preserve"> </w:t>
      </w:r>
      <w:r w:rsidRPr="00FB1C79">
        <w:rPr>
          <w:b/>
          <w:color w:val="040404"/>
          <w:sz w:val="24"/>
          <w:szCs w:val="24"/>
        </w:rPr>
        <w:t>d’authentification</w:t>
      </w:r>
    </w:p>
    <w:p w:rsidR="00DB3A16" w:rsidRPr="00FB1C79" w:rsidRDefault="00DB3A16" w:rsidP="002E6B57">
      <w:pPr>
        <w:spacing w:before="240" w:after="240" w:line="360" w:lineRule="auto"/>
        <w:ind w:firstLine="284"/>
        <w:jc w:val="both"/>
        <w:rPr>
          <w:sz w:val="24"/>
          <w:szCs w:val="24"/>
        </w:rPr>
      </w:pPr>
      <w:r w:rsidRPr="00FB1C79">
        <w:rPr>
          <w:sz w:val="24"/>
          <w:szCs w:val="24"/>
        </w:rPr>
        <w:t>Le module de gestion des utilisateurs et d'authentification est un besoin fonctionnel clé pour toute plateforme e-learning. Il permet de gérer les comptes d'utilisateurs, ainsi que de vérifier leur identité pour garantir la sécurité des données et des informations confidentielles.</w:t>
      </w:r>
      <w:r w:rsidR="002E6B57">
        <w:rPr>
          <w:sz w:val="24"/>
          <w:szCs w:val="24"/>
        </w:rPr>
        <w:t xml:space="preserve"> </w:t>
      </w:r>
      <w:r w:rsidRPr="00FB1C79">
        <w:rPr>
          <w:sz w:val="24"/>
          <w:szCs w:val="24"/>
        </w:rPr>
        <w:t>Les fonctionnalités générales de ce module comprennent :</w:t>
      </w:r>
    </w:p>
    <w:p w:rsidR="008457F2" w:rsidRDefault="00A86801">
      <w:pPr>
        <w:pStyle w:val="Corpsdetexte"/>
        <w:numPr>
          <w:ilvl w:val="0"/>
          <w:numId w:val="44"/>
        </w:numPr>
        <w:spacing w:before="10" w:line="360" w:lineRule="auto"/>
        <w:jc w:val="both"/>
        <w:pPrChange w:id="744" w:author="Missaoui" w:date="2023-05-13T13:12:00Z">
          <w:pPr>
            <w:pStyle w:val="Corpsdetexte"/>
            <w:numPr>
              <w:numId w:val="72"/>
            </w:numPr>
            <w:tabs>
              <w:tab w:val="num" w:pos="360"/>
              <w:tab w:val="num" w:pos="720"/>
            </w:tabs>
            <w:spacing w:before="10" w:line="360" w:lineRule="auto"/>
            <w:ind w:left="720" w:hanging="720"/>
            <w:jc w:val="both"/>
          </w:pPr>
        </w:pPrChange>
      </w:pPr>
      <w:ins w:id="745" w:author="Missaoui" w:date="2023-05-13T20:39:00Z">
        <w:r>
          <w:rPr>
            <w:b/>
            <w:bCs/>
          </w:rPr>
          <w:t>L’</w:t>
        </w:r>
      </w:ins>
      <w:r w:rsidR="00DB3A16" w:rsidRPr="002E6B57">
        <w:rPr>
          <w:b/>
          <w:bCs/>
        </w:rPr>
        <w:t xml:space="preserve">Inscription et création de comptes utilisateur : </w:t>
      </w:r>
      <w:r w:rsidR="00DB3A16" w:rsidRPr="002E6B57">
        <w:t>les utilisateurs doivent pouvoir créer un compte sur la plateforme en fournissant des informations de base telles que leur nom, leur adresse e-mail et leur mot de passe.</w:t>
      </w:r>
    </w:p>
    <w:p w:rsidR="008457F2" w:rsidRDefault="00A86801">
      <w:pPr>
        <w:pStyle w:val="Corpsdetexte"/>
        <w:numPr>
          <w:ilvl w:val="0"/>
          <w:numId w:val="44"/>
        </w:numPr>
        <w:spacing w:before="10" w:line="360" w:lineRule="auto"/>
        <w:jc w:val="both"/>
        <w:pPrChange w:id="746" w:author="Missaoui" w:date="2023-05-13T13:12:00Z">
          <w:pPr>
            <w:pStyle w:val="Corpsdetexte"/>
            <w:numPr>
              <w:numId w:val="72"/>
            </w:numPr>
            <w:tabs>
              <w:tab w:val="num" w:pos="360"/>
              <w:tab w:val="num" w:pos="720"/>
            </w:tabs>
            <w:spacing w:before="10" w:line="360" w:lineRule="auto"/>
            <w:ind w:left="720" w:hanging="720"/>
            <w:jc w:val="both"/>
          </w:pPr>
        </w:pPrChange>
      </w:pPr>
      <w:ins w:id="747" w:author="Missaoui" w:date="2023-05-13T20:39:00Z">
        <w:r>
          <w:rPr>
            <w:b/>
            <w:bCs/>
          </w:rPr>
          <w:t>L’</w:t>
        </w:r>
      </w:ins>
      <w:r w:rsidR="00DB3A16" w:rsidRPr="002E6B57">
        <w:rPr>
          <w:b/>
          <w:bCs/>
        </w:rPr>
        <w:t xml:space="preserve">Authentification : </w:t>
      </w:r>
      <w:r w:rsidR="00DB3A16" w:rsidRPr="002E6B57">
        <w:t>une fois inscrits, les utilisateurs doivent pouvoir se connecter à la plateforme en saisissant leur nom d'utilisateur et leur mot de passe.</w:t>
      </w:r>
    </w:p>
    <w:p w:rsidR="008457F2" w:rsidRDefault="00DB3A16">
      <w:pPr>
        <w:pStyle w:val="Corpsdetexte"/>
        <w:numPr>
          <w:ilvl w:val="0"/>
          <w:numId w:val="44"/>
        </w:numPr>
        <w:spacing w:before="10" w:line="360" w:lineRule="auto"/>
        <w:jc w:val="both"/>
        <w:pPrChange w:id="748" w:author="Missaoui" w:date="2023-05-13T13:12:00Z">
          <w:pPr>
            <w:pStyle w:val="Corpsdetexte"/>
            <w:numPr>
              <w:numId w:val="72"/>
            </w:numPr>
            <w:tabs>
              <w:tab w:val="num" w:pos="360"/>
              <w:tab w:val="num" w:pos="720"/>
            </w:tabs>
            <w:spacing w:before="10" w:line="360" w:lineRule="auto"/>
            <w:ind w:left="720" w:hanging="720"/>
            <w:jc w:val="both"/>
          </w:pPr>
        </w:pPrChange>
      </w:pPr>
      <w:r w:rsidRPr="002E6B57">
        <w:rPr>
          <w:b/>
          <w:bCs/>
        </w:rPr>
        <w:t xml:space="preserve">Profils utilisateur : </w:t>
      </w:r>
      <w:r w:rsidRPr="002E6B57">
        <w:t>les utilisateurs doivent pouvoir accéder et gérer leur profil utilisateur en y ajoutant des informations telles que leur photo de profil, leur adresse, leur niveau de compétence, etc.</w:t>
      </w:r>
    </w:p>
    <w:p w:rsidR="008457F2" w:rsidRDefault="00A86801">
      <w:pPr>
        <w:pStyle w:val="Corpsdetexte"/>
        <w:numPr>
          <w:ilvl w:val="0"/>
          <w:numId w:val="44"/>
        </w:numPr>
        <w:spacing w:before="10" w:line="360" w:lineRule="auto"/>
        <w:jc w:val="both"/>
        <w:pPrChange w:id="749" w:author="Missaoui" w:date="2023-05-13T13:12:00Z">
          <w:pPr>
            <w:pStyle w:val="Corpsdetexte"/>
            <w:numPr>
              <w:numId w:val="72"/>
            </w:numPr>
            <w:tabs>
              <w:tab w:val="num" w:pos="360"/>
              <w:tab w:val="num" w:pos="720"/>
            </w:tabs>
            <w:spacing w:before="10" w:line="360" w:lineRule="auto"/>
            <w:ind w:left="720" w:hanging="720"/>
            <w:jc w:val="both"/>
          </w:pPr>
        </w:pPrChange>
      </w:pPr>
      <w:ins w:id="750" w:author="Missaoui" w:date="2023-05-13T20:39:00Z">
        <w:r>
          <w:rPr>
            <w:b/>
            <w:bCs/>
          </w:rPr>
          <w:t xml:space="preserve">La </w:t>
        </w:r>
      </w:ins>
      <w:r w:rsidR="00DB3A16" w:rsidRPr="002E6B57">
        <w:rPr>
          <w:b/>
          <w:bCs/>
        </w:rPr>
        <w:t xml:space="preserve">Récupération de mot de passe : </w:t>
      </w:r>
      <w:r w:rsidR="00DB3A16" w:rsidRPr="002E6B57">
        <w:t>en cas d'oubli du mot de passe, les utilisateurs doivent pouvoir récupérer leur mot de passe en suivant une procédure de récupération.</w:t>
      </w:r>
    </w:p>
    <w:p w:rsidR="00DB3A16" w:rsidRPr="00606216" w:rsidDel="00A86801" w:rsidRDefault="00DB3A16" w:rsidP="00606216">
      <w:pPr>
        <w:spacing w:before="240" w:after="240" w:line="360" w:lineRule="auto"/>
        <w:ind w:firstLine="284"/>
        <w:jc w:val="both"/>
        <w:rPr>
          <w:del w:id="751" w:author="Missaoui" w:date="2023-05-13T20:37:00Z"/>
          <w:sz w:val="24"/>
          <w:szCs w:val="24"/>
        </w:rPr>
      </w:pPr>
      <w:del w:id="752" w:author="Missaoui" w:date="2023-05-13T20:37:00Z">
        <w:r w:rsidRPr="00FB1C79" w:rsidDel="00A86801">
          <w:rPr>
            <w:sz w:val="24"/>
            <w:szCs w:val="24"/>
          </w:rPr>
          <w:delText>En somme, le module de gestion des utilisateurs et d'authentification est essentiel pour garantir la sécurité des données des utilisateurs et leur donner un accès personnalisé à la plateforme.</w:delText>
        </w:r>
      </w:del>
    </w:p>
    <w:p w:rsidR="008457F2" w:rsidRDefault="002E6B57">
      <w:pPr>
        <w:pStyle w:val="Paragraphedeliste"/>
        <w:numPr>
          <w:ilvl w:val="0"/>
          <w:numId w:val="13"/>
        </w:numPr>
        <w:tabs>
          <w:tab w:val="left" w:pos="1125"/>
        </w:tabs>
        <w:spacing w:before="240" w:after="240" w:line="360" w:lineRule="auto"/>
        <w:ind w:hanging="361"/>
        <w:jc w:val="both"/>
        <w:rPr>
          <w:b/>
          <w:color w:val="040404"/>
          <w:sz w:val="24"/>
          <w:szCs w:val="24"/>
        </w:rPr>
        <w:pPrChange w:id="753" w:author="Missaoui" w:date="2023-05-13T13:12:00Z">
          <w:pPr>
            <w:pStyle w:val="Paragraphedeliste"/>
            <w:numPr>
              <w:numId w:val="76"/>
            </w:numPr>
            <w:tabs>
              <w:tab w:val="num" w:pos="360"/>
              <w:tab w:val="num" w:pos="720"/>
              <w:tab w:val="left" w:pos="1125"/>
            </w:tabs>
            <w:spacing w:before="240" w:after="240" w:line="360" w:lineRule="auto"/>
            <w:ind w:left="720" w:hanging="361"/>
            <w:jc w:val="both"/>
          </w:pPr>
        </w:pPrChange>
      </w:pPr>
      <w:r>
        <w:rPr>
          <w:b/>
          <w:color w:val="040404"/>
          <w:sz w:val="24"/>
          <w:szCs w:val="24"/>
        </w:rPr>
        <w:t>M</w:t>
      </w:r>
      <w:r w:rsidR="00DB3A16" w:rsidRPr="002E6B57">
        <w:rPr>
          <w:b/>
          <w:color w:val="040404"/>
          <w:sz w:val="24"/>
          <w:szCs w:val="24"/>
        </w:rPr>
        <w:t>odule</w:t>
      </w:r>
      <w:r>
        <w:rPr>
          <w:b/>
          <w:color w:val="040404"/>
          <w:sz w:val="24"/>
          <w:szCs w:val="24"/>
        </w:rPr>
        <w:t xml:space="preserve"> </w:t>
      </w:r>
      <w:r w:rsidR="00DB3A16" w:rsidRPr="002E6B57">
        <w:rPr>
          <w:b/>
          <w:color w:val="040404"/>
          <w:sz w:val="24"/>
          <w:szCs w:val="24"/>
        </w:rPr>
        <w:t>de</w:t>
      </w:r>
      <w:r>
        <w:rPr>
          <w:b/>
          <w:color w:val="040404"/>
          <w:sz w:val="24"/>
          <w:szCs w:val="24"/>
        </w:rPr>
        <w:t xml:space="preserve"> gestion des ressources pédagogiques (cours et leçons)</w:t>
      </w:r>
    </w:p>
    <w:p w:rsidR="00DB3A16" w:rsidRPr="00FB1C79" w:rsidRDefault="00DB3A16" w:rsidP="00A86801">
      <w:pPr>
        <w:spacing w:before="240" w:after="240" w:line="360" w:lineRule="auto"/>
        <w:ind w:firstLine="284"/>
        <w:jc w:val="both"/>
        <w:rPr>
          <w:sz w:val="24"/>
          <w:szCs w:val="24"/>
        </w:rPr>
      </w:pPr>
      <w:del w:id="754" w:author="Missaoui" w:date="2023-05-13T20:37:00Z">
        <w:r w:rsidRPr="00FB1C79" w:rsidDel="00A86801">
          <w:rPr>
            <w:sz w:val="24"/>
            <w:szCs w:val="24"/>
          </w:rPr>
          <w:delText>Le module de cours et de leçons est</w:delText>
        </w:r>
      </w:del>
      <w:ins w:id="755" w:author="Missaoui" w:date="2023-05-13T20:37:00Z">
        <w:r w:rsidR="00A86801">
          <w:rPr>
            <w:sz w:val="24"/>
            <w:szCs w:val="24"/>
          </w:rPr>
          <w:t>Ce module est</w:t>
        </w:r>
      </w:ins>
      <w:r w:rsidRPr="00FB1C79">
        <w:rPr>
          <w:sz w:val="24"/>
          <w:szCs w:val="24"/>
        </w:rPr>
        <w:t xml:space="preserve"> un besoin fonctionnel essentiel de la plateforme e-learning pour la dactylographie.</w:t>
      </w:r>
      <w:del w:id="756" w:author="Missaoui" w:date="2023-05-13T20:37:00Z">
        <w:r w:rsidRPr="00FB1C79" w:rsidDel="00A86801">
          <w:rPr>
            <w:sz w:val="24"/>
            <w:szCs w:val="24"/>
          </w:rPr>
          <w:delText xml:space="preserve"> Ce</w:delText>
        </w:r>
      </w:del>
      <w:r w:rsidRPr="00FB1C79">
        <w:rPr>
          <w:sz w:val="24"/>
          <w:szCs w:val="24"/>
        </w:rPr>
        <w:t xml:space="preserve"> </w:t>
      </w:r>
      <w:ins w:id="757" w:author="Missaoui" w:date="2023-05-13T20:37:00Z">
        <w:r w:rsidR="00A86801">
          <w:rPr>
            <w:sz w:val="24"/>
            <w:szCs w:val="24"/>
          </w:rPr>
          <w:t>Il</w:t>
        </w:r>
      </w:ins>
      <w:del w:id="758" w:author="Missaoui" w:date="2023-05-13T20:37:00Z">
        <w:r w:rsidRPr="00FB1C79" w:rsidDel="00A86801">
          <w:rPr>
            <w:sz w:val="24"/>
            <w:szCs w:val="24"/>
          </w:rPr>
          <w:delText xml:space="preserve">module </w:delText>
        </w:r>
      </w:del>
      <w:ins w:id="759" w:author="Missaoui" w:date="2023-05-13T20:37:00Z">
        <w:r w:rsidR="00A86801" w:rsidRPr="00FB1C79">
          <w:rPr>
            <w:sz w:val="24"/>
            <w:szCs w:val="24"/>
          </w:rPr>
          <w:t xml:space="preserve"> </w:t>
        </w:r>
      </w:ins>
      <w:r w:rsidRPr="00FB1C79">
        <w:rPr>
          <w:sz w:val="24"/>
          <w:szCs w:val="24"/>
        </w:rPr>
        <w:t>doit permettre aux utilisateurs d'accéder à des cours et des leçons en dactylographie. Les fonctionnalités principales comprennent :</w:t>
      </w:r>
    </w:p>
    <w:p w:rsidR="008457F2" w:rsidRDefault="00DB3A16">
      <w:pPr>
        <w:pStyle w:val="Corpsdetexte"/>
        <w:numPr>
          <w:ilvl w:val="0"/>
          <w:numId w:val="44"/>
        </w:numPr>
        <w:spacing w:before="10" w:line="360" w:lineRule="auto"/>
        <w:jc w:val="both"/>
        <w:rPr>
          <w:b/>
          <w:bCs/>
        </w:rPr>
        <w:pPrChange w:id="760" w:author="Missaoui" w:date="2023-05-13T13:12:00Z">
          <w:pPr>
            <w:pStyle w:val="Corpsdetexte"/>
            <w:numPr>
              <w:numId w:val="72"/>
            </w:numPr>
            <w:tabs>
              <w:tab w:val="num" w:pos="360"/>
              <w:tab w:val="num" w:pos="720"/>
            </w:tabs>
            <w:spacing w:before="10" w:line="360" w:lineRule="auto"/>
            <w:ind w:left="720" w:hanging="720"/>
            <w:jc w:val="both"/>
          </w:pPr>
        </w:pPrChange>
      </w:pPr>
      <w:r w:rsidRPr="00547CFC">
        <w:rPr>
          <w:b/>
          <w:bCs/>
        </w:rPr>
        <w:t xml:space="preserve">Catalogue de cours : </w:t>
      </w:r>
      <w:r w:rsidRPr="00547CFC">
        <w:t>Les utilisateurs doivent pouvoir accéder à une liste complète des cours et des leçons disponibles</w:t>
      </w:r>
      <w:ins w:id="761" w:author="Missaoui" w:date="2023-05-13T20:43:00Z">
        <w:r w:rsidR="00DA4F6E" w:rsidRPr="00547CFC">
          <w:t xml:space="preserve"> pour une formation données</w:t>
        </w:r>
      </w:ins>
      <w:r w:rsidRPr="00547CFC">
        <w:t>.</w:t>
      </w:r>
    </w:p>
    <w:p w:rsidR="008457F2" w:rsidRDefault="00DB3A16">
      <w:pPr>
        <w:pStyle w:val="Corpsdetexte"/>
        <w:numPr>
          <w:ilvl w:val="0"/>
          <w:numId w:val="44"/>
        </w:numPr>
        <w:spacing w:before="10" w:line="360" w:lineRule="auto"/>
        <w:jc w:val="both"/>
        <w:rPr>
          <w:b/>
          <w:bCs/>
        </w:rPr>
        <w:pPrChange w:id="762" w:author="Missaoui" w:date="2023-05-13T20:45:00Z">
          <w:pPr>
            <w:pStyle w:val="Corpsdetexte"/>
            <w:numPr>
              <w:numId w:val="72"/>
            </w:numPr>
            <w:tabs>
              <w:tab w:val="num" w:pos="360"/>
              <w:tab w:val="num" w:pos="720"/>
            </w:tabs>
            <w:spacing w:before="10" w:line="360" w:lineRule="auto"/>
            <w:ind w:left="720" w:hanging="720"/>
            <w:jc w:val="both"/>
          </w:pPr>
        </w:pPrChange>
      </w:pPr>
      <w:r w:rsidRPr="00547CFC">
        <w:rPr>
          <w:b/>
          <w:bCs/>
        </w:rPr>
        <w:t xml:space="preserve">Gestion </w:t>
      </w:r>
      <w:ins w:id="763" w:author="Missaoui" w:date="2023-05-13T20:43:00Z">
        <w:r w:rsidR="00DA4F6E" w:rsidRPr="00547CFC">
          <w:rPr>
            <w:b/>
            <w:bCs/>
          </w:rPr>
          <w:t xml:space="preserve">des cours </w:t>
        </w:r>
      </w:ins>
      <w:ins w:id="764" w:author="Missaoui" w:date="2023-05-13T20:44:00Z">
        <w:r w:rsidR="00DA4F6E" w:rsidRPr="00547CFC">
          <w:rPr>
            <w:b/>
            <w:bCs/>
          </w:rPr>
          <w:t xml:space="preserve">et </w:t>
        </w:r>
      </w:ins>
      <w:r w:rsidRPr="00547CFC">
        <w:rPr>
          <w:b/>
          <w:bCs/>
        </w:rPr>
        <w:t xml:space="preserve">des leçons : </w:t>
      </w:r>
      <w:ins w:id="765" w:author="Missaoui" w:date="2023-05-13T20:44:00Z">
        <w:r w:rsidR="00DA4F6E" w:rsidRPr="00547CFC">
          <w:t xml:space="preserve">Le tuteur est celui responsable de cette tâche. Il veille à ce que  </w:t>
        </w:r>
      </w:ins>
      <w:del w:id="766" w:author="Missaoui" w:date="2023-05-13T20:44:00Z">
        <w:r w:rsidRPr="00547CFC" w:rsidDel="00DA4F6E">
          <w:delText>Les leçons</w:delText>
        </w:r>
      </w:del>
      <w:ins w:id="767" w:author="Missaoui" w:date="2023-05-13T20:44:00Z">
        <w:r w:rsidR="00DA4F6E" w:rsidRPr="00547CFC">
          <w:t xml:space="preserve">le contenu inclut des informations complètes </w:t>
        </w:r>
      </w:ins>
      <w:ins w:id="768" w:author="Missaoui" w:date="2023-05-13T20:45:00Z">
        <w:r w:rsidR="00DA4F6E" w:rsidRPr="00547CFC">
          <w:t>sur la formation</w:t>
        </w:r>
      </w:ins>
      <w:del w:id="769" w:author="Missaoui" w:date="2023-05-13T20:45:00Z">
        <w:r w:rsidRPr="00547CFC" w:rsidDel="00DA4F6E">
          <w:delText xml:space="preserve"> doivent être organisées de manière logique</w:delText>
        </w:r>
      </w:del>
      <w:r w:rsidRPr="00547CFC">
        <w:t xml:space="preserve"> et facile à comprendre p</w:t>
      </w:r>
      <w:ins w:id="770" w:author="Missaoui" w:date="2023-05-13T20:45:00Z">
        <w:r w:rsidR="00DA4F6E" w:rsidRPr="00547CFC">
          <w:t>ar les apprenants.</w:t>
        </w:r>
      </w:ins>
      <w:del w:id="771" w:author="Missaoui" w:date="2023-05-13T20:45:00Z">
        <w:r w:rsidRPr="00547CFC" w:rsidDel="00DA4F6E">
          <w:delText>our les utilisateurs.</w:delText>
        </w:r>
      </w:del>
    </w:p>
    <w:p w:rsidR="008457F2" w:rsidRDefault="00DB3A16">
      <w:pPr>
        <w:pStyle w:val="Corpsdetexte"/>
        <w:numPr>
          <w:ilvl w:val="0"/>
          <w:numId w:val="44"/>
        </w:numPr>
        <w:spacing w:before="10" w:line="360" w:lineRule="auto"/>
        <w:jc w:val="both"/>
        <w:rPr>
          <w:del w:id="772" w:author="Missaoui" w:date="2023-05-13T20:45:00Z"/>
          <w:b/>
          <w:bCs/>
        </w:rPr>
        <w:pPrChange w:id="773" w:author="Missaoui" w:date="2023-05-13T13:12:00Z">
          <w:pPr>
            <w:pStyle w:val="Corpsdetexte"/>
            <w:numPr>
              <w:numId w:val="72"/>
            </w:numPr>
            <w:tabs>
              <w:tab w:val="num" w:pos="360"/>
              <w:tab w:val="num" w:pos="720"/>
            </w:tabs>
            <w:spacing w:before="10" w:line="360" w:lineRule="auto"/>
            <w:ind w:left="720" w:hanging="720"/>
            <w:jc w:val="both"/>
          </w:pPr>
        </w:pPrChange>
      </w:pPr>
      <w:del w:id="774" w:author="Missaoui" w:date="2023-05-13T20:45:00Z">
        <w:r w:rsidRPr="00547CFC" w:rsidDel="00DA4F6E">
          <w:rPr>
            <w:b/>
            <w:bCs/>
          </w:rPr>
          <w:delText xml:space="preserve">Contenu de cours : </w:delText>
        </w:r>
        <w:r w:rsidRPr="00547CFC" w:rsidDel="00DA4F6E">
          <w:delText>Les cours doivent inclure des informations complètes sur la dactylographie, notamment les techniques de base, les astuces et les conseils.</w:delText>
        </w:r>
      </w:del>
    </w:p>
    <w:p w:rsidR="008457F2" w:rsidRDefault="00DB3A16">
      <w:pPr>
        <w:pStyle w:val="Corpsdetexte"/>
        <w:numPr>
          <w:ilvl w:val="0"/>
          <w:numId w:val="44"/>
        </w:numPr>
        <w:spacing w:before="10" w:line="360" w:lineRule="auto"/>
        <w:jc w:val="both"/>
        <w:rPr>
          <w:ins w:id="775" w:author="Missaoui" w:date="2023-05-13T20:47:00Z"/>
          <w:b/>
          <w:bCs/>
          <w:rPrChange w:id="776" w:author="Missaoui" w:date="2023-05-13T20:54:00Z">
            <w:rPr>
              <w:ins w:id="777" w:author="Missaoui" w:date="2023-05-13T20:47:00Z"/>
            </w:rPr>
          </w:rPrChange>
        </w:rPr>
        <w:pPrChange w:id="778" w:author="Missaoui" w:date="2023-05-13T20:46:00Z">
          <w:pPr>
            <w:pStyle w:val="Corpsdetexte"/>
            <w:numPr>
              <w:numId w:val="72"/>
            </w:numPr>
            <w:tabs>
              <w:tab w:val="num" w:pos="360"/>
              <w:tab w:val="num" w:pos="720"/>
            </w:tabs>
            <w:spacing w:before="10" w:line="360" w:lineRule="auto"/>
            <w:ind w:left="720" w:hanging="720"/>
            <w:jc w:val="both"/>
          </w:pPr>
        </w:pPrChange>
      </w:pPr>
      <w:r w:rsidRPr="00547CFC">
        <w:rPr>
          <w:b/>
          <w:bCs/>
        </w:rPr>
        <w:t xml:space="preserve">Vidéos et tutoriels : </w:t>
      </w:r>
      <w:del w:id="779" w:author="Missaoui" w:date="2023-05-13T20:46:00Z">
        <w:r w:rsidRPr="00547CFC" w:rsidDel="00DA4F6E">
          <w:delText xml:space="preserve">Les cours doivent inclure </w:delText>
        </w:r>
      </w:del>
      <w:ins w:id="780" w:author="Missaoui" w:date="2023-05-13T20:46:00Z">
        <w:r w:rsidR="00DA4F6E" w:rsidRPr="00547CFC">
          <w:t>D</w:t>
        </w:r>
      </w:ins>
      <w:del w:id="781" w:author="Missaoui" w:date="2023-05-13T20:46:00Z">
        <w:r w:rsidRPr="00547CFC" w:rsidDel="00DA4F6E">
          <w:delText>d</w:delText>
        </w:r>
      </w:del>
      <w:r w:rsidRPr="00547CFC">
        <w:t xml:space="preserve">es vidéos et des tutoriels </w:t>
      </w:r>
      <w:ins w:id="782" w:author="Missaoui" w:date="2023-05-13T20:46:00Z">
        <w:r w:rsidR="00DA4F6E" w:rsidRPr="00547CFC">
          <w:t>d’une f</w:t>
        </w:r>
      </w:ins>
      <w:ins w:id="783" w:author="Missaoui" w:date="2023-05-13T20:47:00Z">
        <w:r w:rsidR="00DA4F6E" w:rsidRPr="00547CFC">
          <w:t>ormation donnée peuvent être déposées par le tuteur afin de</w:t>
        </w:r>
      </w:ins>
      <w:del w:id="784" w:author="Missaoui" w:date="2023-05-13T20:47:00Z">
        <w:r w:rsidRPr="00547CFC" w:rsidDel="00DA4F6E">
          <w:delText>pour</w:delText>
        </w:r>
      </w:del>
      <w:ins w:id="785" w:author="Missaoui" w:date="2023-05-13T20:47:00Z">
        <w:r w:rsidR="00DA4F6E" w:rsidRPr="00547CFC">
          <w:t xml:space="preserve"> le processus d</w:t>
        </w:r>
      </w:ins>
      <w:del w:id="786" w:author="Missaoui" w:date="2023-05-13T20:47:00Z">
        <w:r w:rsidRPr="00547CFC" w:rsidDel="00DA4F6E">
          <w:delText xml:space="preserve"> faciliter la compréhension et l</w:delText>
        </w:r>
      </w:del>
      <w:r w:rsidRPr="00547CFC">
        <w:t>'apprentissage</w:t>
      </w:r>
      <w:ins w:id="787" w:author="Missaoui" w:date="2023-05-13T20:47:00Z">
        <w:r w:rsidR="00DA4F6E" w:rsidRPr="00547CFC">
          <w:t xml:space="preserve"> pour l’apprenant</w:t>
        </w:r>
      </w:ins>
      <w:r w:rsidRPr="00547CFC">
        <w:t>.</w:t>
      </w:r>
    </w:p>
    <w:p w:rsidR="008457F2" w:rsidRDefault="008457F2">
      <w:pPr>
        <w:pStyle w:val="Corpsdetexte"/>
        <w:spacing w:before="10" w:line="360" w:lineRule="auto"/>
        <w:ind w:left="1004"/>
        <w:jc w:val="both"/>
        <w:rPr>
          <w:b/>
          <w:bCs/>
        </w:rPr>
        <w:pPrChange w:id="788" w:author="Missaoui" w:date="2023-05-13T20:47:00Z">
          <w:pPr>
            <w:pStyle w:val="Corpsdetexte"/>
            <w:numPr>
              <w:numId w:val="72"/>
            </w:numPr>
            <w:tabs>
              <w:tab w:val="num" w:pos="360"/>
              <w:tab w:val="num" w:pos="720"/>
            </w:tabs>
            <w:spacing w:before="10" w:line="360" w:lineRule="auto"/>
            <w:ind w:left="720" w:hanging="720"/>
            <w:jc w:val="both"/>
          </w:pPr>
        </w:pPrChange>
      </w:pPr>
    </w:p>
    <w:p w:rsidR="008457F2" w:rsidRDefault="00DB3A16">
      <w:pPr>
        <w:pStyle w:val="Corpsdetexte"/>
        <w:numPr>
          <w:ilvl w:val="0"/>
          <w:numId w:val="44"/>
        </w:numPr>
        <w:spacing w:before="240" w:line="360" w:lineRule="auto"/>
        <w:ind w:left="1003" w:hanging="357"/>
        <w:jc w:val="both"/>
        <w:rPr>
          <w:b/>
          <w:bCs/>
        </w:rPr>
        <w:pPrChange w:id="789" w:author="Missaoui" w:date="2023-05-13T20:50:00Z">
          <w:pPr>
            <w:pStyle w:val="Corpsdetexte"/>
            <w:numPr>
              <w:numId w:val="72"/>
            </w:numPr>
            <w:tabs>
              <w:tab w:val="num" w:pos="360"/>
              <w:tab w:val="num" w:pos="720"/>
            </w:tabs>
            <w:spacing w:before="10" w:line="360" w:lineRule="auto"/>
            <w:ind w:left="720" w:hanging="720"/>
            <w:jc w:val="both"/>
          </w:pPr>
        </w:pPrChange>
      </w:pPr>
      <w:r w:rsidRPr="00547CFC">
        <w:rPr>
          <w:b/>
          <w:bCs/>
        </w:rPr>
        <w:lastRenderedPageBreak/>
        <w:t xml:space="preserve">Quiz et évaluations : </w:t>
      </w:r>
      <w:r w:rsidRPr="00547CFC">
        <w:t>Les</w:t>
      </w:r>
      <w:ins w:id="790" w:author="Missaoui" w:date="2023-05-13T20:49:00Z">
        <w:r w:rsidR="00DA4F6E" w:rsidRPr="00547CFC">
          <w:t xml:space="preserve"> tuteurs de la plateforme offrent aux apprenants des quizs et des t</w:t>
        </w:r>
      </w:ins>
      <w:ins w:id="791" w:author="Missaoui" w:date="2023-05-13T20:50:00Z">
        <w:r w:rsidR="00DA4F6E" w:rsidRPr="00547CFC">
          <w:t>ests d’évaluations</w:t>
        </w:r>
      </w:ins>
      <w:r w:rsidRPr="00547CFC">
        <w:t xml:space="preserve"> </w:t>
      </w:r>
      <w:del w:id="792" w:author="Missaoui" w:date="2023-05-13T20:50:00Z">
        <w:r w:rsidRPr="00547CFC" w:rsidDel="00DA4F6E">
          <w:delText xml:space="preserve">utilisateurs doivent être évalués régulièrement à l'aide de quiz et d'évaluations </w:delText>
        </w:r>
      </w:del>
      <w:r w:rsidRPr="00547CFC">
        <w:t>pour tester leur progression.</w:t>
      </w:r>
    </w:p>
    <w:p w:rsidR="008457F2" w:rsidRDefault="00FB67D7">
      <w:pPr>
        <w:pStyle w:val="Corpsdetexte"/>
        <w:numPr>
          <w:ilvl w:val="0"/>
          <w:numId w:val="44"/>
        </w:numPr>
        <w:spacing w:before="10" w:line="360" w:lineRule="auto"/>
        <w:jc w:val="both"/>
        <w:rPr>
          <w:b/>
          <w:bCs/>
          <w:highlight w:val="yellow"/>
          <w:rPrChange w:id="793" w:author="Missaoui" w:date="2023-05-13T20:54:00Z">
            <w:rPr>
              <w:b/>
              <w:bCs/>
            </w:rPr>
          </w:rPrChange>
        </w:rPr>
        <w:pPrChange w:id="794" w:author="Missaoui" w:date="2023-05-13T20:48:00Z">
          <w:pPr>
            <w:pStyle w:val="Corpsdetexte"/>
            <w:numPr>
              <w:numId w:val="72"/>
            </w:numPr>
            <w:tabs>
              <w:tab w:val="num" w:pos="360"/>
              <w:tab w:val="num" w:pos="720"/>
            </w:tabs>
            <w:spacing w:before="10" w:line="360" w:lineRule="auto"/>
            <w:ind w:left="720" w:hanging="720"/>
            <w:jc w:val="both"/>
          </w:pPr>
        </w:pPrChange>
      </w:pPr>
      <w:commentRangeStart w:id="795"/>
      <w:r w:rsidRPr="00FB67D7">
        <w:rPr>
          <w:b/>
          <w:bCs/>
          <w:highlight w:val="yellow"/>
          <w:rPrChange w:id="796" w:author="Missaoui" w:date="2023-05-13T20:54:00Z">
            <w:rPr>
              <w:b/>
              <w:bCs/>
            </w:rPr>
          </w:rPrChange>
        </w:rPr>
        <w:t xml:space="preserve">Récompenses et badges : </w:t>
      </w:r>
      <w:r w:rsidRPr="00FB67D7">
        <w:rPr>
          <w:highlight w:val="yellow"/>
          <w:rPrChange w:id="797" w:author="Missaoui" w:date="2023-05-13T20:54:00Z">
            <w:rPr/>
          </w:rPrChange>
        </w:rPr>
        <w:t>Les utilisateurs doivent être récompensés pour leur progression et leurs réalisations à l'aide de badges et d'autres récompenses.</w:t>
      </w:r>
      <w:commentRangeEnd w:id="795"/>
      <w:r w:rsidRPr="00FB67D7">
        <w:rPr>
          <w:rStyle w:val="Marquedecommentaire"/>
          <w:sz w:val="24"/>
          <w:szCs w:val="24"/>
          <w:highlight w:val="yellow"/>
          <w:rPrChange w:id="798" w:author="Missaoui" w:date="2023-05-13T20:54:00Z">
            <w:rPr>
              <w:rStyle w:val="Marquedecommentaire"/>
            </w:rPr>
          </w:rPrChange>
        </w:rPr>
        <w:commentReference w:id="795"/>
      </w:r>
    </w:p>
    <w:p w:rsidR="008457F2" w:rsidRDefault="00DB3A16">
      <w:pPr>
        <w:pStyle w:val="Corpsdetexte"/>
        <w:numPr>
          <w:ilvl w:val="0"/>
          <w:numId w:val="44"/>
        </w:numPr>
        <w:spacing w:before="10" w:line="360" w:lineRule="auto"/>
        <w:jc w:val="both"/>
        <w:rPr>
          <w:del w:id="799" w:author="Missaoui" w:date="2023-05-13T20:52:00Z"/>
          <w:b/>
          <w:bCs/>
        </w:rPr>
        <w:pPrChange w:id="800" w:author="Missaoui" w:date="2023-05-13T13:12:00Z">
          <w:pPr>
            <w:pStyle w:val="Corpsdetexte"/>
            <w:numPr>
              <w:numId w:val="72"/>
            </w:numPr>
            <w:tabs>
              <w:tab w:val="num" w:pos="360"/>
              <w:tab w:val="num" w:pos="720"/>
            </w:tabs>
            <w:spacing w:before="10" w:line="360" w:lineRule="auto"/>
            <w:ind w:left="720" w:hanging="720"/>
            <w:jc w:val="both"/>
          </w:pPr>
        </w:pPrChange>
      </w:pPr>
      <w:del w:id="801" w:author="Missaoui" w:date="2023-05-13T20:52:00Z">
        <w:r w:rsidRPr="00547CFC" w:rsidDel="00DA4F6E">
          <w:rPr>
            <w:b/>
            <w:bCs/>
          </w:rPr>
          <w:delText xml:space="preserve">Suivi de progression : </w:delText>
        </w:r>
        <w:r w:rsidRPr="00547CFC" w:rsidDel="00DA4F6E">
          <w:delText>Les utilisateurs doivent pouvoir suivre leur progression et leurs réalisations dans la plateforme.</w:delText>
        </w:r>
      </w:del>
    </w:p>
    <w:p w:rsidR="008457F2" w:rsidRDefault="00FB67D7">
      <w:pPr>
        <w:pStyle w:val="Corpsdetexte"/>
        <w:numPr>
          <w:ilvl w:val="0"/>
          <w:numId w:val="44"/>
        </w:numPr>
        <w:spacing w:before="10" w:line="360" w:lineRule="auto"/>
        <w:jc w:val="both"/>
        <w:rPr>
          <w:b/>
          <w:bCs/>
          <w:highlight w:val="yellow"/>
          <w:rPrChange w:id="802" w:author="Missaoui" w:date="2023-05-13T20:54:00Z">
            <w:rPr>
              <w:b/>
              <w:bCs/>
            </w:rPr>
          </w:rPrChange>
        </w:rPr>
        <w:pPrChange w:id="803" w:author="Missaoui" w:date="2023-05-13T13:12:00Z">
          <w:pPr>
            <w:pStyle w:val="Corpsdetexte"/>
            <w:numPr>
              <w:numId w:val="72"/>
            </w:numPr>
            <w:tabs>
              <w:tab w:val="num" w:pos="360"/>
              <w:tab w:val="num" w:pos="720"/>
            </w:tabs>
            <w:spacing w:before="10" w:line="360" w:lineRule="auto"/>
            <w:ind w:left="720" w:hanging="720"/>
            <w:jc w:val="both"/>
          </w:pPr>
        </w:pPrChange>
      </w:pPr>
      <w:commentRangeStart w:id="804"/>
      <w:r w:rsidRPr="00FB67D7">
        <w:rPr>
          <w:b/>
          <w:bCs/>
          <w:highlight w:val="yellow"/>
          <w:rPrChange w:id="805" w:author="Missaoui" w:date="2023-05-13T20:54:00Z">
            <w:rPr>
              <w:b/>
              <w:bCs/>
              <w:sz w:val="16"/>
              <w:szCs w:val="16"/>
            </w:rPr>
          </w:rPrChange>
        </w:rPr>
        <w:t xml:space="preserve">Personnalisation de cours : </w:t>
      </w:r>
      <w:r w:rsidRPr="00FB67D7">
        <w:rPr>
          <w:highlight w:val="yellow"/>
          <w:rPrChange w:id="806" w:author="Missaoui" w:date="2023-05-13T20:54:00Z">
            <w:rPr>
              <w:sz w:val="16"/>
              <w:szCs w:val="16"/>
            </w:rPr>
          </w:rPrChange>
        </w:rPr>
        <w:t>Les utilisateurs doivent pouvoir personnaliser leurs cours en fonction de leurs besoins et de leur niveau de compétence.</w:t>
      </w:r>
      <w:commentRangeEnd w:id="804"/>
      <w:r w:rsidRPr="00FB67D7">
        <w:rPr>
          <w:rStyle w:val="Marquedecommentaire"/>
          <w:sz w:val="24"/>
          <w:szCs w:val="24"/>
          <w:rPrChange w:id="807" w:author="Missaoui" w:date="2023-05-13T20:54:00Z">
            <w:rPr>
              <w:rStyle w:val="Marquedecommentaire"/>
            </w:rPr>
          </w:rPrChange>
        </w:rPr>
        <w:commentReference w:id="804"/>
      </w:r>
    </w:p>
    <w:p w:rsidR="008457F2" w:rsidRDefault="00606216">
      <w:pPr>
        <w:pStyle w:val="Paragraphedeliste"/>
        <w:numPr>
          <w:ilvl w:val="0"/>
          <w:numId w:val="13"/>
        </w:numPr>
        <w:tabs>
          <w:tab w:val="left" w:pos="1125"/>
        </w:tabs>
        <w:spacing w:before="240" w:after="240" w:line="360" w:lineRule="auto"/>
        <w:ind w:hanging="361"/>
        <w:jc w:val="both"/>
        <w:rPr>
          <w:b/>
          <w:color w:val="040404"/>
          <w:sz w:val="24"/>
          <w:szCs w:val="24"/>
        </w:rPr>
        <w:pPrChange w:id="808" w:author="Missaoui" w:date="2023-05-13T13:12:00Z">
          <w:pPr>
            <w:pStyle w:val="Paragraphedeliste"/>
            <w:numPr>
              <w:numId w:val="76"/>
            </w:numPr>
            <w:tabs>
              <w:tab w:val="num" w:pos="360"/>
              <w:tab w:val="num" w:pos="720"/>
              <w:tab w:val="left" w:pos="1125"/>
            </w:tabs>
            <w:spacing w:before="240" w:after="240" w:line="360" w:lineRule="auto"/>
            <w:ind w:left="720" w:hanging="720"/>
            <w:jc w:val="both"/>
          </w:pPr>
        </w:pPrChange>
      </w:pPr>
      <w:r>
        <w:rPr>
          <w:b/>
          <w:color w:val="040404"/>
          <w:sz w:val="24"/>
          <w:szCs w:val="24"/>
        </w:rPr>
        <w:t>M</w:t>
      </w:r>
      <w:r w:rsidR="00DB3A16" w:rsidRPr="00606216">
        <w:rPr>
          <w:b/>
          <w:color w:val="040404"/>
          <w:sz w:val="24"/>
          <w:szCs w:val="24"/>
        </w:rPr>
        <w:t>odule</w:t>
      </w:r>
      <w:r>
        <w:rPr>
          <w:b/>
          <w:color w:val="040404"/>
          <w:sz w:val="24"/>
          <w:szCs w:val="24"/>
        </w:rPr>
        <w:t xml:space="preserve"> d’</w:t>
      </w:r>
      <w:r w:rsidR="00DB3A16" w:rsidRPr="00606216">
        <w:rPr>
          <w:b/>
          <w:color w:val="040404"/>
          <w:sz w:val="24"/>
          <w:szCs w:val="24"/>
        </w:rPr>
        <w:t xml:space="preserve">évaluations et </w:t>
      </w:r>
      <w:r>
        <w:rPr>
          <w:b/>
          <w:color w:val="040404"/>
          <w:sz w:val="24"/>
          <w:szCs w:val="24"/>
        </w:rPr>
        <w:t xml:space="preserve">de </w:t>
      </w:r>
      <w:r w:rsidR="00DB3A16" w:rsidRPr="00606216">
        <w:rPr>
          <w:b/>
          <w:color w:val="040404"/>
          <w:sz w:val="24"/>
          <w:szCs w:val="24"/>
        </w:rPr>
        <w:t>tests</w:t>
      </w:r>
    </w:p>
    <w:p w:rsidR="00DB3A16" w:rsidRPr="00FB1C79" w:rsidRDefault="00DB3A16" w:rsidP="00606216">
      <w:pPr>
        <w:spacing w:before="240" w:after="240" w:line="360" w:lineRule="auto"/>
        <w:ind w:firstLine="284"/>
        <w:jc w:val="both"/>
        <w:rPr>
          <w:sz w:val="24"/>
          <w:szCs w:val="24"/>
        </w:rPr>
      </w:pPr>
      <w:r w:rsidRPr="00FB1C79">
        <w:rPr>
          <w:sz w:val="24"/>
          <w:szCs w:val="24"/>
        </w:rPr>
        <w:t>Le module d'évaluations et tests permettra aux utilisateurs de tester leur progression en dactylographie. Les fonctionnalités incluent :</w:t>
      </w:r>
    </w:p>
    <w:p w:rsidR="008457F2" w:rsidRDefault="00DB3A16">
      <w:pPr>
        <w:pStyle w:val="Corpsdetexte"/>
        <w:numPr>
          <w:ilvl w:val="0"/>
          <w:numId w:val="44"/>
        </w:numPr>
        <w:spacing w:before="10" w:line="360" w:lineRule="auto"/>
        <w:jc w:val="both"/>
        <w:rPr>
          <w:b/>
          <w:bCs/>
        </w:rPr>
        <w:pPrChange w:id="809" w:author="Missaoui" w:date="2023-05-13T20:53:00Z">
          <w:pPr>
            <w:pStyle w:val="Corpsdetexte"/>
            <w:numPr>
              <w:numId w:val="72"/>
            </w:numPr>
            <w:tabs>
              <w:tab w:val="num" w:pos="360"/>
              <w:tab w:val="num" w:pos="720"/>
            </w:tabs>
            <w:spacing w:before="10" w:line="360" w:lineRule="auto"/>
            <w:ind w:left="720" w:hanging="720"/>
            <w:jc w:val="both"/>
          </w:pPr>
        </w:pPrChange>
      </w:pPr>
      <w:r w:rsidRPr="00547CFC">
        <w:rPr>
          <w:b/>
          <w:bCs/>
        </w:rPr>
        <w:t xml:space="preserve">Création de tests : </w:t>
      </w:r>
      <w:r w:rsidRPr="00547CFC">
        <w:t xml:space="preserve">les </w:t>
      </w:r>
      <w:del w:id="810" w:author="Missaoui" w:date="2023-05-13T20:52:00Z">
        <w:r w:rsidRPr="00547CFC" w:rsidDel="00DA4F6E">
          <w:delText xml:space="preserve">enseignants </w:delText>
        </w:r>
      </w:del>
      <w:ins w:id="811" w:author="Missaoui" w:date="2023-05-13T20:52:00Z">
        <w:r w:rsidR="00DA4F6E" w:rsidRPr="00547CFC">
          <w:t xml:space="preserve">tuteurs </w:t>
        </w:r>
      </w:ins>
      <w:r w:rsidRPr="00547CFC">
        <w:t xml:space="preserve">et </w:t>
      </w:r>
      <w:del w:id="812" w:author="Missaoui" w:date="2023-05-13T20:53:00Z">
        <w:r w:rsidRPr="00547CFC" w:rsidDel="00DA4F6E">
          <w:delText>les administrateurs</w:delText>
        </w:r>
      </w:del>
      <w:ins w:id="813" w:author="Missaoui" w:date="2023-05-13T20:53:00Z">
        <w:r w:rsidR="00DA4F6E" w:rsidRPr="00547CFC">
          <w:t>l’administrateur</w:t>
        </w:r>
      </w:ins>
      <w:r w:rsidRPr="00547CFC">
        <w:t xml:space="preserve"> peuvent créer des tests avec différentes questions pour évaluer les compétences des </w:t>
      </w:r>
      <w:del w:id="814" w:author="Missaoui" w:date="2023-05-13T20:53:00Z">
        <w:r w:rsidRPr="00547CFC" w:rsidDel="00DA4F6E">
          <w:delText>étudiants.</w:delText>
        </w:r>
      </w:del>
      <w:ins w:id="815" w:author="Missaoui" w:date="2023-05-13T20:53:00Z">
        <w:r w:rsidR="00DA4F6E" w:rsidRPr="00547CFC">
          <w:t>apprenants.</w:t>
        </w:r>
      </w:ins>
    </w:p>
    <w:p w:rsidR="008457F2" w:rsidRDefault="00DB3A16">
      <w:pPr>
        <w:pStyle w:val="Corpsdetexte"/>
        <w:numPr>
          <w:ilvl w:val="0"/>
          <w:numId w:val="44"/>
        </w:numPr>
        <w:spacing w:before="10" w:line="360" w:lineRule="auto"/>
        <w:jc w:val="both"/>
        <w:rPr>
          <w:b/>
          <w:bCs/>
        </w:rPr>
        <w:pPrChange w:id="816" w:author="Missaoui" w:date="2023-05-13T20:53:00Z">
          <w:pPr>
            <w:pStyle w:val="Corpsdetexte"/>
            <w:numPr>
              <w:numId w:val="72"/>
            </w:numPr>
            <w:tabs>
              <w:tab w:val="num" w:pos="360"/>
              <w:tab w:val="num" w:pos="720"/>
            </w:tabs>
            <w:spacing w:before="10" w:line="360" w:lineRule="auto"/>
            <w:ind w:left="720" w:hanging="720"/>
            <w:jc w:val="both"/>
          </w:pPr>
        </w:pPrChange>
      </w:pPr>
      <w:r w:rsidRPr="00547CFC">
        <w:rPr>
          <w:b/>
          <w:bCs/>
        </w:rPr>
        <w:t>Passage de tests</w:t>
      </w:r>
      <w:del w:id="817" w:author="Missaoui" w:date="2023-05-13T20:53:00Z">
        <w:r w:rsidRPr="00547CFC" w:rsidDel="00DA4F6E">
          <w:rPr>
            <w:b/>
            <w:bCs/>
          </w:rPr>
          <w:delText xml:space="preserve"> </w:delText>
        </w:r>
      </w:del>
      <w:r w:rsidRPr="00547CFC">
        <w:t xml:space="preserve">: les </w:t>
      </w:r>
      <w:del w:id="818" w:author="Missaoui" w:date="2023-05-13T20:53:00Z">
        <w:r w:rsidRPr="00547CFC" w:rsidDel="00DA4F6E">
          <w:delText xml:space="preserve">étudiants </w:delText>
        </w:r>
      </w:del>
      <w:ins w:id="819" w:author="Missaoui" w:date="2023-05-13T20:53:00Z">
        <w:r w:rsidR="00DA4F6E" w:rsidRPr="00547CFC">
          <w:t xml:space="preserve">apprenants </w:t>
        </w:r>
      </w:ins>
      <w:r w:rsidRPr="00547CFC">
        <w:t>peuvent passer les tests et obtenir une note pour leur performance.</w:t>
      </w:r>
    </w:p>
    <w:p w:rsidR="008457F2" w:rsidRDefault="00FB67D7">
      <w:pPr>
        <w:pStyle w:val="Corpsdetexte"/>
        <w:numPr>
          <w:ilvl w:val="0"/>
          <w:numId w:val="44"/>
        </w:numPr>
        <w:spacing w:before="10" w:line="360" w:lineRule="auto"/>
        <w:jc w:val="both"/>
        <w:rPr>
          <w:b/>
          <w:bCs/>
          <w:highlight w:val="yellow"/>
          <w:rPrChange w:id="820" w:author="Missaoui" w:date="2023-05-13T20:54:00Z">
            <w:rPr>
              <w:b/>
              <w:bCs/>
            </w:rPr>
          </w:rPrChange>
        </w:rPr>
        <w:pPrChange w:id="821" w:author="Missaoui" w:date="2023-05-13T20:53:00Z">
          <w:pPr>
            <w:pStyle w:val="Corpsdetexte"/>
            <w:numPr>
              <w:numId w:val="72"/>
            </w:numPr>
            <w:tabs>
              <w:tab w:val="num" w:pos="360"/>
              <w:tab w:val="num" w:pos="720"/>
            </w:tabs>
            <w:spacing w:before="10" w:line="360" w:lineRule="auto"/>
            <w:ind w:left="720" w:hanging="720"/>
            <w:jc w:val="both"/>
          </w:pPr>
        </w:pPrChange>
      </w:pPr>
      <w:commentRangeStart w:id="822"/>
      <w:r w:rsidRPr="00FB67D7">
        <w:rPr>
          <w:b/>
          <w:bCs/>
          <w:highlight w:val="yellow"/>
          <w:rPrChange w:id="823" w:author="Missaoui" w:date="2023-05-13T20:54:00Z">
            <w:rPr>
              <w:b/>
              <w:bCs/>
              <w:sz w:val="16"/>
              <w:szCs w:val="16"/>
            </w:rPr>
          </w:rPrChange>
        </w:rPr>
        <w:t xml:space="preserve">Rétroaction : </w:t>
      </w:r>
      <w:r w:rsidRPr="00FB67D7">
        <w:rPr>
          <w:highlight w:val="yellow"/>
          <w:rPrChange w:id="824" w:author="Missaoui" w:date="2023-05-13T20:54:00Z">
            <w:rPr>
              <w:sz w:val="16"/>
              <w:szCs w:val="16"/>
            </w:rPr>
          </w:rPrChange>
        </w:rPr>
        <w:t xml:space="preserve">les </w:t>
      </w:r>
      <w:del w:id="825" w:author="Missaoui" w:date="2023-05-13T20:53:00Z">
        <w:r w:rsidRPr="00FB67D7">
          <w:rPr>
            <w:highlight w:val="yellow"/>
            <w:rPrChange w:id="826" w:author="Missaoui" w:date="2023-05-13T20:54:00Z">
              <w:rPr>
                <w:sz w:val="16"/>
                <w:szCs w:val="16"/>
              </w:rPr>
            </w:rPrChange>
          </w:rPr>
          <w:delText xml:space="preserve">étudiants </w:delText>
        </w:r>
      </w:del>
      <w:ins w:id="827" w:author="Missaoui" w:date="2023-05-13T20:53:00Z">
        <w:r w:rsidRPr="00FB67D7">
          <w:rPr>
            <w:highlight w:val="yellow"/>
            <w:rPrChange w:id="828" w:author="Missaoui" w:date="2023-05-13T20:54:00Z">
              <w:rPr>
                <w:sz w:val="16"/>
                <w:szCs w:val="16"/>
              </w:rPr>
            </w:rPrChange>
          </w:rPr>
          <w:t xml:space="preserve">apprenants </w:t>
        </w:r>
      </w:ins>
      <w:r w:rsidRPr="00FB67D7">
        <w:rPr>
          <w:highlight w:val="yellow"/>
          <w:rPrChange w:id="829" w:author="Missaoui" w:date="2023-05-13T20:54:00Z">
            <w:rPr>
              <w:sz w:val="16"/>
              <w:szCs w:val="16"/>
            </w:rPr>
          </w:rPrChange>
        </w:rPr>
        <w:t>peuvent recevoir une rétroaction sur leurs performances et les domaines dans lesquels ils doivent s'améliorer.</w:t>
      </w:r>
      <w:commentRangeEnd w:id="822"/>
      <w:r w:rsidRPr="00FB67D7">
        <w:rPr>
          <w:rStyle w:val="Marquedecommentaire"/>
          <w:sz w:val="24"/>
          <w:szCs w:val="24"/>
          <w:highlight w:val="yellow"/>
          <w:rPrChange w:id="830" w:author="Missaoui" w:date="2023-05-13T20:54:00Z">
            <w:rPr>
              <w:rStyle w:val="Marquedecommentaire"/>
            </w:rPr>
          </w:rPrChange>
        </w:rPr>
        <w:commentReference w:id="822"/>
      </w:r>
    </w:p>
    <w:p w:rsidR="008457F2" w:rsidRDefault="00DB3A16">
      <w:pPr>
        <w:pStyle w:val="Corpsdetexte"/>
        <w:numPr>
          <w:ilvl w:val="0"/>
          <w:numId w:val="44"/>
        </w:numPr>
        <w:spacing w:before="10" w:line="360" w:lineRule="auto"/>
        <w:jc w:val="both"/>
        <w:rPr>
          <w:b/>
          <w:bCs/>
        </w:rPr>
        <w:pPrChange w:id="831" w:author="Missaoui" w:date="2023-05-13T20:54:00Z">
          <w:pPr>
            <w:pStyle w:val="Corpsdetexte"/>
            <w:numPr>
              <w:numId w:val="72"/>
            </w:numPr>
            <w:tabs>
              <w:tab w:val="num" w:pos="360"/>
              <w:tab w:val="num" w:pos="720"/>
            </w:tabs>
            <w:spacing w:before="10" w:line="360" w:lineRule="auto"/>
            <w:ind w:left="720" w:hanging="720"/>
            <w:jc w:val="both"/>
          </w:pPr>
        </w:pPrChange>
      </w:pPr>
      <w:r w:rsidRPr="00547CFC">
        <w:rPr>
          <w:b/>
          <w:bCs/>
        </w:rPr>
        <w:t xml:space="preserve">Suivi de la progression : </w:t>
      </w:r>
      <w:r w:rsidRPr="00547CFC">
        <w:t xml:space="preserve">les </w:t>
      </w:r>
      <w:del w:id="832" w:author="Missaoui" w:date="2023-05-13T20:53:00Z">
        <w:r w:rsidRPr="00547CFC" w:rsidDel="00547CFC">
          <w:delText xml:space="preserve">enseignants </w:delText>
        </w:r>
      </w:del>
      <w:ins w:id="833" w:author="Missaoui" w:date="2023-05-13T20:53:00Z">
        <w:r w:rsidR="00547CFC" w:rsidRPr="00547CFC">
          <w:t xml:space="preserve">tuteurs </w:t>
        </w:r>
      </w:ins>
      <w:r w:rsidRPr="00547CFC">
        <w:t xml:space="preserve">et les </w:t>
      </w:r>
      <w:del w:id="834" w:author="Missaoui" w:date="2023-05-13T20:53:00Z">
        <w:r w:rsidRPr="00547CFC" w:rsidDel="00547CFC">
          <w:delText xml:space="preserve">administrateurs </w:delText>
        </w:r>
      </w:del>
      <w:ins w:id="835" w:author="Missaoui" w:date="2023-05-13T20:53:00Z">
        <w:r w:rsidR="00547CFC" w:rsidRPr="00547CFC">
          <w:t>appren</w:t>
        </w:r>
      </w:ins>
      <w:ins w:id="836" w:author="Missaoui" w:date="2023-05-13T20:54:00Z">
        <w:r w:rsidR="00547CFC" w:rsidRPr="00547CFC">
          <w:t>ants</w:t>
        </w:r>
      </w:ins>
      <w:ins w:id="837" w:author="Missaoui" w:date="2023-05-13T20:53:00Z">
        <w:r w:rsidR="00547CFC" w:rsidRPr="00547CFC">
          <w:t xml:space="preserve"> </w:t>
        </w:r>
      </w:ins>
      <w:r w:rsidRPr="00547CFC">
        <w:t xml:space="preserve">peuvent suivre la progression des </w:t>
      </w:r>
      <w:del w:id="838" w:author="Missaoui" w:date="2023-05-13T20:54:00Z">
        <w:r w:rsidRPr="00547CFC" w:rsidDel="00547CFC">
          <w:delText xml:space="preserve">étudiants </w:delText>
        </w:r>
      </w:del>
      <w:ins w:id="839" w:author="Missaoui" w:date="2023-05-13T20:54:00Z">
        <w:r w:rsidR="00547CFC" w:rsidRPr="00547CFC">
          <w:t xml:space="preserve">apprenants </w:t>
        </w:r>
      </w:ins>
      <w:r w:rsidRPr="00547CFC">
        <w:t>dans la maîtrise de la dactylographie.</w:t>
      </w:r>
    </w:p>
    <w:p w:rsidR="008457F2" w:rsidRDefault="00DB3A16">
      <w:pPr>
        <w:pStyle w:val="Corpsdetexte"/>
        <w:numPr>
          <w:ilvl w:val="0"/>
          <w:numId w:val="44"/>
        </w:numPr>
        <w:spacing w:before="10" w:line="360" w:lineRule="auto"/>
        <w:jc w:val="both"/>
        <w:rPr>
          <w:b/>
          <w:bCs/>
        </w:rPr>
        <w:pPrChange w:id="840" w:author="Missaoui" w:date="2023-05-13T20:54:00Z">
          <w:pPr>
            <w:pStyle w:val="Corpsdetexte"/>
            <w:numPr>
              <w:numId w:val="72"/>
            </w:numPr>
            <w:tabs>
              <w:tab w:val="num" w:pos="360"/>
              <w:tab w:val="num" w:pos="720"/>
            </w:tabs>
            <w:spacing w:before="10" w:line="360" w:lineRule="auto"/>
            <w:ind w:left="720" w:hanging="720"/>
            <w:jc w:val="both"/>
          </w:pPr>
        </w:pPrChange>
      </w:pPr>
      <w:r w:rsidRPr="00547CFC">
        <w:rPr>
          <w:b/>
          <w:bCs/>
        </w:rPr>
        <w:t xml:space="preserve">Historique des tests : </w:t>
      </w:r>
      <w:r w:rsidRPr="00547CFC">
        <w:t xml:space="preserve">les </w:t>
      </w:r>
      <w:del w:id="841" w:author="Missaoui" w:date="2023-05-13T20:54:00Z">
        <w:r w:rsidRPr="00547CFC" w:rsidDel="00547CFC">
          <w:delText xml:space="preserve">étudiants </w:delText>
        </w:r>
      </w:del>
      <w:ins w:id="842" w:author="Missaoui" w:date="2023-05-13T20:54:00Z">
        <w:r w:rsidR="00547CFC" w:rsidRPr="00547CFC">
          <w:t xml:space="preserve">apprenants </w:t>
        </w:r>
      </w:ins>
      <w:r w:rsidRPr="00547CFC">
        <w:t>peuvent accéder à leur historique de tests pour voir leur progression et leurs performances passées.</w:t>
      </w:r>
    </w:p>
    <w:p w:rsidR="008457F2" w:rsidRDefault="00DB3A16">
      <w:pPr>
        <w:pStyle w:val="Corpsdetexte"/>
        <w:numPr>
          <w:ilvl w:val="0"/>
          <w:numId w:val="44"/>
        </w:numPr>
        <w:spacing w:before="10" w:line="360" w:lineRule="auto"/>
        <w:jc w:val="both"/>
        <w:rPr>
          <w:del w:id="843" w:author="Missaoui" w:date="2023-05-13T21:00:00Z"/>
          <w:b/>
          <w:bCs/>
        </w:rPr>
        <w:pPrChange w:id="844" w:author="Missaoui" w:date="2023-05-13T20:54:00Z">
          <w:pPr>
            <w:pStyle w:val="Corpsdetexte"/>
            <w:numPr>
              <w:numId w:val="72"/>
            </w:numPr>
            <w:tabs>
              <w:tab w:val="num" w:pos="360"/>
              <w:tab w:val="num" w:pos="720"/>
            </w:tabs>
            <w:spacing w:before="10" w:line="360" w:lineRule="auto"/>
            <w:ind w:left="720" w:hanging="720"/>
            <w:jc w:val="both"/>
          </w:pPr>
        </w:pPrChange>
      </w:pPr>
      <w:r w:rsidRPr="00547CFC">
        <w:rPr>
          <w:b/>
          <w:bCs/>
        </w:rPr>
        <w:t xml:space="preserve">Fonctionnalités de reprise : </w:t>
      </w:r>
      <w:r w:rsidRPr="00547CFC">
        <w:t xml:space="preserve">Les </w:t>
      </w:r>
      <w:del w:id="845" w:author="Missaoui" w:date="2023-05-13T20:54:00Z">
        <w:r w:rsidRPr="00547CFC" w:rsidDel="00547CFC">
          <w:delText xml:space="preserve">étudiants </w:delText>
        </w:r>
      </w:del>
      <w:ins w:id="846" w:author="Missaoui" w:date="2023-05-13T20:54:00Z">
        <w:r w:rsidR="00547CFC" w:rsidRPr="00547CFC">
          <w:t xml:space="preserve">apprenants </w:t>
        </w:r>
      </w:ins>
      <w:r w:rsidRPr="00547CFC">
        <w:t>peuvent reprendre les tests précédemment passés pour améliorer leurs performances.</w:t>
      </w:r>
    </w:p>
    <w:p w:rsidR="008457F2" w:rsidRDefault="008457F2">
      <w:pPr>
        <w:pStyle w:val="Corpsdetexte"/>
        <w:numPr>
          <w:ilvl w:val="0"/>
          <w:numId w:val="44"/>
        </w:numPr>
        <w:spacing w:before="10" w:line="360" w:lineRule="auto"/>
        <w:jc w:val="both"/>
        <w:pPrChange w:id="847" w:author="Missaoui" w:date="2023-05-13T21:00:00Z">
          <w:pPr>
            <w:spacing w:line="360" w:lineRule="auto"/>
            <w:jc w:val="both"/>
          </w:pPr>
        </w:pPrChange>
      </w:pPr>
    </w:p>
    <w:p w:rsidR="008457F2" w:rsidRDefault="00DA4F6E">
      <w:pPr>
        <w:pStyle w:val="Paragraphedeliste"/>
        <w:numPr>
          <w:ilvl w:val="0"/>
          <w:numId w:val="13"/>
        </w:numPr>
        <w:tabs>
          <w:tab w:val="left" w:pos="1125"/>
        </w:tabs>
        <w:spacing w:before="11"/>
        <w:jc w:val="both"/>
        <w:rPr>
          <w:b/>
          <w:bCs/>
          <w:sz w:val="24"/>
          <w:szCs w:val="24"/>
        </w:rPr>
        <w:pPrChange w:id="848" w:author="Missaoui" w:date="2023-05-13T13:12:00Z">
          <w:pPr>
            <w:pStyle w:val="Paragraphedeliste"/>
            <w:numPr>
              <w:numId w:val="76"/>
            </w:numPr>
            <w:tabs>
              <w:tab w:val="num" w:pos="360"/>
              <w:tab w:val="num" w:pos="720"/>
              <w:tab w:val="left" w:pos="1125"/>
            </w:tabs>
            <w:spacing w:before="11"/>
            <w:ind w:left="720" w:hanging="720"/>
            <w:jc w:val="both"/>
          </w:pPr>
        </w:pPrChange>
      </w:pPr>
      <w:ins w:id="849" w:author="Missaoui" w:date="2023-05-13T20:50:00Z">
        <w:r>
          <w:rPr>
            <w:b/>
            <w:sz w:val="24"/>
            <w:szCs w:val="24"/>
          </w:rPr>
          <w:t>M</w:t>
        </w:r>
      </w:ins>
      <w:del w:id="850" w:author="Missaoui" w:date="2023-05-13T20:50:00Z">
        <w:r w:rsidR="00DB3A16" w:rsidRPr="00FB1C79" w:rsidDel="00DA4F6E">
          <w:rPr>
            <w:b/>
            <w:sz w:val="24"/>
            <w:szCs w:val="24"/>
          </w:rPr>
          <w:delText>Unm</w:delText>
        </w:r>
      </w:del>
      <w:r w:rsidR="00DB3A16" w:rsidRPr="00FB1C79">
        <w:rPr>
          <w:b/>
          <w:sz w:val="24"/>
          <w:szCs w:val="24"/>
        </w:rPr>
        <w:t>odule</w:t>
      </w:r>
      <w:ins w:id="851" w:author="Missaoui" w:date="2023-05-13T20:50:00Z">
        <w:r>
          <w:rPr>
            <w:b/>
            <w:sz w:val="24"/>
            <w:szCs w:val="24"/>
          </w:rPr>
          <w:t xml:space="preserve"> </w:t>
        </w:r>
      </w:ins>
      <w:r w:rsidR="00DB3A16" w:rsidRPr="00FB1C79">
        <w:rPr>
          <w:b/>
          <w:sz w:val="24"/>
          <w:szCs w:val="24"/>
        </w:rPr>
        <w:t>de</w:t>
      </w:r>
      <w:ins w:id="852" w:author="Missaoui" w:date="2023-05-13T20:50:00Z">
        <w:r>
          <w:rPr>
            <w:b/>
            <w:sz w:val="24"/>
            <w:szCs w:val="24"/>
          </w:rPr>
          <w:t xml:space="preserve">s </w:t>
        </w:r>
        <w:r>
          <w:rPr>
            <w:b/>
            <w:bCs/>
            <w:sz w:val="24"/>
            <w:szCs w:val="24"/>
          </w:rPr>
          <w:t>r</w:t>
        </w:r>
      </w:ins>
      <w:del w:id="853" w:author="Missaoui" w:date="2023-05-13T20:50:00Z">
        <w:r w:rsidR="00DB3A16" w:rsidRPr="00FB1C79" w:rsidDel="00DA4F6E">
          <w:rPr>
            <w:b/>
            <w:bCs/>
            <w:sz w:val="24"/>
            <w:szCs w:val="24"/>
          </w:rPr>
          <w:delText>R</w:delText>
        </w:r>
      </w:del>
      <w:r w:rsidR="00DB3A16" w:rsidRPr="00FB1C79">
        <w:rPr>
          <w:b/>
          <w:bCs/>
          <w:sz w:val="24"/>
          <w:szCs w:val="24"/>
        </w:rPr>
        <w:t>essources supplémentaires</w:t>
      </w:r>
    </w:p>
    <w:p w:rsidR="00DB3A16" w:rsidRPr="00FB1C79" w:rsidRDefault="00DB3A16" w:rsidP="00AB2D17">
      <w:pPr>
        <w:rPr>
          <w:sz w:val="24"/>
          <w:szCs w:val="24"/>
        </w:rPr>
      </w:pPr>
    </w:p>
    <w:p w:rsidR="008457F2" w:rsidRDefault="00DB3A16">
      <w:pPr>
        <w:spacing w:after="240" w:line="360" w:lineRule="auto"/>
        <w:ind w:firstLine="284"/>
        <w:jc w:val="both"/>
        <w:rPr>
          <w:del w:id="854" w:author="Missaoui" w:date="2023-05-13T20:55:00Z"/>
          <w:sz w:val="24"/>
          <w:szCs w:val="24"/>
        </w:rPr>
        <w:pPrChange w:id="855" w:author="Missaoui" w:date="2023-05-13T20:55:00Z">
          <w:pPr/>
        </w:pPrChange>
      </w:pPr>
      <w:r w:rsidRPr="00FB1C79">
        <w:rPr>
          <w:sz w:val="24"/>
          <w:szCs w:val="24"/>
        </w:rPr>
        <w:t xml:space="preserve">Le module de Ressources supplémentaires est destiné à fournir des informations supplémentaires et des références pour aider les utilisateurs à améliorer leurs compétences en dactylographie. Les besoins fonctionnels de ce module </w:t>
      </w:r>
      <w:del w:id="856" w:author="Missaoui" w:date="2023-05-13T20:55:00Z">
        <w:r w:rsidRPr="00FB1C79" w:rsidDel="00547CFC">
          <w:rPr>
            <w:sz w:val="24"/>
            <w:szCs w:val="24"/>
          </w:rPr>
          <w:delText>peuvent inclure</w:delText>
        </w:r>
      </w:del>
      <w:ins w:id="857" w:author="Missaoui" w:date="2023-05-13T20:55:00Z">
        <w:r w:rsidR="00547CFC">
          <w:rPr>
            <w:sz w:val="24"/>
            <w:szCs w:val="24"/>
          </w:rPr>
          <w:t>sont</w:t>
        </w:r>
      </w:ins>
      <w:del w:id="858" w:author="Missaoui" w:date="2023-05-13T20:55:00Z">
        <w:r w:rsidRPr="00FB1C79" w:rsidDel="00547CFC">
          <w:rPr>
            <w:sz w:val="24"/>
            <w:szCs w:val="24"/>
          </w:rPr>
          <w:delText xml:space="preserve"> </w:delText>
        </w:r>
      </w:del>
      <w:r w:rsidRPr="00FB1C79">
        <w:rPr>
          <w:sz w:val="24"/>
          <w:szCs w:val="24"/>
        </w:rPr>
        <w:t>:</w:t>
      </w:r>
    </w:p>
    <w:p w:rsidR="008457F2" w:rsidRDefault="008457F2">
      <w:pPr>
        <w:spacing w:after="240" w:line="360" w:lineRule="auto"/>
        <w:ind w:firstLine="284"/>
        <w:jc w:val="both"/>
        <w:rPr>
          <w:sz w:val="24"/>
          <w:szCs w:val="24"/>
        </w:rPr>
        <w:pPrChange w:id="859" w:author="Missaoui" w:date="2023-05-13T20:55:00Z">
          <w:pPr/>
        </w:pPrChange>
      </w:pPr>
    </w:p>
    <w:p w:rsidR="008457F2" w:rsidRDefault="00547CFC">
      <w:pPr>
        <w:pStyle w:val="Corpsdetexte"/>
        <w:numPr>
          <w:ilvl w:val="0"/>
          <w:numId w:val="44"/>
        </w:numPr>
        <w:spacing w:before="10" w:line="360" w:lineRule="auto"/>
        <w:jc w:val="both"/>
        <w:pPrChange w:id="860" w:author="Missaoui" w:date="2023-05-13T20:51:00Z">
          <w:pPr>
            <w:pStyle w:val="Paragraphedeliste"/>
            <w:numPr>
              <w:numId w:val="77"/>
            </w:numPr>
            <w:tabs>
              <w:tab w:val="num" w:pos="360"/>
              <w:tab w:val="num" w:pos="720"/>
            </w:tabs>
            <w:ind w:left="720" w:hanging="720"/>
          </w:pPr>
        </w:pPrChange>
      </w:pPr>
      <w:ins w:id="861" w:author="Missaoui" w:date="2023-05-13T20:55:00Z">
        <w:r>
          <w:rPr>
            <w:b/>
            <w:bCs/>
          </w:rPr>
          <w:t>La g</w:t>
        </w:r>
      </w:ins>
      <w:del w:id="862" w:author="Missaoui" w:date="2023-05-13T20:55:00Z">
        <w:r w:rsidR="00FB67D7" w:rsidRPr="00FB67D7">
          <w:rPr>
            <w:b/>
            <w:bCs/>
            <w:rPrChange w:id="863" w:author="Missaoui" w:date="2023-05-13T20:51:00Z">
              <w:rPr/>
            </w:rPrChange>
          </w:rPr>
          <w:delText>G</w:delText>
        </w:r>
      </w:del>
      <w:r w:rsidR="00FB67D7" w:rsidRPr="00FB67D7">
        <w:rPr>
          <w:b/>
          <w:bCs/>
          <w:rPrChange w:id="864" w:author="Missaoui" w:date="2023-05-13T20:51:00Z">
            <w:rPr/>
          </w:rPrChange>
        </w:rPr>
        <w:t xml:space="preserve">estion des ressources : </w:t>
      </w:r>
      <w:r w:rsidR="00DB3A16" w:rsidRPr="00DA4F6E">
        <w:t>le module doit permettre aux administrateurs de télécharger et de gérer différents types de ressources, tels que des articles, des vidéos et des guides de référence.</w:t>
      </w:r>
    </w:p>
    <w:p w:rsidR="008457F2" w:rsidRDefault="00547CFC">
      <w:pPr>
        <w:pStyle w:val="Corpsdetexte"/>
        <w:numPr>
          <w:ilvl w:val="0"/>
          <w:numId w:val="44"/>
        </w:numPr>
        <w:spacing w:before="10" w:line="360" w:lineRule="auto"/>
        <w:jc w:val="both"/>
        <w:rPr>
          <w:b/>
          <w:bCs/>
          <w:rPrChange w:id="865" w:author="Missaoui" w:date="2023-05-13T20:51:00Z">
            <w:rPr>
              <w:sz w:val="24"/>
              <w:szCs w:val="24"/>
            </w:rPr>
          </w:rPrChange>
        </w:rPr>
        <w:pPrChange w:id="866" w:author="Missaoui" w:date="2023-05-13T20:51:00Z">
          <w:pPr>
            <w:pStyle w:val="Paragraphedeliste"/>
            <w:numPr>
              <w:numId w:val="77"/>
            </w:numPr>
            <w:tabs>
              <w:tab w:val="num" w:pos="360"/>
              <w:tab w:val="num" w:pos="720"/>
            </w:tabs>
            <w:ind w:left="720" w:hanging="720"/>
          </w:pPr>
        </w:pPrChange>
      </w:pPr>
      <w:ins w:id="867" w:author="Missaoui" w:date="2023-05-13T20:55:00Z">
        <w:r>
          <w:rPr>
            <w:b/>
            <w:bCs/>
          </w:rPr>
          <w:t>La r</w:t>
        </w:r>
      </w:ins>
      <w:del w:id="868" w:author="Missaoui" w:date="2023-05-13T20:55:00Z">
        <w:r w:rsidR="00FB67D7" w:rsidRPr="00FB67D7">
          <w:rPr>
            <w:b/>
            <w:bCs/>
            <w:rPrChange w:id="869" w:author="Missaoui" w:date="2023-05-13T20:51:00Z">
              <w:rPr/>
            </w:rPrChange>
          </w:rPr>
          <w:delText>R</w:delText>
        </w:r>
      </w:del>
      <w:r w:rsidR="00FB67D7" w:rsidRPr="00FB67D7">
        <w:rPr>
          <w:b/>
          <w:bCs/>
          <w:rPrChange w:id="870" w:author="Missaoui" w:date="2023-05-13T20:51:00Z">
            <w:rPr/>
          </w:rPrChange>
        </w:rPr>
        <w:t xml:space="preserve">echerche et </w:t>
      </w:r>
      <w:ins w:id="871" w:author="Missaoui" w:date="2023-05-13T20:56:00Z">
        <w:r>
          <w:rPr>
            <w:b/>
            <w:bCs/>
          </w:rPr>
          <w:t xml:space="preserve">le </w:t>
        </w:r>
      </w:ins>
      <w:r w:rsidR="00FB67D7" w:rsidRPr="00FB67D7">
        <w:rPr>
          <w:b/>
          <w:bCs/>
          <w:rPrChange w:id="872" w:author="Missaoui" w:date="2023-05-13T20:51:00Z">
            <w:rPr/>
          </w:rPrChange>
        </w:rPr>
        <w:t xml:space="preserve">filtrage : </w:t>
      </w:r>
      <w:r w:rsidR="00DB3A16" w:rsidRPr="00DA4F6E">
        <w:t>les utilisateurs doivent être en mesure de rechercher des ressources spécifiques en utilisant des mots clés et des filtres, tels que la langue et le niveau de difficulté.</w:t>
      </w:r>
    </w:p>
    <w:p w:rsidR="008457F2" w:rsidRDefault="00FB67D7">
      <w:pPr>
        <w:pStyle w:val="Corpsdetexte"/>
        <w:numPr>
          <w:ilvl w:val="0"/>
          <w:numId w:val="44"/>
        </w:numPr>
        <w:spacing w:before="10" w:line="360" w:lineRule="auto"/>
        <w:jc w:val="both"/>
        <w:rPr>
          <w:del w:id="873" w:author="Missaoui" w:date="2023-05-13T20:56:00Z"/>
          <w:highlight w:val="yellow"/>
        </w:rPr>
        <w:pPrChange w:id="874" w:author="Missaoui" w:date="2023-05-13T20:56:00Z">
          <w:pPr>
            <w:spacing w:line="360" w:lineRule="auto"/>
            <w:jc w:val="both"/>
          </w:pPr>
        </w:pPrChange>
      </w:pPr>
      <w:commentRangeStart w:id="875"/>
      <w:ins w:id="876" w:author="Missaoui" w:date="2023-05-13T20:56:00Z">
        <w:r w:rsidRPr="00FB67D7">
          <w:rPr>
            <w:b/>
            <w:bCs/>
            <w:highlight w:val="yellow"/>
            <w:rPrChange w:id="877" w:author="Missaoui" w:date="2023-05-13T20:56:00Z">
              <w:rPr>
                <w:b/>
                <w:bCs/>
                <w:sz w:val="16"/>
                <w:szCs w:val="16"/>
              </w:rPr>
            </w:rPrChange>
          </w:rPr>
          <w:t>Les c</w:t>
        </w:r>
      </w:ins>
      <w:del w:id="878" w:author="Missaoui" w:date="2023-05-13T20:56:00Z">
        <w:r w:rsidRPr="00FB67D7">
          <w:rPr>
            <w:b/>
            <w:bCs/>
            <w:highlight w:val="yellow"/>
            <w:rPrChange w:id="879" w:author="Missaoui" w:date="2023-05-13T20:56:00Z">
              <w:rPr>
                <w:sz w:val="24"/>
                <w:szCs w:val="24"/>
              </w:rPr>
            </w:rPrChange>
          </w:rPr>
          <w:delText>C</w:delText>
        </w:r>
      </w:del>
      <w:r w:rsidRPr="00FB67D7">
        <w:rPr>
          <w:b/>
          <w:bCs/>
          <w:highlight w:val="yellow"/>
          <w:rPrChange w:id="880" w:author="Missaoui" w:date="2023-05-13T20:56:00Z">
            <w:rPr>
              <w:sz w:val="24"/>
              <w:szCs w:val="24"/>
            </w:rPr>
          </w:rPrChange>
        </w:rPr>
        <w:t xml:space="preserve">ommentaires et notation : </w:t>
      </w:r>
      <w:r w:rsidRPr="00FB67D7">
        <w:rPr>
          <w:highlight w:val="yellow"/>
          <w:rPrChange w:id="881" w:author="Missaoui" w:date="2023-05-13T20:56:00Z">
            <w:rPr>
              <w:sz w:val="16"/>
              <w:szCs w:val="16"/>
            </w:rPr>
          </w:rPrChange>
        </w:rPr>
        <w:t xml:space="preserve">les utilisateurs doivent pouvoir laisser des commentaires et noter </w:t>
      </w:r>
      <w:r w:rsidRPr="00FB67D7">
        <w:rPr>
          <w:highlight w:val="yellow"/>
          <w:rPrChange w:id="882" w:author="Missaoui" w:date="2023-05-13T20:56:00Z">
            <w:rPr>
              <w:sz w:val="16"/>
              <w:szCs w:val="16"/>
            </w:rPr>
          </w:rPrChange>
        </w:rPr>
        <w:lastRenderedPageBreak/>
        <w:t>les ressources pour aider les autres utilisateurs à trouver les meilleures ressources.</w:t>
      </w:r>
      <w:commentRangeEnd w:id="875"/>
      <w:r w:rsidR="00547CFC">
        <w:rPr>
          <w:rStyle w:val="Marquedecommentaire"/>
        </w:rPr>
        <w:commentReference w:id="875"/>
      </w:r>
    </w:p>
    <w:p w:rsidR="008457F2" w:rsidRDefault="008457F2">
      <w:pPr>
        <w:pStyle w:val="Corpsdetexte"/>
        <w:numPr>
          <w:ilvl w:val="0"/>
          <w:numId w:val="44"/>
        </w:numPr>
        <w:spacing w:before="10" w:line="360" w:lineRule="auto"/>
        <w:jc w:val="both"/>
        <w:rPr>
          <w:ins w:id="883" w:author="Missaoui" w:date="2023-05-13T20:56:00Z"/>
          <w:highlight w:val="yellow"/>
          <w:rPrChange w:id="884" w:author="Missaoui" w:date="2023-05-13T20:56:00Z">
            <w:rPr>
              <w:ins w:id="885" w:author="Missaoui" w:date="2023-05-13T20:56:00Z"/>
            </w:rPr>
          </w:rPrChange>
        </w:rPr>
        <w:pPrChange w:id="886" w:author="Missaoui" w:date="2023-05-13T20:51:00Z">
          <w:pPr>
            <w:pStyle w:val="Paragraphedeliste"/>
            <w:numPr>
              <w:numId w:val="77"/>
            </w:numPr>
            <w:tabs>
              <w:tab w:val="num" w:pos="360"/>
              <w:tab w:val="num" w:pos="720"/>
            </w:tabs>
            <w:ind w:left="720" w:hanging="720"/>
          </w:pPr>
        </w:pPrChange>
      </w:pPr>
    </w:p>
    <w:p w:rsidR="008457F2" w:rsidRDefault="008457F2">
      <w:pPr>
        <w:pStyle w:val="Corpsdetexte"/>
        <w:spacing w:before="10" w:line="360" w:lineRule="auto"/>
        <w:ind w:left="1004"/>
        <w:jc w:val="both"/>
        <w:rPr>
          <w:sz w:val="14"/>
          <w:szCs w:val="14"/>
          <w:rPrChange w:id="887" w:author="Missaoui" w:date="2023-05-13T20:56:00Z">
            <w:rPr>
              <w:sz w:val="24"/>
              <w:szCs w:val="24"/>
            </w:rPr>
          </w:rPrChange>
        </w:rPr>
        <w:pPrChange w:id="888" w:author="Missaoui" w:date="2023-05-13T20:56:00Z">
          <w:pPr>
            <w:spacing w:line="360" w:lineRule="auto"/>
            <w:jc w:val="both"/>
          </w:pPr>
        </w:pPrChange>
      </w:pPr>
    </w:p>
    <w:p w:rsidR="008457F2" w:rsidRDefault="00DA4F6E">
      <w:pPr>
        <w:pStyle w:val="Paragraphedeliste"/>
        <w:numPr>
          <w:ilvl w:val="0"/>
          <w:numId w:val="13"/>
        </w:numPr>
        <w:tabs>
          <w:tab w:val="left" w:pos="1125"/>
        </w:tabs>
        <w:spacing w:before="11"/>
        <w:jc w:val="both"/>
        <w:rPr>
          <w:del w:id="889" w:author="Missaoui" w:date="2023-05-13T20:56:00Z"/>
          <w:b/>
          <w:bCs/>
          <w:sz w:val="24"/>
          <w:szCs w:val="24"/>
        </w:rPr>
        <w:pPrChange w:id="890" w:author="Missaoui" w:date="2023-05-13T13:12:00Z">
          <w:pPr>
            <w:pStyle w:val="Paragraphedeliste"/>
            <w:numPr>
              <w:numId w:val="76"/>
            </w:numPr>
            <w:tabs>
              <w:tab w:val="num" w:pos="360"/>
              <w:tab w:val="num" w:pos="720"/>
              <w:tab w:val="left" w:pos="1125"/>
            </w:tabs>
            <w:spacing w:before="11"/>
            <w:ind w:left="720" w:hanging="720"/>
            <w:jc w:val="both"/>
          </w:pPr>
        </w:pPrChange>
      </w:pPr>
      <w:ins w:id="891" w:author="Missaoui" w:date="2023-05-13T20:51:00Z">
        <w:r>
          <w:rPr>
            <w:b/>
            <w:sz w:val="24"/>
            <w:szCs w:val="24"/>
          </w:rPr>
          <w:t>M</w:t>
        </w:r>
      </w:ins>
      <w:del w:id="892" w:author="Missaoui" w:date="2023-05-13T20:51:00Z">
        <w:r w:rsidR="00DB3A16" w:rsidRPr="00FB1C79" w:rsidDel="00DA4F6E">
          <w:rPr>
            <w:b/>
            <w:sz w:val="24"/>
            <w:szCs w:val="24"/>
          </w:rPr>
          <w:delText>Unm</w:delText>
        </w:r>
      </w:del>
      <w:r w:rsidR="00DB3A16" w:rsidRPr="00FB1C79">
        <w:rPr>
          <w:b/>
          <w:sz w:val="24"/>
          <w:szCs w:val="24"/>
        </w:rPr>
        <w:t>odule</w:t>
      </w:r>
      <w:ins w:id="893" w:author="Missaoui" w:date="2023-05-13T20:51:00Z">
        <w:r>
          <w:rPr>
            <w:b/>
            <w:sz w:val="24"/>
            <w:szCs w:val="24"/>
          </w:rPr>
          <w:t xml:space="preserve"> </w:t>
        </w:r>
      </w:ins>
      <w:r w:rsidR="00DB3A16" w:rsidRPr="00FB1C79">
        <w:rPr>
          <w:b/>
          <w:sz w:val="24"/>
          <w:szCs w:val="24"/>
        </w:rPr>
        <w:t>de</w:t>
      </w:r>
      <w:ins w:id="894" w:author="Missaoui" w:date="2023-05-13T20:51:00Z">
        <w:r>
          <w:rPr>
            <w:b/>
            <w:sz w:val="24"/>
            <w:szCs w:val="24"/>
          </w:rPr>
          <w:t xml:space="preserve"> </w:t>
        </w:r>
      </w:ins>
      <w:r w:rsidR="00DB3A16" w:rsidRPr="00FB1C79">
        <w:rPr>
          <w:b/>
          <w:bCs/>
          <w:sz w:val="24"/>
          <w:szCs w:val="24"/>
        </w:rPr>
        <w:t xml:space="preserve">support technique </w:t>
      </w:r>
    </w:p>
    <w:p w:rsidR="008457F2" w:rsidRDefault="008457F2">
      <w:pPr>
        <w:pStyle w:val="Paragraphedeliste"/>
        <w:numPr>
          <w:ilvl w:val="0"/>
          <w:numId w:val="13"/>
        </w:numPr>
        <w:tabs>
          <w:tab w:val="left" w:pos="1125"/>
        </w:tabs>
        <w:spacing w:before="11"/>
        <w:jc w:val="both"/>
        <w:rPr>
          <w:b/>
          <w:sz w:val="24"/>
          <w:szCs w:val="24"/>
          <w:rPrChange w:id="895" w:author="Missaoui" w:date="2023-05-13T20:56:00Z">
            <w:rPr/>
          </w:rPrChange>
        </w:rPr>
        <w:pPrChange w:id="896" w:author="Missaoui" w:date="2023-05-13T20:56:00Z">
          <w:pPr>
            <w:pStyle w:val="Paragraphedeliste"/>
            <w:tabs>
              <w:tab w:val="left" w:pos="1125"/>
            </w:tabs>
            <w:spacing w:before="11"/>
            <w:ind w:left="1124" w:firstLine="0"/>
            <w:jc w:val="both"/>
          </w:pPr>
        </w:pPrChange>
      </w:pPr>
    </w:p>
    <w:p w:rsidR="008457F2" w:rsidRDefault="00DB3A16">
      <w:pPr>
        <w:spacing w:before="240" w:after="240" w:line="360" w:lineRule="auto"/>
        <w:ind w:firstLine="284"/>
        <w:jc w:val="both"/>
        <w:rPr>
          <w:del w:id="897" w:author="Missaoui" w:date="2023-05-13T20:52:00Z"/>
          <w:sz w:val="24"/>
          <w:szCs w:val="24"/>
          <w:highlight w:val="yellow"/>
          <w:rPrChange w:id="898" w:author="Missaoui" w:date="2023-05-13T20:57:00Z">
            <w:rPr>
              <w:del w:id="899" w:author="Missaoui" w:date="2023-05-13T20:52:00Z"/>
              <w:sz w:val="24"/>
              <w:szCs w:val="24"/>
            </w:rPr>
          </w:rPrChange>
        </w:rPr>
        <w:pPrChange w:id="900" w:author="Missaoui" w:date="2023-05-13T20:57:00Z">
          <w:pPr/>
        </w:pPrChange>
      </w:pPr>
      <w:r w:rsidRPr="00FB1C79">
        <w:rPr>
          <w:sz w:val="24"/>
          <w:szCs w:val="24"/>
        </w:rPr>
        <w:t xml:space="preserve">Le </w:t>
      </w:r>
      <w:commentRangeStart w:id="901"/>
      <w:r w:rsidR="00FB67D7" w:rsidRPr="00FB67D7">
        <w:rPr>
          <w:sz w:val="24"/>
          <w:szCs w:val="24"/>
          <w:highlight w:val="yellow"/>
          <w:rPrChange w:id="902" w:author="Missaoui" w:date="2023-05-13T20:57:00Z">
            <w:rPr>
              <w:sz w:val="24"/>
              <w:szCs w:val="24"/>
            </w:rPr>
          </w:rPrChange>
        </w:rPr>
        <w:t xml:space="preserve">module de support technique est une fonctionnalité essentielle de la plateforme </w:t>
      </w:r>
      <w:del w:id="903" w:author="Missaoui" w:date="2023-05-13T20:57:00Z">
        <w:r w:rsidR="00FB67D7" w:rsidRPr="00FB67D7">
          <w:rPr>
            <w:sz w:val="24"/>
            <w:szCs w:val="24"/>
            <w:highlight w:val="yellow"/>
            <w:rPrChange w:id="904" w:author="Missaoui" w:date="2023-05-13T20:57:00Z">
              <w:rPr>
                <w:sz w:val="24"/>
                <w:szCs w:val="24"/>
              </w:rPr>
            </w:rPrChange>
          </w:rPr>
          <w:delText>d'e</w:delText>
        </w:r>
      </w:del>
      <w:ins w:id="905" w:author="Missaoui" w:date="2023-05-13T20:57:00Z">
        <w:r w:rsidR="00FB67D7" w:rsidRPr="00FB67D7">
          <w:rPr>
            <w:sz w:val="24"/>
            <w:szCs w:val="24"/>
            <w:highlight w:val="yellow"/>
            <w:rPrChange w:id="906" w:author="Missaoui" w:date="2023-05-13T20:57:00Z">
              <w:rPr>
                <w:sz w:val="24"/>
                <w:szCs w:val="24"/>
              </w:rPr>
            </w:rPrChange>
          </w:rPr>
          <w:t>d'E</w:t>
        </w:r>
      </w:ins>
      <w:r w:rsidR="00FB67D7" w:rsidRPr="00FB67D7">
        <w:rPr>
          <w:sz w:val="24"/>
          <w:szCs w:val="24"/>
          <w:highlight w:val="yellow"/>
          <w:rPrChange w:id="907" w:author="Missaoui" w:date="2023-05-13T20:57:00Z">
            <w:rPr>
              <w:sz w:val="24"/>
              <w:szCs w:val="24"/>
            </w:rPr>
          </w:rPrChange>
        </w:rPr>
        <w:t>-learning de dactylographie. Il permet aux utilisateurs de recevoir de l'aide et des conseils pour résoudre les problèmes techniques liés à l'utilisation de la plateforme et à la dactylographie. Les principales fonctionnalités de ce module peuvent inclure :</w:t>
      </w:r>
    </w:p>
    <w:p w:rsidR="008457F2" w:rsidRDefault="008457F2">
      <w:pPr>
        <w:spacing w:before="240" w:after="240" w:line="360" w:lineRule="auto"/>
        <w:ind w:firstLine="284"/>
        <w:jc w:val="both"/>
        <w:rPr>
          <w:sz w:val="24"/>
          <w:szCs w:val="24"/>
          <w:highlight w:val="yellow"/>
          <w:rPrChange w:id="908" w:author="Missaoui" w:date="2023-05-13T20:57:00Z">
            <w:rPr>
              <w:sz w:val="24"/>
              <w:szCs w:val="24"/>
            </w:rPr>
          </w:rPrChange>
        </w:rPr>
        <w:pPrChange w:id="909" w:author="Missaoui" w:date="2023-05-13T20:52:00Z">
          <w:pPr/>
        </w:pPrChange>
      </w:pPr>
    </w:p>
    <w:p w:rsidR="008457F2" w:rsidRDefault="00FB67D7">
      <w:pPr>
        <w:pStyle w:val="Corpsdetexte"/>
        <w:numPr>
          <w:ilvl w:val="0"/>
          <w:numId w:val="44"/>
        </w:numPr>
        <w:spacing w:before="10" w:line="360" w:lineRule="auto"/>
        <w:jc w:val="both"/>
        <w:rPr>
          <w:highlight w:val="yellow"/>
          <w:rPrChange w:id="910" w:author="Missaoui" w:date="2023-05-13T20:57:00Z">
            <w:rPr/>
          </w:rPrChange>
        </w:rPr>
        <w:pPrChange w:id="911" w:author="Missaoui" w:date="2023-05-13T20:51:00Z">
          <w:pPr>
            <w:pStyle w:val="Paragraphedeliste"/>
            <w:numPr>
              <w:numId w:val="78"/>
            </w:numPr>
            <w:tabs>
              <w:tab w:val="num" w:pos="360"/>
              <w:tab w:val="num" w:pos="720"/>
            </w:tabs>
            <w:ind w:left="720" w:hanging="720"/>
          </w:pPr>
        </w:pPrChange>
      </w:pPr>
      <w:r w:rsidRPr="00FB67D7">
        <w:rPr>
          <w:b/>
          <w:bCs/>
          <w:highlight w:val="yellow"/>
          <w:rPrChange w:id="912" w:author="Missaoui" w:date="2023-05-13T20:57:00Z">
            <w:rPr/>
          </w:rPrChange>
        </w:rPr>
        <w:t xml:space="preserve">Centre de support : </w:t>
      </w:r>
      <w:r w:rsidRPr="00FB67D7">
        <w:rPr>
          <w:highlight w:val="yellow"/>
          <w:rPrChange w:id="913" w:author="Missaoui" w:date="2023-05-13T20:57:00Z">
            <w:rPr>
              <w:sz w:val="16"/>
              <w:szCs w:val="16"/>
            </w:rPr>
          </w:rPrChange>
        </w:rPr>
        <w:t>les utilisateurs peuvent contacter le centre de support via un formulaire de contact ou un numéro de téléphone pour signaler des problèmes techniques.</w:t>
      </w:r>
    </w:p>
    <w:p w:rsidR="008457F2" w:rsidRDefault="00FB67D7">
      <w:pPr>
        <w:pStyle w:val="Corpsdetexte"/>
        <w:numPr>
          <w:ilvl w:val="0"/>
          <w:numId w:val="44"/>
        </w:numPr>
        <w:spacing w:before="10" w:line="360" w:lineRule="auto"/>
        <w:jc w:val="both"/>
        <w:rPr>
          <w:highlight w:val="yellow"/>
          <w:rPrChange w:id="914" w:author="Missaoui" w:date="2023-05-13T20:57:00Z">
            <w:rPr/>
          </w:rPrChange>
        </w:rPr>
        <w:pPrChange w:id="915" w:author="Missaoui" w:date="2023-05-13T20:51:00Z">
          <w:pPr>
            <w:pStyle w:val="Paragraphedeliste"/>
            <w:numPr>
              <w:numId w:val="78"/>
            </w:numPr>
            <w:tabs>
              <w:tab w:val="num" w:pos="360"/>
              <w:tab w:val="num" w:pos="720"/>
            </w:tabs>
            <w:ind w:left="720" w:hanging="720"/>
          </w:pPr>
        </w:pPrChange>
      </w:pPr>
      <w:r w:rsidRPr="00FB67D7">
        <w:rPr>
          <w:b/>
          <w:bCs/>
          <w:highlight w:val="yellow"/>
          <w:rPrChange w:id="916" w:author="Missaoui" w:date="2023-05-13T20:57:00Z">
            <w:rPr/>
          </w:rPrChange>
        </w:rPr>
        <w:t xml:space="preserve">Base de connaissances : </w:t>
      </w:r>
      <w:r w:rsidRPr="00FB67D7">
        <w:rPr>
          <w:highlight w:val="yellow"/>
          <w:rPrChange w:id="917" w:author="Missaoui" w:date="2023-05-13T20:57:00Z">
            <w:rPr>
              <w:sz w:val="16"/>
              <w:szCs w:val="16"/>
            </w:rPr>
          </w:rPrChange>
        </w:rPr>
        <w:t>la plateforme peut fournir une base de connaissances en ligne qui contient des guides d'utilisation, des astuces et des FAQ pour aider les utilisateurs à résoudre les problèmes courants.</w:t>
      </w:r>
    </w:p>
    <w:p w:rsidR="008457F2" w:rsidRDefault="00FB67D7">
      <w:pPr>
        <w:pStyle w:val="Corpsdetexte"/>
        <w:numPr>
          <w:ilvl w:val="0"/>
          <w:numId w:val="44"/>
        </w:numPr>
        <w:spacing w:before="10" w:line="360" w:lineRule="auto"/>
        <w:jc w:val="both"/>
        <w:rPr>
          <w:highlight w:val="yellow"/>
          <w:rPrChange w:id="918" w:author="Missaoui" w:date="2023-05-13T20:57:00Z">
            <w:rPr/>
          </w:rPrChange>
        </w:rPr>
        <w:pPrChange w:id="919" w:author="Missaoui" w:date="2023-05-13T20:51:00Z">
          <w:pPr>
            <w:pStyle w:val="Paragraphedeliste"/>
            <w:numPr>
              <w:numId w:val="78"/>
            </w:numPr>
            <w:tabs>
              <w:tab w:val="num" w:pos="360"/>
              <w:tab w:val="num" w:pos="720"/>
            </w:tabs>
            <w:ind w:left="720" w:hanging="720"/>
          </w:pPr>
        </w:pPrChange>
      </w:pPr>
      <w:r w:rsidRPr="00FB67D7">
        <w:rPr>
          <w:b/>
          <w:bCs/>
          <w:highlight w:val="yellow"/>
          <w:rPrChange w:id="920" w:author="Missaoui" w:date="2023-05-13T20:57:00Z">
            <w:rPr/>
          </w:rPrChange>
        </w:rPr>
        <w:t xml:space="preserve">Chat en direct : </w:t>
      </w:r>
      <w:r w:rsidRPr="00FB67D7">
        <w:rPr>
          <w:highlight w:val="yellow"/>
          <w:rPrChange w:id="921" w:author="Missaoui" w:date="2023-05-13T20:57:00Z">
            <w:rPr>
              <w:sz w:val="16"/>
              <w:szCs w:val="16"/>
            </w:rPr>
          </w:rPrChange>
        </w:rPr>
        <w:t>les utilisateurs peuvent discuter en temps réel avec des agents du support technique via une fonctionnalité de chat en direct.</w:t>
      </w:r>
    </w:p>
    <w:p w:rsidR="008457F2" w:rsidRDefault="00FB67D7">
      <w:pPr>
        <w:pStyle w:val="Corpsdetexte"/>
        <w:numPr>
          <w:ilvl w:val="0"/>
          <w:numId w:val="44"/>
        </w:numPr>
        <w:spacing w:before="10" w:line="360" w:lineRule="auto"/>
        <w:jc w:val="both"/>
        <w:rPr>
          <w:b/>
          <w:bCs/>
          <w:highlight w:val="yellow"/>
          <w:rPrChange w:id="922" w:author="Missaoui" w:date="2023-05-13T20:57:00Z">
            <w:rPr>
              <w:sz w:val="24"/>
              <w:szCs w:val="24"/>
            </w:rPr>
          </w:rPrChange>
        </w:rPr>
        <w:pPrChange w:id="923" w:author="Missaoui" w:date="2023-05-13T20:51:00Z">
          <w:pPr>
            <w:pStyle w:val="Paragraphedeliste"/>
            <w:numPr>
              <w:numId w:val="78"/>
            </w:numPr>
            <w:tabs>
              <w:tab w:val="num" w:pos="360"/>
              <w:tab w:val="num" w:pos="720"/>
            </w:tabs>
            <w:ind w:left="720" w:hanging="720"/>
          </w:pPr>
        </w:pPrChange>
      </w:pPr>
      <w:r w:rsidRPr="00FB67D7">
        <w:rPr>
          <w:b/>
          <w:bCs/>
          <w:highlight w:val="yellow"/>
          <w:rPrChange w:id="924" w:author="Missaoui" w:date="2023-05-13T20:57:00Z">
            <w:rPr/>
          </w:rPrChange>
        </w:rPr>
        <w:t xml:space="preserve">Support par e-mail : </w:t>
      </w:r>
      <w:r w:rsidRPr="00FB67D7">
        <w:rPr>
          <w:highlight w:val="yellow"/>
          <w:rPrChange w:id="925" w:author="Missaoui" w:date="2023-05-13T20:57:00Z">
            <w:rPr>
              <w:sz w:val="16"/>
              <w:szCs w:val="16"/>
            </w:rPr>
          </w:rPrChange>
        </w:rPr>
        <w:t>les utilisateurs peuvent envoyer des e-mails à l'équipe de support technique pour obtenir de l'aide</w:t>
      </w:r>
      <w:r w:rsidRPr="00FB67D7">
        <w:rPr>
          <w:b/>
          <w:bCs/>
          <w:highlight w:val="yellow"/>
          <w:rPrChange w:id="926" w:author="Missaoui" w:date="2023-05-13T20:57:00Z">
            <w:rPr/>
          </w:rPrChange>
        </w:rPr>
        <w:t>.</w:t>
      </w:r>
    </w:p>
    <w:p w:rsidR="008457F2" w:rsidRDefault="00FB67D7">
      <w:pPr>
        <w:pStyle w:val="Corpsdetexte"/>
        <w:numPr>
          <w:ilvl w:val="0"/>
          <w:numId w:val="44"/>
        </w:numPr>
        <w:spacing w:before="10" w:line="360" w:lineRule="auto"/>
        <w:jc w:val="both"/>
        <w:rPr>
          <w:del w:id="927" w:author="Missaoui" w:date="2023-05-13T20:52:00Z"/>
          <w:highlight w:val="yellow"/>
          <w:rPrChange w:id="928" w:author="Missaoui" w:date="2023-05-13T20:57:00Z">
            <w:rPr>
              <w:del w:id="929" w:author="Missaoui" w:date="2023-05-13T20:52:00Z"/>
            </w:rPr>
          </w:rPrChange>
        </w:rPr>
        <w:pPrChange w:id="930" w:author="Missaoui" w:date="2023-05-13T20:51:00Z">
          <w:pPr>
            <w:pStyle w:val="Paragraphedeliste"/>
            <w:numPr>
              <w:numId w:val="78"/>
            </w:numPr>
            <w:tabs>
              <w:tab w:val="num" w:pos="360"/>
              <w:tab w:val="num" w:pos="720"/>
            </w:tabs>
            <w:ind w:left="720" w:hanging="720"/>
          </w:pPr>
        </w:pPrChange>
      </w:pPr>
      <w:r w:rsidRPr="00FB67D7">
        <w:rPr>
          <w:b/>
          <w:bCs/>
          <w:highlight w:val="yellow"/>
          <w:rPrChange w:id="931" w:author="Missaoui" w:date="2023-05-13T20:57:00Z">
            <w:rPr>
              <w:sz w:val="24"/>
              <w:szCs w:val="24"/>
            </w:rPr>
          </w:rPrChange>
        </w:rPr>
        <w:t xml:space="preserve">Documentation : </w:t>
      </w:r>
      <w:r w:rsidRPr="00FB67D7">
        <w:rPr>
          <w:highlight w:val="yellow"/>
          <w:rPrChange w:id="932" w:author="Missaoui" w:date="2023-05-13T20:57:00Z">
            <w:rPr>
              <w:sz w:val="16"/>
              <w:szCs w:val="16"/>
            </w:rPr>
          </w:rPrChange>
        </w:rPr>
        <w:t>la plateforme peut fournir des documents techniques, tels que des manuels d'utilisation ou des guides d'installation, pour aider les utilisateurs à résoudre des problèmes plus complexes.</w:t>
      </w:r>
    </w:p>
    <w:p w:rsidR="008457F2" w:rsidRDefault="008457F2">
      <w:pPr>
        <w:pStyle w:val="Corpsdetexte"/>
        <w:numPr>
          <w:ilvl w:val="0"/>
          <w:numId w:val="44"/>
        </w:numPr>
        <w:spacing w:before="10" w:line="360" w:lineRule="auto"/>
        <w:jc w:val="both"/>
        <w:rPr>
          <w:highlight w:val="yellow"/>
          <w:rPrChange w:id="933" w:author="Missaoui" w:date="2023-05-13T20:57:00Z">
            <w:rPr/>
          </w:rPrChange>
        </w:rPr>
        <w:pPrChange w:id="934" w:author="Missaoui" w:date="2023-05-13T20:52:00Z">
          <w:pPr>
            <w:pStyle w:val="Corpsdetexte"/>
            <w:spacing w:before="9"/>
          </w:pPr>
        </w:pPrChange>
      </w:pPr>
    </w:p>
    <w:commentRangeEnd w:id="901"/>
    <w:p w:rsidR="00DB3A16" w:rsidRPr="00672FA6" w:rsidRDefault="00547CFC" w:rsidP="00672FA6">
      <w:pPr>
        <w:pStyle w:val="Paragraphedeliste"/>
        <w:numPr>
          <w:ilvl w:val="0"/>
          <w:numId w:val="13"/>
        </w:numPr>
        <w:tabs>
          <w:tab w:val="left" w:pos="1125"/>
        </w:tabs>
        <w:spacing w:before="90"/>
        <w:jc w:val="both"/>
        <w:rPr>
          <w:b/>
          <w:sz w:val="24"/>
          <w:szCs w:val="24"/>
        </w:rPr>
      </w:pPr>
      <w:r>
        <w:rPr>
          <w:rStyle w:val="Marquedecommentaire"/>
        </w:rPr>
        <w:commentReference w:id="901"/>
      </w:r>
      <w:ins w:id="935" w:author="Missaoui" w:date="2023-05-13T20:58:00Z">
        <w:r>
          <w:rPr>
            <w:b/>
            <w:sz w:val="24"/>
            <w:szCs w:val="24"/>
          </w:rPr>
          <w:t>M</w:t>
        </w:r>
      </w:ins>
      <w:del w:id="936" w:author="Missaoui" w:date="2023-05-13T20:58:00Z">
        <w:r w:rsidR="00DB3A16" w:rsidRPr="00FB1C79" w:rsidDel="00547CFC">
          <w:rPr>
            <w:b/>
            <w:sz w:val="24"/>
            <w:szCs w:val="24"/>
          </w:rPr>
          <w:delText>Unm</w:delText>
        </w:r>
      </w:del>
      <w:r w:rsidR="00DB3A16" w:rsidRPr="00FB1C79">
        <w:rPr>
          <w:b/>
          <w:sz w:val="24"/>
          <w:szCs w:val="24"/>
        </w:rPr>
        <w:t>odule</w:t>
      </w:r>
      <w:ins w:id="937" w:author="Missaoui" w:date="2023-05-13T20:58:00Z">
        <w:r>
          <w:rPr>
            <w:b/>
            <w:sz w:val="24"/>
            <w:szCs w:val="24"/>
          </w:rPr>
          <w:t xml:space="preserve"> </w:t>
        </w:r>
      </w:ins>
      <w:r w:rsidR="00DB3A16" w:rsidRPr="00FB1C79">
        <w:rPr>
          <w:b/>
          <w:sz w:val="24"/>
          <w:szCs w:val="24"/>
        </w:rPr>
        <w:t>de</w:t>
      </w:r>
      <w:ins w:id="938" w:author="Missaoui" w:date="2023-05-13T20:58:00Z">
        <w:r>
          <w:rPr>
            <w:b/>
            <w:sz w:val="24"/>
            <w:szCs w:val="24"/>
          </w:rPr>
          <w:t xml:space="preserve"> </w:t>
        </w:r>
      </w:ins>
      <w:r w:rsidR="00DB3A16" w:rsidRPr="00FB1C79">
        <w:rPr>
          <w:b/>
          <w:bCs/>
          <w:sz w:val="24"/>
          <w:szCs w:val="24"/>
        </w:rPr>
        <w:t>Communication</w:t>
      </w:r>
    </w:p>
    <w:p w:rsidR="00DB3A16" w:rsidRPr="00FB1C79" w:rsidRDefault="00DB3A16" w:rsidP="00672FA6">
      <w:pPr>
        <w:spacing w:before="240" w:after="240" w:line="360" w:lineRule="auto"/>
        <w:ind w:firstLine="284"/>
        <w:jc w:val="both"/>
        <w:rPr>
          <w:sz w:val="24"/>
          <w:szCs w:val="24"/>
        </w:rPr>
      </w:pPr>
      <w:r w:rsidRPr="00FB1C79">
        <w:rPr>
          <w:sz w:val="24"/>
          <w:szCs w:val="24"/>
        </w:rPr>
        <w:t>Le module de communication permet aux utilisateurs de la plateforme</w:t>
      </w:r>
      <w:del w:id="939" w:author="Missaoui" w:date="2023-05-13T20:58:00Z">
        <w:r w:rsidRPr="00FB1C79" w:rsidDel="00547CFC">
          <w:rPr>
            <w:sz w:val="24"/>
            <w:szCs w:val="24"/>
          </w:rPr>
          <w:delText xml:space="preserve"> e-learning</w:delText>
        </w:r>
      </w:del>
      <w:r w:rsidRPr="00FB1C79">
        <w:rPr>
          <w:sz w:val="24"/>
          <w:szCs w:val="24"/>
        </w:rPr>
        <w:t xml:space="preserve"> de communiquer entre eux, ainsi qu'avec les </w:t>
      </w:r>
      <w:del w:id="940" w:author="Missaoui" w:date="2023-05-13T20:58:00Z">
        <w:r w:rsidRPr="00FB1C79" w:rsidDel="00547CFC">
          <w:rPr>
            <w:sz w:val="24"/>
            <w:szCs w:val="24"/>
          </w:rPr>
          <w:delText xml:space="preserve">enseignants </w:delText>
        </w:r>
      </w:del>
      <w:ins w:id="941" w:author="Missaoui" w:date="2023-05-13T20:58:00Z">
        <w:r w:rsidR="00547CFC">
          <w:rPr>
            <w:sz w:val="24"/>
            <w:szCs w:val="24"/>
          </w:rPr>
          <w:t>apprenants</w:t>
        </w:r>
        <w:r w:rsidR="00547CFC" w:rsidRPr="00FB1C79">
          <w:rPr>
            <w:sz w:val="24"/>
            <w:szCs w:val="24"/>
          </w:rPr>
          <w:t xml:space="preserve"> </w:t>
        </w:r>
      </w:ins>
      <w:r w:rsidRPr="00FB1C79">
        <w:rPr>
          <w:sz w:val="24"/>
          <w:szCs w:val="24"/>
        </w:rPr>
        <w:t>et l</w:t>
      </w:r>
      <w:ins w:id="942" w:author="Missaoui" w:date="2023-05-13T20:58:00Z">
        <w:r w:rsidR="00547CFC">
          <w:rPr>
            <w:sz w:val="24"/>
            <w:szCs w:val="24"/>
          </w:rPr>
          <w:t>’administrateur</w:t>
        </w:r>
      </w:ins>
      <w:del w:id="943" w:author="Missaoui" w:date="2023-05-13T20:58:00Z">
        <w:r w:rsidRPr="00FB1C79" w:rsidDel="00547CFC">
          <w:rPr>
            <w:sz w:val="24"/>
            <w:szCs w:val="24"/>
          </w:rPr>
          <w:delText>e support technique</w:delText>
        </w:r>
      </w:del>
      <w:r w:rsidRPr="00FB1C79">
        <w:rPr>
          <w:sz w:val="24"/>
          <w:szCs w:val="24"/>
        </w:rPr>
        <w:t xml:space="preserve">. Les fonctionnalités principales de ce module </w:t>
      </w:r>
      <w:del w:id="944" w:author="Missaoui" w:date="2023-05-13T20:58:00Z">
        <w:r w:rsidRPr="00FB1C79" w:rsidDel="00547CFC">
          <w:rPr>
            <w:sz w:val="24"/>
            <w:szCs w:val="24"/>
          </w:rPr>
          <w:delText>pourraient inclure</w:delText>
        </w:r>
      </w:del>
      <w:ins w:id="945" w:author="Missaoui" w:date="2023-05-13T20:58:00Z">
        <w:r w:rsidR="00547CFC">
          <w:rPr>
            <w:sz w:val="24"/>
            <w:szCs w:val="24"/>
          </w:rPr>
          <w:t>sont</w:t>
        </w:r>
      </w:ins>
      <w:r w:rsidRPr="00FB1C79">
        <w:rPr>
          <w:sz w:val="24"/>
          <w:szCs w:val="24"/>
        </w:rPr>
        <w:t xml:space="preserve"> :</w:t>
      </w:r>
    </w:p>
    <w:p w:rsidR="008457F2" w:rsidRDefault="00672FA6">
      <w:pPr>
        <w:pStyle w:val="Corpsdetexte"/>
        <w:numPr>
          <w:ilvl w:val="0"/>
          <w:numId w:val="44"/>
        </w:numPr>
        <w:spacing w:before="10" w:line="360" w:lineRule="auto"/>
        <w:jc w:val="both"/>
        <w:pPrChange w:id="946" w:author="Missaoui" w:date="2023-05-13T20:59:00Z">
          <w:pPr>
            <w:pStyle w:val="Paragraphedeliste"/>
            <w:numPr>
              <w:numId w:val="79"/>
            </w:numPr>
            <w:tabs>
              <w:tab w:val="num" w:pos="360"/>
              <w:tab w:val="num" w:pos="720"/>
            </w:tabs>
            <w:ind w:left="720" w:hanging="720"/>
          </w:pPr>
        </w:pPrChange>
      </w:pPr>
      <w:r>
        <w:rPr>
          <w:b/>
          <w:bCs/>
        </w:rPr>
        <w:t>Forum de discussion</w:t>
      </w:r>
      <w:r w:rsidR="00DB3A16" w:rsidRPr="00672FA6">
        <w:rPr>
          <w:b/>
          <w:bCs/>
        </w:rPr>
        <w:t xml:space="preserve">: </w:t>
      </w:r>
      <w:r w:rsidR="00DB3A16" w:rsidRPr="00672FA6">
        <w:t xml:space="preserve">un espace en ligne où les </w:t>
      </w:r>
      <w:del w:id="947" w:author="Missaoui" w:date="2023-05-13T20:58:00Z">
        <w:r w:rsidR="00DB3A16" w:rsidRPr="00672FA6" w:rsidDel="00547CFC">
          <w:delText xml:space="preserve">étudiants </w:delText>
        </w:r>
      </w:del>
      <w:ins w:id="948" w:author="Missaoui" w:date="2023-05-13T20:58:00Z">
        <w:r w:rsidR="00547CFC" w:rsidRPr="00672FA6">
          <w:t xml:space="preserve">apprenants </w:t>
        </w:r>
      </w:ins>
      <w:r w:rsidR="00DB3A16" w:rsidRPr="00672FA6">
        <w:t xml:space="preserve">et les </w:t>
      </w:r>
      <w:del w:id="949" w:author="Missaoui" w:date="2023-05-13T20:59:00Z">
        <w:r w:rsidR="00DB3A16" w:rsidRPr="00672FA6" w:rsidDel="00547CFC">
          <w:delText xml:space="preserve">enseignants </w:delText>
        </w:r>
      </w:del>
      <w:ins w:id="950" w:author="Missaoui" w:date="2023-05-13T20:59:00Z">
        <w:r w:rsidR="00547CFC" w:rsidRPr="00672FA6">
          <w:t xml:space="preserve">tuteurs </w:t>
        </w:r>
      </w:ins>
      <w:r w:rsidR="00DB3A16" w:rsidRPr="00672FA6">
        <w:t>peuvent poser des questions, discuter des sujets de cours, échanger des idées, partager des ressources, etc.</w:t>
      </w:r>
    </w:p>
    <w:p w:rsidR="008457F2" w:rsidRDefault="00DB3A16">
      <w:pPr>
        <w:pStyle w:val="Corpsdetexte"/>
        <w:numPr>
          <w:ilvl w:val="0"/>
          <w:numId w:val="44"/>
        </w:numPr>
        <w:spacing w:before="10" w:line="360" w:lineRule="auto"/>
        <w:jc w:val="both"/>
        <w:rPr>
          <w:b/>
          <w:bCs/>
        </w:rPr>
        <w:pPrChange w:id="951" w:author="Missaoui" w:date="2023-05-13T13:12:00Z">
          <w:pPr>
            <w:pStyle w:val="Paragraphedeliste"/>
            <w:numPr>
              <w:numId w:val="79"/>
            </w:numPr>
            <w:tabs>
              <w:tab w:val="num" w:pos="360"/>
              <w:tab w:val="num" w:pos="720"/>
            </w:tabs>
            <w:ind w:left="720" w:hanging="720"/>
          </w:pPr>
        </w:pPrChange>
      </w:pPr>
      <w:r w:rsidRPr="00672FA6">
        <w:rPr>
          <w:b/>
          <w:bCs/>
        </w:rPr>
        <w:t>Messagerie inter</w:t>
      </w:r>
      <w:r w:rsidR="00672FA6">
        <w:rPr>
          <w:b/>
          <w:bCs/>
        </w:rPr>
        <w:t>ne</w:t>
      </w:r>
      <w:r w:rsidRPr="00672FA6">
        <w:rPr>
          <w:b/>
          <w:bCs/>
        </w:rPr>
        <w:t xml:space="preserve">: </w:t>
      </w:r>
      <w:r w:rsidRPr="00672FA6">
        <w:t>une fonctionnalité permettant aux utilisateurs de la plateforme d'envoyer et de recevoir des messages privés.</w:t>
      </w:r>
    </w:p>
    <w:p w:rsidR="00DB3A16" w:rsidRPr="00672FA6" w:rsidRDefault="00672FA6" w:rsidP="00672FA6">
      <w:pPr>
        <w:pStyle w:val="Corpsdetexte"/>
        <w:numPr>
          <w:ilvl w:val="0"/>
          <w:numId w:val="44"/>
        </w:numPr>
        <w:spacing w:before="10" w:line="360" w:lineRule="auto"/>
        <w:jc w:val="both"/>
        <w:rPr>
          <w:b/>
          <w:bCs/>
        </w:rPr>
      </w:pPr>
      <w:r>
        <w:rPr>
          <w:b/>
          <w:bCs/>
        </w:rPr>
        <w:t>Commentaires</w:t>
      </w:r>
      <w:r w:rsidR="00DB3A16" w:rsidRPr="00672FA6">
        <w:rPr>
          <w:b/>
          <w:bCs/>
        </w:rPr>
        <w:t xml:space="preserve">: </w:t>
      </w:r>
      <w:r w:rsidR="00DB3A16" w:rsidRPr="00672FA6">
        <w:t xml:space="preserve">les </w:t>
      </w:r>
      <w:del w:id="952" w:author="Missaoui" w:date="2023-05-13T20:59:00Z">
        <w:r w:rsidR="00DB3A16" w:rsidRPr="00672FA6" w:rsidDel="00547CFC">
          <w:delText xml:space="preserve">enseignants </w:delText>
        </w:r>
      </w:del>
      <w:ins w:id="953" w:author="Missaoui" w:date="2023-05-13T20:59:00Z">
        <w:r w:rsidR="00547CFC" w:rsidRPr="00672FA6">
          <w:t xml:space="preserve">apprenants </w:t>
        </w:r>
      </w:ins>
      <w:r w:rsidR="00DB3A16" w:rsidRPr="00672FA6">
        <w:t xml:space="preserve">peuvent fournir des commentaires sur les devoirs ou les travaux des </w:t>
      </w:r>
      <w:del w:id="954" w:author="Missaoui" w:date="2023-05-13T20:59:00Z">
        <w:r w:rsidR="00DB3A16" w:rsidRPr="00672FA6" w:rsidDel="00547CFC">
          <w:delText xml:space="preserve">étudiants </w:delText>
        </w:r>
      </w:del>
      <w:ins w:id="955" w:author="Missaoui" w:date="2023-05-13T20:59:00Z">
        <w:r w:rsidR="00547CFC" w:rsidRPr="00672FA6">
          <w:t xml:space="preserve">apprenants </w:t>
        </w:r>
      </w:ins>
      <w:r w:rsidR="00DB3A16" w:rsidRPr="00672FA6">
        <w:t>via cette fonctionnalité.</w:t>
      </w:r>
    </w:p>
    <w:p w:rsidR="008457F2" w:rsidRDefault="00547CFC">
      <w:pPr>
        <w:pStyle w:val="Paragraphedeliste"/>
        <w:numPr>
          <w:ilvl w:val="0"/>
          <w:numId w:val="13"/>
        </w:numPr>
        <w:tabs>
          <w:tab w:val="left" w:pos="1125"/>
        </w:tabs>
        <w:spacing w:before="161" w:line="360" w:lineRule="auto"/>
        <w:ind w:left="176" w:right="993" w:firstLine="228"/>
        <w:jc w:val="both"/>
        <w:rPr>
          <w:sz w:val="24"/>
          <w:szCs w:val="24"/>
        </w:rPr>
        <w:pPrChange w:id="956" w:author="Missaoui" w:date="2023-05-13T13:12:00Z">
          <w:pPr>
            <w:pStyle w:val="Paragraphedeliste"/>
            <w:numPr>
              <w:numId w:val="76"/>
            </w:numPr>
            <w:tabs>
              <w:tab w:val="num" w:pos="360"/>
              <w:tab w:val="num" w:pos="720"/>
              <w:tab w:val="left" w:pos="1125"/>
            </w:tabs>
            <w:spacing w:before="161" w:line="360" w:lineRule="auto"/>
            <w:ind w:left="176" w:right="993" w:firstLine="228"/>
            <w:jc w:val="both"/>
          </w:pPr>
        </w:pPrChange>
      </w:pPr>
      <w:ins w:id="957" w:author="Missaoui" w:date="2023-05-13T20:59:00Z">
        <w:r>
          <w:rPr>
            <w:b/>
            <w:sz w:val="24"/>
            <w:szCs w:val="24"/>
          </w:rPr>
          <w:t>M</w:t>
        </w:r>
      </w:ins>
      <w:del w:id="958" w:author="Missaoui" w:date="2023-05-13T20:59:00Z">
        <w:r w:rsidR="00DB3A16" w:rsidRPr="00FB1C79" w:rsidDel="00547CFC">
          <w:rPr>
            <w:b/>
            <w:sz w:val="24"/>
            <w:szCs w:val="24"/>
          </w:rPr>
          <w:delText>Unm</w:delText>
        </w:r>
      </w:del>
      <w:r w:rsidR="00DB3A16" w:rsidRPr="00FB1C79">
        <w:rPr>
          <w:b/>
          <w:sz w:val="24"/>
          <w:szCs w:val="24"/>
        </w:rPr>
        <w:t>odule</w:t>
      </w:r>
      <w:ins w:id="959" w:author="Missaoui" w:date="2023-05-13T20:59:00Z">
        <w:r>
          <w:rPr>
            <w:b/>
            <w:sz w:val="24"/>
            <w:szCs w:val="24"/>
          </w:rPr>
          <w:t xml:space="preserve"> </w:t>
        </w:r>
      </w:ins>
      <w:r w:rsidR="00DB3A16" w:rsidRPr="00FB1C79">
        <w:rPr>
          <w:b/>
          <w:sz w:val="24"/>
          <w:szCs w:val="24"/>
        </w:rPr>
        <w:t xml:space="preserve">de </w:t>
      </w:r>
      <w:r w:rsidR="00672FA6">
        <w:rPr>
          <w:b/>
          <w:bCs/>
          <w:sz w:val="24"/>
          <w:szCs w:val="24"/>
        </w:rPr>
        <w:t>statistiques</w:t>
      </w:r>
    </w:p>
    <w:p w:rsidR="008457F2" w:rsidRDefault="00FB67D7">
      <w:pPr>
        <w:spacing w:before="240" w:after="240" w:line="360" w:lineRule="auto"/>
        <w:ind w:left="1112" w:firstLine="284"/>
        <w:jc w:val="both"/>
        <w:rPr>
          <w:sz w:val="24"/>
          <w:szCs w:val="24"/>
          <w:rPrChange w:id="960" w:author="Missaoui" w:date="2023-05-13T21:34:00Z">
            <w:rPr/>
          </w:rPrChange>
        </w:rPr>
        <w:pPrChange w:id="961" w:author="Missaoui" w:date="2023-05-13T21:34:00Z">
          <w:pPr>
            <w:spacing w:before="240" w:after="240" w:line="360" w:lineRule="auto"/>
            <w:jc w:val="both"/>
          </w:pPr>
        </w:pPrChange>
      </w:pPr>
      <w:moveFromRangeStart w:id="962" w:author="Missaoui" w:date="2023-05-13T21:34:00Z" w:name="move134906095"/>
      <w:moveFrom w:id="963" w:author="Missaoui" w:date="2023-05-13T21:34:00Z">
        <w:r w:rsidRPr="00FB67D7">
          <w:rPr>
            <w:sz w:val="24"/>
            <w:szCs w:val="24"/>
            <w:rPrChange w:id="964" w:author="Missaoui" w:date="2023-05-13T21:34:00Z">
              <w:rPr>
                <w:sz w:val="16"/>
                <w:szCs w:val="16"/>
              </w:rPr>
            </w:rPrChange>
          </w:rPr>
          <w:t>Ce module offre plusieurs types des statistiques aux utilisateurs de la plateforme. Il offre à l’administrateur des informations sur les utilisateurs de la plateforme, les formations offertes, les tests réalisés, leur taux de réussite, etc. D’autres statistiques sont également offertes aux tuteurs et aux apprenants  pour les aider à évaluer ses performances. Les fonctionnalités clés de ce module peuvent inclure :</w:t>
        </w:r>
      </w:moveFrom>
    </w:p>
    <w:moveFromRangeEnd w:id="962"/>
    <w:p w:rsidR="008457F2" w:rsidRDefault="00FB67D7">
      <w:pPr>
        <w:spacing w:before="240" w:after="240" w:line="360" w:lineRule="auto"/>
        <w:ind w:firstLine="284"/>
        <w:jc w:val="both"/>
        <w:rPr>
          <w:sz w:val="24"/>
          <w:szCs w:val="24"/>
          <w:rPrChange w:id="965" w:author="Missaoui" w:date="2023-05-13T21:34:00Z">
            <w:rPr/>
          </w:rPrChange>
        </w:rPr>
        <w:pPrChange w:id="966" w:author="Missaoui" w:date="2023-05-13T21:36:00Z">
          <w:pPr>
            <w:pStyle w:val="Paragraphedeliste"/>
            <w:numPr>
              <w:numId w:val="44"/>
            </w:numPr>
            <w:spacing w:before="240" w:after="240" w:line="360" w:lineRule="auto"/>
            <w:ind w:left="1004" w:hanging="360"/>
            <w:jc w:val="both"/>
          </w:pPr>
        </w:pPrChange>
      </w:pPr>
      <w:moveToRangeStart w:id="967" w:author="Missaoui" w:date="2023-05-13T21:34:00Z" w:name="move134906095"/>
      <w:moveTo w:id="968" w:author="Missaoui" w:date="2023-05-13T21:34:00Z">
        <w:r w:rsidRPr="00FB67D7">
          <w:rPr>
            <w:sz w:val="24"/>
            <w:szCs w:val="24"/>
            <w:rPrChange w:id="969" w:author="Missaoui" w:date="2023-05-13T21:34:00Z">
              <w:rPr>
                <w:sz w:val="16"/>
                <w:szCs w:val="16"/>
              </w:rPr>
            </w:rPrChange>
          </w:rPr>
          <w:lastRenderedPageBreak/>
          <w:t>Ce module offre plusieurs types de</w:t>
        </w:r>
        <w:del w:id="970" w:author="Missaoui" w:date="2023-05-13T21:35:00Z">
          <w:r w:rsidRPr="00FB67D7">
            <w:rPr>
              <w:sz w:val="24"/>
              <w:szCs w:val="24"/>
              <w:rPrChange w:id="971" w:author="Missaoui" w:date="2023-05-13T21:34:00Z">
                <w:rPr>
                  <w:sz w:val="16"/>
                  <w:szCs w:val="16"/>
                </w:rPr>
              </w:rPrChange>
            </w:rPr>
            <w:delText>s</w:delText>
          </w:r>
        </w:del>
        <w:r w:rsidRPr="00FB67D7">
          <w:rPr>
            <w:sz w:val="24"/>
            <w:szCs w:val="24"/>
            <w:rPrChange w:id="972" w:author="Missaoui" w:date="2023-05-13T21:34:00Z">
              <w:rPr>
                <w:sz w:val="16"/>
                <w:szCs w:val="16"/>
              </w:rPr>
            </w:rPrChange>
          </w:rPr>
          <w:t xml:space="preserve"> statistiques aux utilisateurs de la plateforme. Il offre à l’administrateur des informations sur les utilisateurs de la plateforme, les formations offertes, les tests réalisés, le</w:t>
        </w:r>
        <w:del w:id="973" w:author="Missaoui" w:date="2023-05-13T21:35:00Z">
          <w:r w:rsidRPr="00FB67D7">
            <w:rPr>
              <w:sz w:val="24"/>
              <w:szCs w:val="24"/>
              <w:rPrChange w:id="974" w:author="Missaoui" w:date="2023-05-13T21:34:00Z">
                <w:rPr>
                  <w:sz w:val="16"/>
                  <w:szCs w:val="16"/>
                </w:rPr>
              </w:rPrChange>
            </w:rPr>
            <w:delText>ur</w:delText>
          </w:r>
        </w:del>
        <w:r w:rsidRPr="00FB67D7">
          <w:rPr>
            <w:sz w:val="24"/>
            <w:szCs w:val="24"/>
            <w:rPrChange w:id="975" w:author="Missaoui" w:date="2023-05-13T21:34:00Z">
              <w:rPr>
                <w:sz w:val="16"/>
                <w:szCs w:val="16"/>
              </w:rPr>
            </w:rPrChange>
          </w:rPr>
          <w:t xml:space="preserve"> taux de réussite</w:t>
        </w:r>
      </w:moveTo>
      <w:ins w:id="976" w:author="Missaoui" w:date="2023-05-13T21:35:00Z">
        <w:r w:rsidR="00E01192">
          <w:rPr>
            <w:sz w:val="24"/>
            <w:szCs w:val="24"/>
          </w:rPr>
          <w:t xml:space="preserve"> des apprenants</w:t>
        </w:r>
      </w:ins>
      <w:moveTo w:id="977" w:author="Missaoui" w:date="2023-05-13T21:34:00Z">
        <w:r w:rsidRPr="00FB67D7">
          <w:rPr>
            <w:sz w:val="24"/>
            <w:szCs w:val="24"/>
            <w:rPrChange w:id="978" w:author="Missaoui" w:date="2023-05-13T21:34:00Z">
              <w:rPr>
                <w:sz w:val="16"/>
                <w:szCs w:val="16"/>
              </w:rPr>
            </w:rPrChange>
          </w:rPr>
          <w:t xml:space="preserve">, etc. D’autres statistiques sont également </w:t>
        </w:r>
        <w:del w:id="979" w:author="Missaoui" w:date="2023-05-13T21:35:00Z">
          <w:r w:rsidRPr="00FB67D7">
            <w:rPr>
              <w:sz w:val="24"/>
              <w:szCs w:val="24"/>
              <w:rPrChange w:id="980" w:author="Missaoui" w:date="2023-05-13T21:34:00Z">
                <w:rPr>
                  <w:sz w:val="16"/>
                  <w:szCs w:val="16"/>
                </w:rPr>
              </w:rPrChange>
            </w:rPr>
            <w:delText xml:space="preserve">offertes </w:delText>
          </w:r>
        </w:del>
      </w:moveTo>
      <w:ins w:id="981" w:author="Missaoui" w:date="2023-05-13T21:35:00Z">
        <w:r w:rsidR="00E01192">
          <w:rPr>
            <w:sz w:val="24"/>
            <w:szCs w:val="24"/>
          </w:rPr>
          <w:t xml:space="preserve">proposées </w:t>
        </w:r>
      </w:ins>
      <w:moveTo w:id="982" w:author="Missaoui" w:date="2023-05-13T21:34:00Z">
        <w:r w:rsidRPr="00FB67D7">
          <w:rPr>
            <w:sz w:val="24"/>
            <w:szCs w:val="24"/>
            <w:rPrChange w:id="983" w:author="Missaoui" w:date="2023-05-13T21:34:00Z">
              <w:rPr>
                <w:sz w:val="16"/>
                <w:szCs w:val="16"/>
              </w:rPr>
            </w:rPrChange>
          </w:rPr>
          <w:t xml:space="preserve">aux tuteurs et aux apprenants  pour les aider à évaluer </w:t>
        </w:r>
      </w:moveTo>
      <w:ins w:id="984" w:author="Missaoui" w:date="2023-05-13T21:36:00Z">
        <w:r w:rsidR="00E01192">
          <w:rPr>
            <w:sz w:val="24"/>
            <w:szCs w:val="24"/>
          </w:rPr>
          <w:t>leur</w:t>
        </w:r>
      </w:ins>
      <w:moveTo w:id="985" w:author="Missaoui" w:date="2023-05-13T21:34:00Z">
        <w:r w:rsidRPr="00FB67D7">
          <w:rPr>
            <w:sz w:val="24"/>
            <w:szCs w:val="24"/>
            <w:rPrChange w:id="986" w:author="Missaoui" w:date="2023-05-13T21:34:00Z">
              <w:rPr>
                <w:sz w:val="16"/>
                <w:szCs w:val="16"/>
              </w:rPr>
            </w:rPrChange>
          </w:rPr>
          <w:t>s</w:t>
        </w:r>
      </w:moveTo>
      <w:ins w:id="987" w:author="Missaoui" w:date="2023-05-13T21:36:00Z">
        <w:r w:rsidR="00E01192">
          <w:rPr>
            <w:sz w:val="24"/>
            <w:szCs w:val="24"/>
          </w:rPr>
          <w:t xml:space="preserve"> </w:t>
        </w:r>
      </w:ins>
      <w:moveTo w:id="988" w:author="Missaoui" w:date="2023-05-13T21:34:00Z">
        <w:del w:id="989" w:author="Missaoui" w:date="2023-05-13T21:35:00Z">
          <w:r w:rsidRPr="00FB67D7">
            <w:rPr>
              <w:sz w:val="24"/>
              <w:szCs w:val="24"/>
              <w:rPrChange w:id="990" w:author="Missaoui" w:date="2023-05-13T21:34:00Z">
                <w:rPr>
                  <w:sz w:val="16"/>
                  <w:szCs w:val="16"/>
                </w:rPr>
              </w:rPrChange>
            </w:rPr>
            <w:delText xml:space="preserve">es </w:delText>
          </w:r>
        </w:del>
        <w:r w:rsidRPr="00FB67D7">
          <w:rPr>
            <w:sz w:val="24"/>
            <w:szCs w:val="24"/>
            <w:rPrChange w:id="991" w:author="Missaoui" w:date="2023-05-13T21:34:00Z">
              <w:rPr>
                <w:sz w:val="16"/>
                <w:szCs w:val="16"/>
              </w:rPr>
            </w:rPrChange>
          </w:rPr>
          <w:t xml:space="preserve">performances. Les </w:t>
        </w:r>
      </w:moveTo>
      <w:ins w:id="992" w:author="Missaoui" w:date="2023-05-13T21:36:00Z">
        <w:r w:rsidR="00E01192">
          <w:rPr>
            <w:sz w:val="24"/>
            <w:szCs w:val="24"/>
          </w:rPr>
          <w:t xml:space="preserve">principales </w:t>
        </w:r>
      </w:ins>
      <w:moveTo w:id="993" w:author="Missaoui" w:date="2023-05-13T21:34:00Z">
        <w:r w:rsidRPr="00FB67D7">
          <w:rPr>
            <w:sz w:val="24"/>
            <w:szCs w:val="24"/>
            <w:rPrChange w:id="994" w:author="Missaoui" w:date="2023-05-13T21:34:00Z">
              <w:rPr>
                <w:sz w:val="16"/>
                <w:szCs w:val="16"/>
              </w:rPr>
            </w:rPrChange>
          </w:rPr>
          <w:t xml:space="preserve">fonctionnalités </w:t>
        </w:r>
        <w:del w:id="995" w:author="Missaoui" w:date="2023-05-13T21:36:00Z">
          <w:r w:rsidRPr="00FB67D7">
            <w:rPr>
              <w:sz w:val="24"/>
              <w:szCs w:val="24"/>
              <w:rPrChange w:id="996" w:author="Missaoui" w:date="2023-05-13T21:34:00Z">
                <w:rPr>
                  <w:sz w:val="16"/>
                  <w:szCs w:val="16"/>
                </w:rPr>
              </w:rPrChange>
            </w:rPr>
            <w:delText xml:space="preserve">clés </w:delText>
          </w:r>
        </w:del>
        <w:r w:rsidRPr="00FB67D7">
          <w:rPr>
            <w:sz w:val="24"/>
            <w:szCs w:val="24"/>
            <w:rPrChange w:id="997" w:author="Missaoui" w:date="2023-05-13T21:34:00Z">
              <w:rPr>
                <w:sz w:val="16"/>
                <w:szCs w:val="16"/>
              </w:rPr>
            </w:rPrChange>
          </w:rPr>
          <w:t xml:space="preserve">de ce module </w:t>
        </w:r>
        <w:del w:id="998" w:author="Missaoui" w:date="2023-05-13T21:36:00Z">
          <w:r w:rsidRPr="00FB67D7">
            <w:rPr>
              <w:sz w:val="24"/>
              <w:szCs w:val="24"/>
              <w:rPrChange w:id="999" w:author="Missaoui" w:date="2023-05-13T21:34:00Z">
                <w:rPr>
                  <w:sz w:val="16"/>
                  <w:szCs w:val="16"/>
                </w:rPr>
              </w:rPrChange>
            </w:rPr>
            <w:delText xml:space="preserve">peuvent inclure </w:delText>
          </w:r>
        </w:del>
      </w:moveTo>
      <w:ins w:id="1000" w:author="Missaoui" w:date="2023-05-13T21:36:00Z">
        <w:r w:rsidR="00E01192">
          <w:rPr>
            <w:sz w:val="24"/>
            <w:szCs w:val="24"/>
          </w:rPr>
          <w:t>sont les suivantes</w:t>
        </w:r>
      </w:ins>
      <w:moveTo w:id="1001" w:author="Missaoui" w:date="2023-05-13T21:34:00Z">
        <w:r w:rsidRPr="00FB67D7">
          <w:rPr>
            <w:sz w:val="24"/>
            <w:szCs w:val="24"/>
            <w:rPrChange w:id="1002" w:author="Missaoui" w:date="2023-05-13T21:34:00Z">
              <w:rPr>
                <w:sz w:val="16"/>
                <w:szCs w:val="16"/>
              </w:rPr>
            </w:rPrChange>
          </w:rPr>
          <w:t>:</w:t>
        </w:r>
      </w:moveTo>
    </w:p>
    <w:moveToRangeEnd w:id="967"/>
    <w:p w:rsidR="008457F2" w:rsidRDefault="00DB3A16">
      <w:pPr>
        <w:pStyle w:val="Corpsdetexte"/>
        <w:numPr>
          <w:ilvl w:val="0"/>
          <w:numId w:val="44"/>
        </w:numPr>
        <w:spacing w:before="10" w:line="360" w:lineRule="auto"/>
        <w:jc w:val="both"/>
        <w:pPrChange w:id="1003" w:author="Missaoui" w:date="2023-05-13T21:37:00Z">
          <w:pPr>
            <w:pStyle w:val="Paragraphedeliste"/>
            <w:numPr>
              <w:numId w:val="80"/>
            </w:numPr>
            <w:tabs>
              <w:tab w:val="num" w:pos="360"/>
              <w:tab w:val="num" w:pos="720"/>
            </w:tabs>
            <w:ind w:left="720" w:hanging="720"/>
          </w:pPr>
        </w:pPrChange>
      </w:pPr>
      <w:r w:rsidRPr="001D1BE1">
        <w:rPr>
          <w:b/>
          <w:bCs/>
        </w:rPr>
        <w:t xml:space="preserve">Rapports de progression : </w:t>
      </w:r>
      <w:ins w:id="1004" w:author="Missaoui" w:date="2023-05-13T21:37:00Z">
        <w:r w:rsidR="00E01192">
          <w:t xml:space="preserve">permet  de </w:t>
        </w:r>
      </w:ins>
      <w:del w:id="1005" w:author="Missaoui" w:date="2023-05-13T21:37:00Z">
        <w:r w:rsidRPr="001D1BE1" w:rsidDel="00E01192">
          <w:delText xml:space="preserve">ce module doit </w:delText>
        </w:r>
      </w:del>
      <w:r w:rsidRPr="001D1BE1">
        <w:t>fournir des rapports détaillés sur la progression de l'</w:t>
      </w:r>
      <w:ins w:id="1006" w:author="Missaoui" w:date="2023-05-13T21:37:00Z">
        <w:r w:rsidR="00E01192">
          <w:t>apprenant</w:t>
        </w:r>
      </w:ins>
      <w:del w:id="1007" w:author="Missaoui" w:date="2023-05-13T21:37:00Z">
        <w:r w:rsidRPr="001D1BE1" w:rsidDel="00E01192">
          <w:delText>utilisateur</w:delText>
        </w:r>
      </w:del>
      <w:r w:rsidRPr="001D1BE1">
        <w:t xml:space="preserve"> dans ses cours de dactylographie. Ces rapports peuvent </w:t>
      </w:r>
      <w:del w:id="1008" w:author="Missaoui" w:date="2023-05-13T21:37:00Z">
        <w:r w:rsidRPr="001D1BE1" w:rsidDel="00E01192">
          <w:delText xml:space="preserve">inclure </w:delText>
        </w:r>
      </w:del>
      <w:ins w:id="1009" w:author="Missaoui" w:date="2023-05-13T21:37:00Z">
        <w:r w:rsidR="00E01192">
          <w:t>contenir</w:t>
        </w:r>
        <w:r w:rsidR="00E01192" w:rsidRPr="001D1BE1">
          <w:t xml:space="preserve"> </w:t>
        </w:r>
      </w:ins>
      <w:r w:rsidRPr="001D1BE1">
        <w:t>des informations telles que le nombre de leçons terminées, la vitesse de frappe moyenne, la précision de frappe, etc.</w:t>
      </w:r>
    </w:p>
    <w:p w:rsidR="008457F2" w:rsidRDefault="00DB3A16">
      <w:pPr>
        <w:pStyle w:val="Corpsdetexte"/>
        <w:numPr>
          <w:ilvl w:val="0"/>
          <w:numId w:val="44"/>
        </w:numPr>
        <w:spacing w:before="10" w:line="360" w:lineRule="auto"/>
        <w:jc w:val="both"/>
        <w:pPrChange w:id="1010" w:author="Missaoui" w:date="2023-05-13T21:39:00Z">
          <w:pPr>
            <w:pStyle w:val="Paragraphedeliste"/>
            <w:numPr>
              <w:numId w:val="80"/>
            </w:numPr>
            <w:tabs>
              <w:tab w:val="num" w:pos="360"/>
              <w:tab w:val="num" w:pos="720"/>
            </w:tabs>
            <w:ind w:left="720" w:hanging="720"/>
          </w:pPr>
        </w:pPrChange>
      </w:pPr>
      <w:r w:rsidRPr="001D1BE1">
        <w:rPr>
          <w:b/>
          <w:bCs/>
        </w:rPr>
        <w:t xml:space="preserve">Suivi de la performance : </w:t>
      </w:r>
      <w:del w:id="1011" w:author="Missaoui" w:date="2023-05-13T21:38:00Z">
        <w:r w:rsidRPr="001D1BE1" w:rsidDel="00E01192">
          <w:delText>ce module doit permettre</w:delText>
        </w:r>
      </w:del>
      <w:ins w:id="1012" w:author="Missaoui" w:date="2023-05-13T21:38:00Z">
        <w:r w:rsidR="00E01192">
          <w:t>permet</w:t>
        </w:r>
      </w:ins>
      <w:r w:rsidRPr="001D1BE1">
        <w:t xml:space="preserve"> à </w:t>
      </w:r>
      <w:del w:id="1013" w:author="Missaoui" w:date="2023-05-13T21:38:00Z">
        <w:r w:rsidRPr="001D1BE1" w:rsidDel="00E01192">
          <w:delText xml:space="preserve">l'utilisateur </w:delText>
        </w:r>
      </w:del>
      <w:ins w:id="1014" w:author="Missaoui" w:date="2023-05-13T21:38:00Z">
        <w:r w:rsidR="00E01192" w:rsidRPr="001D1BE1">
          <w:t>l'</w:t>
        </w:r>
        <w:r w:rsidR="00E01192">
          <w:t>apprenant</w:t>
        </w:r>
        <w:r w:rsidR="00E01192" w:rsidRPr="001D1BE1">
          <w:t xml:space="preserve"> </w:t>
        </w:r>
      </w:ins>
      <w:r w:rsidRPr="001D1BE1">
        <w:t xml:space="preserve">de suivre sa performance </w:t>
      </w:r>
      <w:del w:id="1015" w:author="Missaoui" w:date="2023-05-13T21:38:00Z">
        <w:r w:rsidRPr="001D1BE1" w:rsidDel="00E01192">
          <w:delText xml:space="preserve">en </w:delText>
        </w:r>
      </w:del>
      <w:r w:rsidRPr="001D1BE1">
        <w:t xml:space="preserve">dactylographie au fil du temps. Les données </w:t>
      </w:r>
      <w:del w:id="1016" w:author="Missaoui" w:date="2023-05-13T21:38:00Z">
        <w:r w:rsidRPr="001D1BE1" w:rsidDel="00E01192">
          <w:delText xml:space="preserve">de </w:delText>
        </w:r>
      </w:del>
      <w:del w:id="1017" w:author="Missaoui" w:date="2023-05-13T21:39:00Z">
        <w:r w:rsidRPr="001D1BE1" w:rsidDel="00E01192">
          <w:delText>performance</w:delText>
        </w:r>
      </w:del>
      <w:ins w:id="1018" w:author="Missaoui" w:date="2023-05-13T21:39:00Z">
        <w:r w:rsidR="00E01192">
          <w:t>offertes</w:t>
        </w:r>
      </w:ins>
      <w:r w:rsidRPr="001D1BE1">
        <w:t xml:space="preserve"> peuvent être utilisées pour identifier les domaines où l'utilisateur doit améliorer sa vitesse et sa précision.</w:t>
      </w:r>
    </w:p>
    <w:p w:rsidR="008457F2" w:rsidRDefault="00FB67D7">
      <w:pPr>
        <w:pStyle w:val="Corpsdetexte"/>
        <w:numPr>
          <w:ilvl w:val="0"/>
          <w:numId w:val="44"/>
        </w:numPr>
        <w:spacing w:before="10" w:after="240" w:line="360" w:lineRule="auto"/>
        <w:jc w:val="both"/>
        <w:rPr>
          <w:del w:id="1019" w:author="Missaoui" w:date="2023-05-13T21:40:00Z"/>
          <w:b/>
          <w:bCs/>
          <w:highlight w:val="yellow"/>
          <w:rPrChange w:id="1020" w:author="Missaoui" w:date="2023-05-13T21:40:00Z">
            <w:rPr>
              <w:del w:id="1021" w:author="Missaoui" w:date="2023-05-13T21:40:00Z"/>
              <w:b/>
              <w:bCs/>
            </w:rPr>
          </w:rPrChange>
        </w:rPr>
        <w:pPrChange w:id="1022" w:author="Missaoui" w:date="2023-05-13T21:40:00Z">
          <w:pPr>
            <w:pStyle w:val="Corpsdetexte"/>
            <w:numPr>
              <w:numId w:val="44"/>
            </w:numPr>
            <w:spacing w:before="10" w:line="360" w:lineRule="auto"/>
            <w:ind w:left="1004" w:hanging="360"/>
            <w:jc w:val="both"/>
          </w:pPr>
        </w:pPrChange>
      </w:pPr>
      <w:commentRangeStart w:id="1023"/>
      <w:r w:rsidRPr="00FB67D7">
        <w:rPr>
          <w:b/>
          <w:bCs/>
          <w:highlight w:val="yellow"/>
          <w:rPrChange w:id="1024" w:author="Missaoui" w:date="2023-05-13T21:40:00Z">
            <w:rPr>
              <w:b/>
              <w:bCs/>
              <w:sz w:val="16"/>
              <w:szCs w:val="16"/>
            </w:rPr>
          </w:rPrChange>
        </w:rPr>
        <w:t>Analyse</w:t>
      </w:r>
      <w:commentRangeEnd w:id="1023"/>
      <w:r w:rsidR="00E01192">
        <w:rPr>
          <w:rStyle w:val="Marquedecommentaire"/>
        </w:rPr>
        <w:commentReference w:id="1023"/>
      </w:r>
      <w:r w:rsidRPr="00FB67D7">
        <w:rPr>
          <w:b/>
          <w:bCs/>
          <w:highlight w:val="yellow"/>
          <w:rPrChange w:id="1025" w:author="Missaoui" w:date="2023-05-13T21:40:00Z">
            <w:rPr>
              <w:b/>
              <w:bCs/>
              <w:sz w:val="16"/>
              <w:szCs w:val="16"/>
            </w:rPr>
          </w:rPrChange>
        </w:rPr>
        <w:t xml:space="preserve"> comparative : </w:t>
      </w:r>
      <w:del w:id="1026" w:author="Missaoui" w:date="2023-05-13T21:39:00Z">
        <w:r w:rsidRPr="00FB67D7">
          <w:rPr>
            <w:highlight w:val="yellow"/>
            <w:rPrChange w:id="1027" w:author="Missaoui" w:date="2023-05-13T21:40:00Z">
              <w:rPr>
                <w:sz w:val="16"/>
                <w:szCs w:val="16"/>
              </w:rPr>
            </w:rPrChange>
          </w:rPr>
          <w:delText xml:space="preserve">ce module doit </w:delText>
        </w:r>
      </w:del>
      <w:r w:rsidRPr="00FB67D7">
        <w:rPr>
          <w:highlight w:val="yellow"/>
          <w:rPrChange w:id="1028" w:author="Missaoui" w:date="2023-05-13T21:40:00Z">
            <w:rPr>
              <w:sz w:val="16"/>
              <w:szCs w:val="16"/>
            </w:rPr>
          </w:rPrChange>
        </w:rPr>
        <w:t>permett</w:t>
      </w:r>
      <w:del w:id="1029" w:author="Missaoui" w:date="2023-05-13T21:39:00Z">
        <w:r w:rsidRPr="00FB67D7">
          <w:rPr>
            <w:highlight w:val="yellow"/>
            <w:rPrChange w:id="1030" w:author="Missaoui" w:date="2023-05-13T21:40:00Z">
              <w:rPr>
                <w:sz w:val="16"/>
                <w:szCs w:val="16"/>
              </w:rPr>
            </w:rPrChange>
          </w:rPr>
          <w:delText>re</w:delText>
        </w:r>
      </w:del>
      <w:r w:rsidRPr="00FB67D7">
        <w:rPr>
          <w:highlight w:val="yellow"/>
          <w:rPrChange w:id="1031" w:author="Missaoui" w:date="2023-05-13T21:40:00Z">
            <w:rPr>
              <w:sz w:val="16"/>
              <w:szCs w:val="16"/>
            </w:rPr>
          </w:rPrChange>
        </w:rPr>
        <w:t xml:space="preserve"> à l'utilisateur de comparer sa performance avec celle d'autres utilisateurs du système. Cela peut aider à motiver l'utilisateur à améliorer ses compétences en dactylographie.</w:t>
      </w:r>
    </w:p>
    <w:p w:rsidR="008457F2" w:rsidRDefault="00606216">
      <w:pPr>
        <w:pStyle w:val="Corpsdetexte"/>
        <w:numPr>
          <w:ilvl w:val="0"/>
          <w:numId w:val="44"/>
        </w:numPr>
        <w:spacing w:before="10" w:after="240" w:line="360" w:lineRule="auto"/>
        <w:jc w:val="both"/>
        <w:pPrChange w:id="1032" w:author="Missaoui" w:date="2023-05-13T21:40:00Z">
          <w:pPr>
            <w:tabs>
              <w:tab w:val="left" w:pos="954"/>
            </w:tabs>
          </w:pPr>
        </w:pPrChange>
      </w:pPr>
      <w:del w:id="1033" w:author="Missaoui" w:date="2023-05-13T21:40:00Z">
        <w:r w:rsidRPr="00E01192" w:rsidDel="00E01192">
          <w:tab/>
        </w:r>
      </w:del>
    </w:p>
    <w:p w:rsidR="008457F2" w:rsidRDefault="00DB3A16">
      <w:pPr>
        <w:pStyle w:val="Paragraphedeliste"/>
        <w:numPr>
          <w:ilvl w:val="3"/>
          <w:numId w:val="14"/>
        </w:numPr>
        <w:tabs>
          <w:tab w:val="left" w:pos="1521"/>
        </w:tabs>
        <w:spacing w:before="90" w:line="360" w:lineRule="auto"/>
        <w:ind w:hanging="721"/>
        <w:jc w:val="both"/>
        <w:rPr>
          <w:b/>
          <w:sz w:val="24"/>
          <w:szCs w:val="24"/>
        </w:rPr>
        <w:pPrChange w:id="1034" w:author="Missaoui" w:date="2023-05-13T21:40:00Z">
          <w:pPr>
            <w:pStyle w:val="Paragraphedeliste"/>
            <w:numPr>
              <w:ilvl w:val="3"/>
              <w:numId w:val="14"/>
            </w:numPr>
            <w:tabs>
              <w:tab w:val="left" w:pos="1521"/>
            </w:tabs>
            <w:spacing w:before="90"/>
            <w:ind w:left="1520" w:hanging="721"/>
          </w:pPr>
        </w:pPrChange>
      </w:pPr>
      <w:r w:rsidRPr="00FB1C79">
        <w:rPr>
          <w:b/>
          <w:sz w:val="24"/>
          <w:szCs w:val="24"/>
        </w:rPr>
        <w:t>Les</w:t>
      </w:r>
      <w:r w:rsidR="001D1BE1">
        <w:rPr>
          <w:b/>
          <w:sz w:val="24"/>
          <w:szCs w:val="24"/>
        </w:rPr>
        <w:t xml:space="preserve"> </w:t>
      </w:r>
      <w:r w:rsidRPr="00FB1C79">
        <w:rPr>
          <w:b/>
          <w:sz w:val="24"/>
          <w:szCs w:val="24"/>
        </w:rPr>
        <w:t>besoins</w:t>
      </w:r>
      <w:r w:rsidR="001D1BE1">
        <w:rPr>
          <w:b/>
          <w:sz w:val="24"/>
          <w:szCs w:val="24"/>
        </w:rPr>
        <w:t xml:space="preserve"> </w:t>
      </w:r>
      <w:r w:rsidRPr="00FB1C79">
        <w:rPr>
          <w:b/>
          <w:sz w:val="24"/>
          <w:szCs w:val="24"/>
        </w:rPr>
        <w:t>non</w:t>
      </w:r>
      <w:r w:rsidR="001D1BE1">
        <w:rPr>
          <w:b/>
          <w:sz w:val="24"/>
          <w:szCs w:val="24"/>
        </w:rPr>
        <w:t xml:space="preserve"> </w:t>
      </w:r>
      <w:r w:rsidRPr="00FB1C79">
        <w:rPr>
          <w:b/>
          <w:sz w:val="24"/>
          <w:szCs w:val="24"/>
        </w:rPr>
        <w:t>fonctionnels</w:t>
      </w:r>
    </w:p>
    <w:p w:rsidR="00DB3A16" w:rsidRPr="00FB1C79" w:rsidRDefault="00DB3A16" w:rsidP="00E01192">
      <w:pPr>
        <w:spacing w:before="240" w:after="240" w:line="360" w:lineRule="auto"/>
        <w:ind w:firstLine="284"/>
        <w:jc w:val="both"/>
        <w:rPr>
          <w:sz w:val="24"/>
          <w:szCs w:val="24"/>
        </w:rPr>
      </w:pPr>
      <w:commentRangeStart w:id="1035"/>
      <w:r w:rsidRPr="00FB1C79">
        <w:rPr>
          <w:sz w:val="24"/>
          <w:szCs w:val="24"/>
        </w:rPr>
        <w:t xml:space="preserve">Les besoins non fonctionnels </w:t>
      </w:r>
      <w:del w:id="1036" w:author="Missaoui" w:date="2023-05-13T21:43:00Z">
        <w:r w:rsidRPr="00FB1C79" w:rsidDel="00E01192">
          <w:rPr>
            <w:sz w:val="24"/>
            <w:szCs w:val="24"/>
          </w:rPr>
          <w:delText>se réfèrent</w:delText>
        </w:r>
      </w:del>
      <w:ins w:id="1037" w:author="Missaoui" w:date="2023-05-13T21:43:00Z">
        <w:r w:rsidR="00E01192">
          <w:rPr>
            <w:sz w:val="24"/>
            <w:szCs w:val="24"/>
          </w:rPr>
          <w:t>font référence</w:t>
        </w:r>
      </w:ins>
      <w:r w:rsidRPr="00FB1C79">
        <w:rPr>
          <w:sz w:val="24"/>
          <w:szCs w:val="24"/>
        </w:rPr>
        <w:t xml:space="preserve"> aux caractéristiques du système qui ne sont pas directement liées à sa fonctionnalité, mais qui affectent plutôt la qualité globale du système et l'expérience utilisateur. </w:t>
      </w:r>
      <w:commentRangeEnd w:id="1035"/>
      <w:r w:rsidR="00E01192">
        <w:rPr>
          <w:rStyle w:val="Marquedecommentaire"/>
        </w:rPr>
        <w:commentReference w:id="1035"/>
      </w:r>
      <w:r w:rsidRPr="00FB1C79">
        <w:rPr>
          <w:sz w:val="24"/>
          <w:szCs w:val="24"/>
        </w:rPr>
        <w:t xml:space="preserve">Voici quelques exemples de besoins non fonctionnels pour </w:t>
      </w:r>
      <w:del w:id="1038" w:author="Missaoui" w:date="2023-05-13T21:44:00Z">
        <w:r w:rsidRPr="00FB1C79" w:rsidDel="00E01192">
          <w:rPr>
            <w:sz w:val="24"/>
            <w:szCs w:val="24"/>
          </w:rPr>
          <w:delText xml:space="preserve">un système </w:delText>
        </w:r>
        <w:r w:rsidR="001D1BE1" w:rsidDel="00E01192">
          <w:rPr>
            <w:sz w:val="24"/>
            <w:szCs w:val="24"/>
          </w:rPr>
          <w:delText>E</w:delText>
        </w:r>
        <w:r w:rsidRPr="00FB1C79" w:rsidDel="00E01192">
          <w:rPr>
            <w:sz w:val="24"/>
            <w:szCs w:val="24"/>
          </w:rPr>
          <w:delText>-</w:delText>
        </w:r>
        <w:r w:rsidR="001D1BE1" w:rsidRPr="00FB1C79" w:rsidDel="00E01192">
          <w:rPr>
            <w:sz w:val="24"/>
            <w:szCs w:val="24"/>
          </w:rPr>
          <w:delText>Learning</w:delText>
        </w:r>
        <w:r w:rsidRPr="00FB1C79" w:rsidDel="00E01192">
          <w:rPr>
            <w:sz w:val="24"/>
            <w:szCs w:val="24"/>
          </w:rPr>
          <w:delText xml:space="preserve"> de dactylographie</w:delText>
        </w:r>
      </w:del>
      <w:ins w:id="1039" w:author="Missaoui" w:date="2023-05-13T21:44:00Z">
        <w:r w:rsidR="00E01192">
          <w:rPr>
            <w:sz w:val="24"/>
            <w:szCs w:val="24"/>
          </w:rPr>
          <w:t>notre plaforme d’E-learning</w:t>
        </w:r>
      </w:ins>
      <w:del w:id="1040" w:author="Missaoui" w:date="2023-05-13T21:44:00Z">
        <w:r w:rsidRPr="00FB1C79" w:rsidDel="00E01192">
          <w:rPr>
            <w:sz w:val="24"/>
            <w:szCs w:val="24"/>
          </w:rPr>
          <w:delText xml:space="preserve"> </w:delText>
        </w:r>
      </w:del>
      <w:r w:rsidRPr="00FB1C79">
        <w:rPr>
          <w:sz w:val="24"/>
          <w:szCs w:val="24"/>
        </w:rPr>
        <w:t>:</w:t>
      </w:r>
    </w:p>
    <w:p w:rsidR="008457F2" w:rsidRDefault="00DB3A16">
      <w:pPr>
        <w:pStyle w:val="Corpsdetexte"/>
        <w:numPr>
          <w:ilvl w:val="0"/>
          <w:numId w:val="44"/>
        </w:numPr>
        <w:spacing w:before="10" w:line="360" w:lineRule="auto"/>
        <w:jc w:val="both"/>
        <w:pPrChange w:id="1041" w:author="Missaoui" w:date="2023-05-13T13:12:00Z">
          <w:pPr>
            <w:pStyle w:val="Paragraphedeliste"/>
            <w:numPr>
              <w:numId w:val="81"/>
            </w:numPr>
            <w:tabs>
              <w:tab w:val="num" w:pos="360"/>
              <w:tab w:val="num" w:pos="720"/>
            </w:tabs>
            <w:ind w:left="720" w:hanging="720"/>
          </w:pPr>
        </w:pPrChange>
      </w:pPr>
      <w:r w:rsidRPr="001D1BE1">
        <w:rPr>
          <w:b/>
          <w:bCs/>
        </w:rPr>
        <w:t xml:space="preserve">Performance : </w:t>
      </w:r>
      <w:r w:rsidRPr="001D1BE1">
        <w:t>le système doit être rapide et réactif pour permettre aux utilisateurs d'interagir avec les fonctionnalités de manière fluide.</w:t>
      </w:r>
    </w:p>
    <w:p w:rsidR="008457F2" w:rsidRDefault="00DB3A16">
      <w:pPr>
        <w:pStyle w:val="Corpsdetexte"/>
        <w:numPr>
          <w:ilvl w:val="0"/>
          <w:numId w:val="44"/>
        </w:numPr>
        <w:spacing w:before="10" w:line="360" w:lineRule="auto"/>
        <w:jc w:val="both"/>
        <w:pPrChange w:id="1042" w:author="Missaoui" w:date="2023-05-13T13:12:00Z">
          <w:pPr>
            <w:pStyle w:val="Paragraphedeliste"/>
            <w:numPr>
              <w:numId w:val="81"/>
            </w:numPr>
            <w:tabs>
              <w:tab w:val="num" w:pos="360"/>
              <w:tab w:val="num" w:pos="720"/>
            </w:tabs>
            <w:ind w:left="720" w:hanging="720"/>
          </w:pPr>
        </w:pPrChange>
      </w:pPr>
      <w:r w:rsidRPr="001D1BE1">
        <w:rPr>
          <w:b/>
          <w:bCs/>
        </w:rPr>
        <w:t xml:space="preserve">Sécurité : </w:t>
      </w:r>
      <w:r w:rsidRPr="001D1BE1">
        <w:t>le système doit être sécurisé pour protéger les données personnelles et confidentielles des utilisateurs, ainsi que les informations du système lui-même.</w:t>
      </w:r>
    </w:p>
    <w:p w:rsidR="008457F2" w:rsidRDefault="00DB3A16">
      <w:pPr>
        <w:pStyle w:val="Corpsdetexte"/>
        <w:numPr>
          <w:ilvl w:val="0"/>
          <w:numId w:val="44"/>
        </w:numPr>
        <w:spacing w:before="10" w:line="360" w:lineRule="auto"/>
        <w:jc w:val="both"/>
        <w:pPrChange w:id="1043" w:author="Missaoui" w:date="2023-05-13T13:12:00Z">
          <w:pPr>
            <w:pStyle w:val="Paragraphedeliste"/>
            <w:numPr>
              <w:numId w:val="81"/>
            </w:numPr>
            <w:tabs>
              <w:tab w:val="num" w:pos="360"/>
              <w:tab w:val="num" w:pos="720"/>
            </w:tabs>
            <w:ind w:left="720" w:hanging="720"/>
          </w:pPr>
        </w:pPrChange>
      </w:pPr>
      <w:r w:rsidRPr="001D1BE1">
        <w:rPr>
          <w:b/>
          <w:bCs/>
        </w:rPr>
        <w:t xml:space="preserve">Disponibilité : </w:t>
      </w:r>
      <w:r w:rsidRPr="001D1BE1">
        <w:t>le système doit être disponible en tout temps pour permettre aux utilisateurs d'accéder aux fonctionnalités quand ils le souhaitent.</w:t>
      </w:r>
    </w:p>
    <w:p w:rsidR="008457F2" w:rsidRDefault="00DB3A16">
      <w:pPr>
        <w:pStyle w:val="Corpsdetexte"/>
        <w:numPr>
          <w:ilvl w:val="0"/>
          <w:numId w:val="44"/>
        </w:numPr>
        <w:spacing w:before="10" w:line="360" w:lineRule="auto"/>
        <w:jc w:val="both"/>
        <w:pPrChange w:id="1044" w:author="Missaoui" w:date="2023-05-13T13:12:00Z">
          <w:pPr>
            <w:pStyle w:val="Paragraphedeliste"/>
            <w:numPr>
              <w:numId w:val="81"/>
            </w:numPr>
            <w:tabs>
              <w:tab w:val="num" w:pos="360"/>
              <w:tab w:val="num" w:pos="720"/>
            </w:tabs>
            <w:ind w:left="720" w:hanging="720"/>
          </w:pPr>
        </w:pPrChange>
      </w:pPr>
      <w:r w:rsidRPr="001D1BE1">
        <w:rPr>
          <w:b/>
          <w:bCs/>
        </w:rPr>
        <w:t xml:space="preserve">Extensibilité : </w:t>
      </w:r>
      <w:r w:rsidRPr="001D1BE1">
        <w:t>le système doit être extensible pour permettre d'ajouter de nouvelles fonctionnalités ou modules à mesure que les besoins évoluent.</w:t>
      </w:r>
    </w:p>
    <w:p w:rsidR="008457F2" w:rsidRDefault="00DB3A16">
      <w:pPr>
        <w:pStyle w:val="Corpsdetexte"/>
        <w:numPr>
          <w:ilvl w:val="0"/>
          <w:numId w:val="44"/>
        </w:numPr>
        <w:spacing w:before="10" w:line="360" w:lineRule="auto"/>
        <w:jc w:val="both"/>
        <w:pPrChange w:id="1045" w:author="Missaoui" w:date="2023-05-13T13:12:00Z">
          <w:pPr>
            <w:pStyle w:val="Paragraphedeliste"/>
            <w:numPr>
              <w:numId w:val="81"/>
            </w:numPr>
            <w:tabs>
              <w:tab w:val="num" w:pos="360"/>
              <w:tab w:val="num" w:pos="720"/>
            </w:tabs>
            <w:ind w:left="720" w:hanging="720"/>
          </w:pPr>
        </w:pPrChange>
      </w:pPr>
      <w:r w:rsidRPr="001D1BE1">
        <w:rPr>
          <w:b/>
          <w:bCs/>
        </w:rPr>
        <w:t xml:space="preserve">Interopérabilité : </w:t>
      </w:r>
      <w:r w:rsidRPr="001D1BE1">
        <w:t>le système doit être capable de communiquer avec d'autres systèmes ou plates-formes, par exemple pour permettre l'intégration avec des logiciels tiers.</w:t>
      </w:r>
    </w:p>
    <w:p w:rsidR="008457F2" w:rsidRDefault="00DB3A16">
      <w:pPr>
        <w:pStyle w:val="Corpsdetexte"/>
        <w:numPr>
          <w:ilvl w:val="0"/>
          <w:numId w:val="44"/>
        </w:numPr>
        <w:spacing w:before="10" w:line="360" w:lineRule="auto"/>
        <w:jc w:val="both"/>
        <w:rPr>
          <w:b/>
          <w:bCs/>
        </w:rPr>
        <w:pPrChange w:id="1046" w:author="Missaoui" w:date="2023-05-13T13:12:00Z">
          <w:pPr>
            <w:pStyle w:val="Paragraphedeliste"/>
            <w:numPr>
              <w:numId w:val="81"/>
            </w:numPr>
            <w:tabs>
              <w:tab w:val="num" w:pos="360"/>
              <w:tab w:val="num" w:pos="720"/>
            </w:tabs>
            <w:ind w:left="720" w:hanging="720"/>
          </w:pPr>
        </w:pPrChange>
      </w:pPr>
      <w:r w:rsidRPr="001D1BE1">
        <w:rPr>
          <w:b/>
          <w:bCs/>
        </w:rPr>
        <w:t xml:space="preserve">Convivialité : </w:t>
      </w:r>
      <w:r w:rsidRPr="001D1BE1">
        <w:t>le système doit être facile à utiliser et à naviguer, avec une interface utilisateur intuitive et une présentation claire des informations.</w:t>
      </w:r>
    </w:p>
    <w:p w:rsidR="008457F2" w:rsidRDefault="00DB3A16">
      <w:pPr>
        <w:pStyle w:val="Corpsdetexte"/>
        <w:numPr>
          <w:ilvl w:val="0"/>
          <w:numId w:val="44"/>
        </w:numPr>
        <w:spacing w:before="10" w:line="360" w:lineRule="auto"/>
        <w:jc w:val="both"/>
        <w:rPr>
          <w:del w:id="1047" w:author="Missaoui" w:date="2023-05-13T21:42:00Z"/>
          <w:b/>
          <w:bCs/>
        </w:rPr>
        <w:pPrChange w:id="1048" w:author="Missaoui" w:date="2023-05-13T13:12:00Z">
          <w:pPr>
            <w:pStyle w:val="Paragraphedeliste"/>
            <w:numPr>
              <w:numId w:val="81"/>
            </w:numPr>
            <w:tabs>
              <w:tab w:val="num" w:pos="360"/>
              <w:tab w:val="num" w:pos="720"/>
            </w:tabs>
            <w:ind w:left="720" w:hanging="720"/>
          </w:pPr>
        </w:pPrChange>
      </w:pPr>
      <w:del w:id="1049" w:author="Missaoui" w:date="2023-05-13T21:42:00Z">
        <w:r w:rsidRPr="001D1BE1" w:rsidDel="00E01192">
          <w:rPr>
            <w:b/>
            <w:bCs/>
          </w:rPr>
          <w:delText xml:space="preserve">Accessibilité </w:delText>
        </w:r>
        <w:r w:rsidRPr="001D1BE1" w:rsidDel="00E01192">
          <w:delText>: le système doit être accessible aux utilisateurs ayant des besoins spéciaux, par exemple en offrant des options de lecture audio ou des outils de navigation pour les utilisateurs malvoyants.</w:delText>
        </w:r>
      </w:del>
    </w:p>
    <w:p w:rsidR="008457F2" w:rsidRDefault="00DB3A16">
      <w:pPr>
        <w:pStyle w:val="Corpsdetexte"/>
        <w:numPr>
          <w:ilvl w:val="0"/>
          <w:numId w:val="44"/>
        </w:numPr>
        <w:spacing w:before="10" w:line="360" w:lineRule="auto"/>
        <w:jc w:val="both"/>
        <w:rPr>
          <w:del w:id="1050" w:author="Missaoui" w:date="2023-05-13T21:43:00Z"/>
        </w:rPr>
        <w:pPrChange w:id="1051" w:author="Missaoui" w:date="2023-05-13T13:12:00Z">
          <w:pPr>
            <w:pStyle w:val="Paragraphedeliste"/>
            <w:numPr>
              <w:numId w:val="81"/>
            </w:numPr>
            <w:tabs>
              <w:tab w:val="num" w:pos="360"/>
              <w:tab w:val="num" w:pos="720"/>
            </w:tabs>
            <w:ind w:left="720" w:hanging="720"/>
          </w:pPr>
        </w:pPrChange>
      </w:pPr>
      <w:del w:id="1052" w:author="Missaoui" w:date="2023-05-13T21:43:00Z">
        <w:r w:rsidRPr="001D1BE1" w:rsidDel="00E01192">
          <w:rPr>
            <w:b/>
            <w:bCs/>
          </w:rPr>
          <w:delText xml:space="preserve">Documentation : </w:delText>
        </w:r>
        <w:r w:rsidRPr="001D1BE1" w:rsidDel="00E01192">
          <w:delText>le système doit être bien documenté pour permettre aux utilisateurs de comprendre comment utiliser les fonctionnalités et résoudre les problèmes éventuels.</w:delText>
        </w:r>
      </w:del>
    </w:p>
    <w:p w:rsidR="00E01192" w:rsidRDefault="00E01192" w:rsidP="00AB2D17">
      <w:pPr>
        <w:pStyle w:val="Corpsdetexte"/>
        <w:spacing w:before="8"/>
        <w:rPr>
          <w:ins w:id="1053" w:author="Missaoui" w:date="2023-05-13T21:43:00Z"/>
          <w:b/>
          <w:bCs/>
        </w:rPr>
      </w:pPr>
    </w:p>
    <w:p w:rsidR="00E01192" w:rsidRDefault="00E01192" w:rsidP="00AB2D17">
      <w:pPr>
        <w:pStyle w:val="Corpsdetexte"/>
        <w:spacing w:before="8"/>
        <w:rPr>
          <w:ins w:id="1054" w:author="Missaoui" w:date="2023-05-13T21:43:00Z"/>
          <w:b/>
          <w:bCs/>
        </w:rPr>
      </w:pPr>
    </w:p>
    <w:p w:rsidR="00E761C6" w:rsidRPr="001D1BE1" w:rsidDel="00E01192" w:rsidRDefault="00DB3A16" w:rsidP="001D1BE1">
      <w:pPr>
        <w:pStyle w:val="Corpsdetexte"/>
        <w:numPr>
          <w:ilvl w:val="0"/>
          <w:numId w:val="44"/>
        </w:numPr>
        <w:spacing w:before="10" w:line="360" w:lineRule="auto"/>
        <w:jc w:val="both"/>
        <w:rPr>
          <w:del w:id="1055" w:author="Missaoui" w:date="2023-05-13T21:43:00Z"/>
        </w:rPr>
      </w:pPr>
      <w:del w:id="1056" w:author="Missaoui" w:date="2023-05-13T21:43:00Z">
        <w:r w:rsidRPr="001D1BE1" w:rsidDel="00E01192">
          <w:rPr>
            <w:b/>
            <w:bCs/>
          </w:rPr>
          <w:delText xml:space="preserve">Maintenance : </w:delText>
        </w:r>
        <w:r w:rsidRPr="001D1BE1" w:rsidDel="00E01192">
          <w:delText>le système doit être facile à maintenir, avec des outils de diagnostic et de résolution de problèmes pour faciliter la maintenance continue du système</w:delText>
        </w:r>
        <w:r w:rsidR="001D1BE1" w:rsidDel="00E01192">
          <w:delText>.</w:delText>
        </w:r>
      </w:del>
    </w:p>
    <w:p w:rsidR="00DB3A16" w:rsidRPr="00FB1C79" w:rsidRDefault="00DB3A16" w:rsidP="00AB2D17">
      <w:pPr>
        <w:pStyle w:val="Corpsdetexte"/>
        <w:spacing w:before="8"/>
      </w:pPr>
    </w:p>
    <w:p w:rsidR="00DB3A16" w:rsidRPr="001D1BE1" w:rsidRDefault="00DB3A16" w:rsidP="001D1BE1">
      <w:pPr>
        <w:pStyle w:val="Titre6"/>
        <w:numPr>
          <w:ilvl w:val="1"/>
          <w:numId w:val="12"/>
        </w:numPr>
        <w:tabs>
          <w:tab w:val="left" w:pos="596"/>
        </w:tabs>
        <w:jc w:val="both"/>
      </w:pPr>
      <w:r w:rsidRPr="001D1BE1">
        <w:t>Pilotage</w:t>
      </w:r>
      <w:r w:rsidR="001D1BE1" w:rsidRPr="001D1BE1">
        <w:t xml:space="preserve"> </w:t>
      </w:r>
      <w:r w:rsidRPr="001D1BE1">
        <w:t>du</w:t>
      </w:r>
      <w:r w:rsidR="001D1BE1" w:rsidRPr="001D1BE1">
        <w:t xml:space="preserve"> </w:t>
      </w:r>
      <w:r w:rsidRPr="001D1BE1">
        <w:t>projet</w:t>
      </w:r>
      <w:r w:rsidR="001D1BE1" w:rsidRPr="001D1BE1">
        <w:t xml:space="preserve"> </w:t>
      </w:r>
      <w:r w:rsidRPr="001D1BE1">
        <w:t>avec Scrum</w:t>
      </w:r>
    </w:p>
    <w:p w:rsidR="00DB3A16" w:rsidRPr="00FB1C79" w:rsidRDefault="00DB3A16" w:rsidP="00DA3E1C">
      <w:pPr>
        <w:spacing w:before="240" w:after="240" w:line="360" w:lineRule="auto"/>
        <w:ind w:firstLine="284"/>
        <w:jc w:val="both"/>
        <w:rPr>
          <w:sz w:val="24"/>
          <w:szCs w:val="24"/>
        </w:rPr>
      </w:pPr>
      <w:r w:rsidRPr="00FB1C79">
        <w:rPr>
          <w:sz w:val="24"/>
          <w:szCs w:val="24"/>
        </w:rPr>
        <w:t xml:space="preserve">Dans cette section, nous allons présenter notre approche de gestion de projet en utilisant la méthodologie Scrum. Nous commencerons par </w:t>
      </w:r>
      <w:del w:id="1057" w:author="Missaoui" w:date="2023-05-13T21:46:00Z">
        <w:r w:rsidRPr="00FB1C79" w:rsidDel="00DA3E1C">
          <w:rPr>
            <w:sz w:val="24"/>
            <w:szCs w:val="24"/>
          </w:rPr>
          <w:delText xml:space="preserve">décrire </w:delText>
        </w:r>
      </w:del>
      <w:ins w:id="1058" w:author="Missaoui" w:date="2023-05-13T21:46:00Z">
        <w:r w:rsidR="00DA3E1C" w:rsidRPr="00FB1C79">
          <w:rPr>
            <w:sz w:val="24"/>
            <w:szCs w:val="24"/>
          </w:rPr>
          <w:t>dé</w:t>
        </w:r>
        <w:r w:rsidR="00DA3E1C">
          <w:rPr>
            <w:sz w:val="24"/>
            <w:szCs w:val="24"/>
          </w:rPr>
          <w:t>finir</w:t>
        </w:r>
        <w:r w:rsidR="00DA3E1C" w:rsidRPr="00FB1C79">
          <w:rPr>
            <w:sz w:val="24"/>
            <w:szCs w:val="24"/>
          </w:rPr>
          <w:t xml:space="preserve"> </w:t>
        </w:r>
      </w:ins>
      <w:r w:rsidRPr="00FB1C79">
        <w:rPr>
          <w:sz w:val="24"/>
          <w:szCs w:val="24"/>
        </w:rPr>
        <w:t xml:space="preserve">les rôles Scrum impliqués dans la réalisation </w:t>
      </w:r>
      <w:del w:id="1059" w:author="Missaoui" w:date="2023-05-13T21:46:00Z">
        <w:r w:rsidRPr="00FB1C79" w:rsidDel="00DA3E1C">
          <w:rPr>
            <w:sz w:val="24"/>
            <w:szCs w:val="24"/>
          </w:rPr>
          <w:delText>de notre</w:delText>
        </w:r>
      </w:del>
      <w:ins w:id="1060" w:author="Missaoui" w:date="2023-05-13T21:46:00Z">
        <w:r w:rsidR="00DA3E1C">
          <w:rPr>
            <w:sz w:val="24"/>
            <w:szCs w:val="24"/>
          </w:rPr>
          <w:t>du</w:t>
        </w:r>
      </w:ins>
      <w:r w:rsidRPr="00FB1C79">
        <w:rPr>
          <w:sz w:val="24"/>
          <w:szCs w:val="24"/>
        </w:rPr>
        <w:t xml:space="preserve"> projet</w:t>
      </w:r>
      <w:del w:id="1061" w:author="Missaoui" w:date="2023-05-13T21:44:00Z">
        <w:r w:rsidRPr="00FB1C79" w:rsidDel="00DA3E1C">
          <w:rPr>
            <w:sz w:val="24"/>
            <w:szCs w:val="24"/>
          </w:rPr>
          <w:delText xml:space="preserve"> de plateforme d'apprentissage en ligne pour la dactylographie</w:delText>
        </w:r>
      </w:del>
      <w:r w:rsidRPr="00FB1C79">
        <w:rPr>
          <w:sz w:val="24"/>
          <w:szCs w:val="24"/>
        </w:rPr>
        <w:t xml:space="preserve">. Ensuite, nous examinerons le backlog du projet et les différentes fonctionnalités qui ont été identifiées. Nous détaillerons également le processus de planification des sprints et la façon dont nous </w:t>
      </w:r>
      <w:del w:id="1062" w:author="Missaoui" w:date="2023-05-13T21:46:00Z">
        <w:r w:rsidRPr="00FB1C79" w:rsidDel="00DA3E1C">
          <w:rPr>
            <w:sz w:val="24"/>
            <w:szCs w:val="24"/>
          </w:rPr>
          <w:delText>allons mesurer</w:delText>
        </w:r>
      </w:del>
      <w:ins w:id="1063" w:author="Missaoui" w:date="2023-05-13T21:46:00Z">
        <w:r w:rsidR="00DA3E1C">
          <w:rPr>
            <w:sz w:val="24"/>
            <w:szCs w:val="24"/>
          </w:rPr>
          <w:t>mesurerons</w:t>
        </w:r>
      </w:ins>
      <w:r w:rsidRPr="00FB1C79">
        <w:rPr>
          <w:sz w:val="24"/>
          <w:szCs w:val="24"/>
        </w:rPr>
        <w:t xml:space="preserve"> l'avancement du projet.</w:t>
      </w:r>
      <w:del w:id="1064" w:author="Missaoui" w:date="2023-05-13T21:45:00Z">
        <w:r w:rsidRPr="00FB1C79" w:rsidDel="00DA3E1C">
          <w:rPr>
            <w:sz w:val="24"/>
            <w:szCs w:val="24"/>
          </w:rPr>
          <w:delText xml:space="preserve"> Enfin, nous discuterons de la manière dont Scrum peut aider à assurer la qualité et la fiabilité de notre système, tout en permettant une flexibilité suffisante pour répondre aux besoins changeants de nos utilisateurs.</w:delText>
        </w:r>
      </w:del>
    </w:p>
    <w:p w:rsidR="00DB3A16" w:rsidRPr="001D1BE1" w:rsidRDefault="00DB3A16" w:rsidP="001D1BE1">
      <w:pPr>
        <w:pStyle w:val="Titre7"/>
        <w:numPr>
          <w:ilvl w:val="2"/>
          <w:numId w:val="12"/>
        </w:numPr>
        <w:tabs>
          <w:tab w:val="left" w:pos="1327"/>
        </w:tabs>
        <w:spacing w:before="165"/>
        <w:ind w:left="1326" w:hanging="585"/>
        <w:jc w:val="both"/>
        <w:rPr>
          <w:sz w:val="24"/>
          <w:szCs w:val="24"/>
        </w:rPr>
      </w:pPr>
      <w:r w:rsidRPr="00FB1C79">
        <w:rPr>
          <w:sz w:val="24"/>
          <w:szCs w:val="24"/>
        </w:rPr>
        <w:t>Les</w:t>
      </w:r>
      <w:r w:rsidR="001D1BE1">
        <w:rPr>
          <w:sz w:val="24"/>
          <w:szCs w:val="24"/>
        </w:rPr>
        <w:t xml:space="preserve"> </w:t>
      </w:r>
      <w:r w:rsidRPr="00FB1C79">
        <w:rPr>
          <w:sz w:val="24"/>
          <w:szCs w:val="24"/>
        </w:rPr>
        <w:t>rôles</w:t>
      </w:r>
      <w:r w:rsidR="001D1BE1">
        <w:rPr>
          <w:sz w:val="24"/>
          <w:szCs w:val="24"/>
        </w:rPr>
        <w:t xml:space="preserve"> </w:t>
      </w:r>
      <w:r w:rsidRPr="00FB1C79">
        <w:rPr>
          <w:sz w:val="24"/>
          <w:szCs w:val="24"/>
        </w:rPr>
        <w:t>Scrum</w:t>
      </w:r>
    </w:p>
    <w:p w:rsidR="00DB3A16" w:rsidRPr="00FB1C79" w:rsidRDefault="00DB3A16" w:rsidP="00DA3E1C">
      <w:pPr>
        <w:spacing w:before="240" w:after="240" w:line="360" w:lineRule="auto"/>
        <w:ind w:firstLine="284"/>
        <w:jc w:val="both"/>
        <w:rPr>
          <w:sz w:val="24"/>
          <w:szCs w:val="24"/>
        </w:rPr>
      </w:pPr>
      <w:r w:rsidRPr="00FB1C79">
        <w:rPr>
          <w:sz w:val="24"/>
          <w:szCs w:val="24"/>
        </w:rPr>
        <w:t xml:space="preserve">Les rôles Scrum sont </w:t>
      </w:r>
      <w:ins w:id="1065" w:author="Missaoui" w:date="2023-05-13T21:47:00Z">
        <w:r w:rsidR="00DA3E1C">
          <w:rPr>
            <w:sz w:val="24"/>
            <w:szCs w:val="24"/>
          </w:rPr>
          <w:t>principalement présenté</w:t>
        </w:r>
      </w:ins>
      <w:ins w:id="1066" w:author="Missaoui" w:date="2023-05-13T21:49:00Z">
        <w:r w:rsidR="00DA3E1C">
          <w:rPr>
            <w:sz w:val="24"/>
            <w:szCs w:val="24"/>
          </w:rPr>
          <w:t>s</w:t>
        </w:r>
      </w:ins>
      <w:ins w:id="1067" w:author="Missaoui" w:date="2023-05-13T21:47:00Z">
        <w:r w:rsidR="00DA3E1C">
          <w:rPr>
            <w:sz w:val="24"/>
            <w:szCs w:val="24"/>
          </w:rPr>
          <w:t xml:space="preserve"> par trois rôles :</w:t>
        </w:r>
      </w:ins>
      <w:del w:id="1068" w:author="Missaoui" w:date="2023-05-13T21:47:00Z">
        <w:r w:rsidRPr="00FB1C79" w:rsidDel="00DA3E1C">
          <w:rPr>
            <w:sz w:val="24"/>
            <w:szCs w:val="24"/>
          </w:rPr>
          <w:delText>le</w:delText>
        </w:r>
      </w:del>
      <w:r w:rsidRPr="00FB1C79">
        <w:rPr>
          <w:sz w:val="24"/>
          <w:szCs w:val="24"/>
        </w:rPr>
        <w:t xml:space="preserve"> </w:t>
      </w:r>
      <w:ins w:id="1069" w:author="Missaoui" w:date="2023-05-13T21:47:00Z">
        <w:r w:rsidR="00DA3E1C">
          <w:rPr>
            <w:sz w:val="24"/>
            <w:szCs w:val="24"/>
          </w:rPr>
          <w:t xml:space="preserve">le </w:t>
        </w:r>
      </w:ins>
      <w:r w:rsidRPr="00FB1C79">
        <w:rPr>
          <w:sz w:val="24"/>
          <w:szCs w:val="24"/>
        </w:rPr>
        <w:t xml:space="preserve">Product Owner, le Scrum Master et </w:t>
      </w:r>
      <w:ins w:id="1070" w:author="Missaoui" w:date="2023-05-13T21:49:00Z">
        <w:r w:rsidR="00DA3E1C">
          <w:rPr>
            <w:sz w:val="24"/>
            <w:szCs w:val="24"/>
          </w:rPr>
          <w:t>Scrum Team (</w:t>
        </w:r>
      </w:ins>
      <w:del w:id="1071" w:author="Missaoui" w:date="2023-05-13T21:49:00Z">
        <w:r w:rsidRPr="00FB1C79" w:rsidDel="00DA3E1C">
          <w:rPr>
            <w:sz w:val="24"/>
            <w:szCs w:val="24"/>
          </w:rPr>
          <w:delText>l</w:delText>
        </w:r>
      </w:del>
      <w:ins w:id="1072" w:author="Missaoui" w:date="2023-05-13T21:49:00Z">
        <w:r w:rsidR="00DA3E1C">
          <w:rPr>
            <w:sz w:val="24"/>
            <w:szCs w:val="24"/>
          </w:rPr>
          <w:t xml:space="preserve"> </w:t>
        </w:r>
      </w:ins>
      <w:del w:id="1073" w:author="Missaoui" w:date="2023-05-13T21:49:00Z">
        <w:r w:rsidRPr="00FB1C79" w:rsidDel="00DA3E1C">
          <w:rPr>
            <w:sz w:val="24"/>
            <w:szCs w:val="24"/>
          </w:rPr>
          <w:delText>'</w:delText>
        </w:r>
      </w:del>
      <w:r w:rsidRPr="00FB1C79">
        <w:rPr>
          <w:sz w:val="24"/>
          <w:szCs w:val="24"/>
        </w:rPr>
        <w:t>équipe de développement</w:t>
      </w:r>
      <w:ins w:id="1074" w:author="Missaoui" w:date="2023-05-13T21:49:00Z">
        <w:r w:rsidR="00DA3E1C">
          <w:rPr>
            <w:sz w:val="24"/>
            <w:szCs w:val="24"/>
          </w:rPr>
          <w:t>)</w:t>
        </w:r>
      </w:ins>
      <w:r w:rsidRPr="00FB1C79">
        <w:rPr>
          <w:sz w:val="24"/>
          <w:szCs w:val="24"/>
        </w:rPr>
        <w:t xml:space="preserve">. </w:t>
      </w:r>
      <w:del w:id="1075" w:author="Missaoui" w:date="2023-05-13T21:47:00Z">
        <w:r w:rsidRPr="00FB1C79" w:rsidDel="00DA3E1C">
          <w:rPr>
            <w:sz w:val="24"/>
            <w:szCs w:val="24"/>
          </w:rPr>
          <w:delText>Le Product Owner est responsable de la gestion du backlog du projet, le Scrum Master s'assure que les pratiques Scrum sont respectées et l'équipe de développement est responsable de la réalisation des tâches du sprint.</w:delText>
        </w:r>
      </w:del>
    </w:p>
    <w:p w:rsidR="00DB3A16" w:rsidRPr="00FB1C79" w:rsidRDefault="00DB3A16" w:rsidP="00AB2D17">
      <w:pPr>
        <w:pStyle w:val="Corpsdetexte"/>
        <w:spacing w:before="159"/>
        <w:ind w:left="404"/>
        <w:jc w:val="both"/>
      </w:pPr>
      <w:r w:rsidRPr="00FB1C79">
        <w:t>L’équipe</w:t>
      </w:r>
      <w:r w:rsidR="001D1BE1">
        <w:t xml:space="preserve"> </w:t>
      </w:r>
      <w:r w:rsidRPr="00FB1C79">
        <w:t>Scrum</w:t>
      </w:r>
      <w:r w:rsidR="001D1BE1">
        <w:t xml:space="preserve"> </w:t>
      </w:r>
      <w:r w:rsidRPr="00FB1C79">
        <w:t>qui</w:t>
      </w:r>
      <w:r w:rsidR="001D1BE1">
        <w:t xml:space="preserve"> </w:t>
      </w:r>
      <w:r w:rsidRPr="00FB1C79">
        <w:t>a participé</w:t>
      </w:r>
      <w:r w:rsidR="001D1BE1">
        <w:t xml:space="preserve"> </w:t>
      </w:r>
      <w:r w:rsidRPr="00FB1C79">
        <w:t>à</w:t>
      </w:r>
      <w:r w:rsidR="001D1BE1">
        <w:t xml:space="preserve"> </w:t>
      </w:r>
      <w:r w:rsidRPr="00FB1C79">
        <w:t>la</w:t>
      </w:r>
      <w:r w:rsidR="001D1BE1">
        <w:t xml:space="preserve"> </w:t>
      </w:r>
      <w:r w:rsidRPr="00FB1C79">
        <w:t>réalisation de</w:t>
      </w:r>
      <w:r w:rsidR="001D1BE1">
        <w:t xml:space="preserve"> </w:t>
      </w:r>
      <w:r w:rsidRPr="00FB1C79">
        <w:t>ce</w:t>
      </w:r>
      <w:r w:rsidR="001D1BE1">
        <w:t xml:space="preserve"> </w:t>
      </w:r>
      <w:r w:rsidRPr="00FB1C79">
        <w:t>projet se</w:t>
      </w:r>
      <w:r w:rsidR="001D1BE1">
        <w:t xml:space="preserve"> </w:t>
      </w:r>
      <w:r w:rsidRPr="00FB1C79">
        <w:t>définit comme</w:t>
      </w:r>
      <w:r w:rsidR="001D1BE1">
        <w:t xml:space="preserve"> suit</w:t>
      </w:r>
      <w:r w:rsidRPr="00FB1C79">
        <w:t>:</w:t>
      </w:r>
    </w:p>
    <w:p w:rsidR="00DB3A16" w:rsidRPr="00FB1C79" w:rsidRDefault="00DB3A16" w:rsidP="00AB2D17">
      <w:pPr>
        <w:pStyle w:val="Corpsdetexte"/>
        <w:spacing w:before="10"/>
      </w:pPr>
    </w:p>
    <w:p w:rsidR="008457F2" w:rsidRDefault="00DB3A16">
      <w:pPr>
        <w:pStyle w:val="Corpsdetexte"/>
        <w:numPr>
          <w:ilvl w:val="0"/>
          <w:numId w:val="44"/>
        </w:numPr>
        <w:spacing w:before="10" w:line="360" w:lineRule="auto"/>
        <w:jc w:val="both"/>
        <w:rPr>
          <w:b/>
          <w:bCs/>
        </w:rPr>
        <w:pPrChange w:id="1076" w:author="Missaoui" w:date="2023-05-13T21:47:00Z">
          <w:pPr>
            <w:pStyle w:val="Paragraphedeliste"/>
            <w:numPr>
              <w:ilvl w:val="3"/>
              <w:numId w:val="82"/>
            </w:numPr>
            <w:tabs>
              <w:tab w:val="num" w:pos="360"/>
              <w:tab w:val="left" w:pos="1617"/>
              <w:tab w:val="num" w:pos="2880"/>
            </w:tabs>
            <w:spacing w:line="360" w:lineRule="auto"/>
            <w:ind w:left="1026" w:right="997" w:firstLine="228"/>
            <w:jc w:val="both"/>
          </w:pPr>
        </w:pPrChange>
      </w:pPr>
      <w:r w:rsidRPr="001D1BE1">
        <w:rPr>
          <w:b/>
          <w:bCs/>
        </w:rPr>
        <w:t xml:space="preserve">Product Owner (PO) : </w:t>
      </w:r>
      <w:r w:rsidRPr="001D1BE1">
        <w:t xml:space="preserve">Mr Mehdi est le directeur de la société </w:t>
      </w:r>
      <w:del w:id="1077" w:author="Missaoui" w:date="2023-05-13T21:47:00Z">
        <w:r w:rsidRPr="001D1BE1" w:rsidDel="00DA3E1C">
          <w:delText xml:space="preserve">quebec </w:delText>
        </w:r>
      </w:del>
      <w:ins w:id="1078" w:author="Missaoui" w:date="2023-05-13T21:47:00Z">
        <w:r w:rsidR="00DA3E1C">
          <w:t>Q</w:t>
        </w:r>
        <w:r w:rsidR="00DA3E1C" w:rsidRPr="001D1BE1">
          <w:t xml:space="preserve">uebec </w:t>
        </w:r>
      </w:ins>
      <w:r w:rsidRPr="001D1BE1">
        <w:t>center. Il</w:t>
      </w:r>
      <w:r w:rsidR="001D1BE1">
        <w:t xml:space="preserve"> </w:t>
      </w:r>
      <w:r w:rsidRPr="001D1BE1">
        <w:t>détermine</w:t>
      </w:r>
      <w:r w:rsidR="001D1BE1">
        <w:t xml:space="preserve"> </w:t>
      </w:r>
      <w:r w:rsidRPr="001D1BE1">
        <w:t>ce</w:t>
      </w:r>
      <w:r w:rsidR="001D1BE1">
        <w:t xml:space="preserve"> </w:t>
      </w:r>
      <w:r w:rsidRPr="001D1BE1">
        <w:t>qui doit être</w:t>
      </w:r>
      <w:r w:rsidR="001D1BE1">
        <w:t xml:space="preserve"> </w:t>
      </w:r>
      <w:r w:rsidRPr="001D1BE1">
        <w:t>réalisé.</w:t>
      </w:r>
    </w:p>
    <w:p w:rsidR="008457F2" w:rsidRDefault="00DB3A16">
      <w:pPr>
        <w:pStyle w:val="Corpsdetexte"/>
        <w:numPr>
          <w:ilvl w:val="0"/>
          <w:numId w:val="44"/>
        </w:numPr>
        <w:spacing w:before="10" w:line="360" w:lineRule="auto"/>
        <w:jc w:val="both"/>
        <w:rPr>
          <w:b/>
          <w:bCs/>
        </w:rPr>
        <w:pPrChange w:id="1079" w:author="Missaoui" w:date="2023-05-13T21:48:00Z">
          <w:pPr>
            <w:pStyle w:val="Paragraphedeliste"/>
            <w:numPr>
              <w:ilvl w:val="3"/>
              <w:numId w:val="82"/>
            </w:numPr>
            <w:tabs>
              <w:tab w:val="num" w:pos="360"/>
              <w:tab w:val="left" w:pos="1617"/>
              <w:tab w:val="num" w:pos="2880"/>
            </w:tabs>
            <w:spacing w:before="90" w:line="360" w:lineRule="auto"/>
            <w:ind w:left="2880" w:right="995" w:hanging="720"/>
            <w:jc w:val="both"/>
          </w:pPr>
        </w:pPrChange>
      </w:pPr>
      <w:r w:rsidRPr="001D1BE1">
        <w:rPr>
          <w:b/>
        </w:rPr>
        <w:t>Scrum Master (SM</w:t>
      </w:r>
      <w:r w:rsidR="00E761C6" w:rsidRPr="001D1BE1">
        <w:rPr>
          <w:b/>
        </w:rPr>
        <w:t>) :</w:t>
      </w:r>
      <w:r w:rsidR="001D1BE1">
        <w:rPr>
          <w:b/>
        </w:rPr>
        <w:t xml:space="preserve"> </w:t>
      </w:r>
      <w:r w:rsidR="001D1BE1">
        <w:t>Mme Nesrine Miss</w:t>
      </w:r>
      <w:r w:rsidRPr="001D1BE1">
        <w:t xml:space="preserve">aoui </w:t>
      </w:r>
      <w:r w:rsidR="00E761C6" w:rsidRPr="001D1BE1">
        <w:t>veille</w:t>
      </w:r>
      <w:r w:rsidRPr="001D1BE1">
        <w:t xml:space="preserve"> </w:t>
      </w:r>
      <w:del w:id="1080" w:author="Missaoui" w:date="2023-05-13T21:48:00Z">
        <w:r w:rsidRPr="001D1BE1" w:rsidDel="00DA3E1C">
          <w:delText xml:space="preserve">sur </w:delText>
        </w:r>
      </w:del>
      <w:ins w:id="1081" w:author="Missaoui" w:date="2023-05-13T21:48:00Z">
        <w:r w:rsidR="00DA3E1C">
          <w:t xml:space="preserve">à </w:t>
        </w:r>
      </w:ins>
      <w:r w:rsidRPr="001D1BE1">
        <w:t xml:space="preserve">l’avancement du développement du projet. </w:t>
      </w:r>
      <w:del w:id="1082" w:author="Missaoui" w:date="2023-05-13T21:49:00Z">
        <w:r w:rsidRPr="001D1BE1" w:rsidDel="00DA3E1C">
          <w:delText>Elles organise</w:delText>
        </w:r>
      </w:del>
      <w:ins w:id="1083" w:author="Missaoui" w:date="2023-05-13T21:49:00Z">
        <w:r w:rsidR="00DA3E1C" w:rsidRPr="001D1BE1">
          <w:t>Elle organise</w:t>
        </w:r>
      </w:ins>
      <w:ins w:id="1084" w:author="Missaoui" w:date="2023-05-13T21:48:00Z">
        <w:r w:rsidR="00DA3E1C">
          <w:t xml:space="preserve"> </w:t>
        </w:r>
      </w:ins>
      <w:del w:id="1085" w:author="Missaoui" w:date="2023-05-13T21:48:00Z">
        <w:r w:rsidRPr="001D1BE1" w:rsidDel="00DA3E1C">
          <w:delText xml:space="preserve">nt </w:delText>
        </w:r>
      </w:del>
      <w:r w:rsidRPr="001D1BE1">
        <w:t>les réunions et</w:t>
      </w:r>
      <w:r w:rsidR="001D1BE1">
        <w:t xml:space="preserve"> </w:t>
      </w:r>
      <w:r w:rsidRPr="001D1BE1">
        <w:t>explique</w:t>
      </w:r>
      <w:del w:id="1086" w:author="Missaoui" w:date="2023-05-13T21:48:00Z">
        <w:r w:rsidRPr="001D1BE1" w:rsidDel="00DA3E1C">
          <w:delText>nt</w:delText>
        </w:r>
      </w:del>
      <w:r w:rsidR="001D1BE1">
        <w:t xml:space="preserve"> </w:t>
      </w:r>
      <w:r w:rsidRPr="001D1BE1">
        <w:t>la</w:t>
      </w:r>
      <w:r w:rsidR="001D1BE1">
        <w:t xml:space="preserve"> </w:t>
      </w:r>
      <w:r w:rsidRPr="001D1BE1">
        <w:t>méthode</w:t>
      </w:r>
      <w:r w:rsidR="001D1BE1">
        <w:t xml:space="preserve"> agile.</w:t>
      </w:r>
    </w:p>
    <w:p w:rsidR="00BF4CA9" w:rsidRPr="001D1BE1" w:rsidRDefault="00DB3A16" w:rsidP="00DA3E1C">
      <w:pPr>
        <w:pStyle w:val="Corpsdetexte"/>
        <w:numPr>
          <w:ilvl w:val="0"/>
          <w:numId w:val="44"/>
        </w:numPr>
        <w:spacing w:before="10" w:line="360" w:lineRule="auto"/>
        <w:jc w:val="both"/>
        <w:rPr>
          <w:b/>
          <w:bCs/>
        </w:rPr>
      </w:pPr>
      <w:r w:rsidRPr="001D1BE1">
        <w:rPr>
          <w:b/>
        </w:rPr>
        <w:t>Scrum team (</w:t>
      </w:r>
      <w:del w:id="1087" w:author="Missaoui" w:date="2023-05-13T21:48:00Z">
        <w:r w:rsidRPr="001D1BE1" w:rsidDel="00DA3E1C">
          <w:rPr>
            <w:b/>
          </w:rPr>
          <w:delText>ST</w:delText>
        </w:r>
      </w:del>
      <w:ins w:id="1088" w:author="Missaoui" w:date="2023-05-13T21:48:00Z">
        <w:r w:rsidR="00DA3E1C">
          <w:rPr>
            <w:b/>
          </w:rPr>
          <w:t>Equipe de développe</w:t>
        </w:r>
      </w:ins>
      <w:ins w:id="1089" w:author="Missaoui" w:date="2023-05-13T21:49:00Z">
        <w:r w:rsidR="00DA3E1C">
          <w:rPr>
            <w:b/>
          </w:rPr>
          <w:t>ment</w:t>
        </w:r>
      </w:ins>
      <w:r w:rsidRPr="001D1BE1">
        <w:rPr>
          <w:b/>
        </w:rPr>
        <w:t xml:space="preserve">) : </w:t>
      </w:r>
      <w:r w:rsidRPr="001D1BE1">
        <w:t>Equipe composée de Achref Kaabia et Baderdine ben Ibrahim. Ils sont</w:t>
      </w:r>
      <w:r w:rsidR="001D1BE1">
        <w:t xml:space="preserve"> </w:t>
      </w:r>
      <w:r w:rsidRPr="001D1BE1">
        <w:t>responsables</w:t>
      </w:r>
      <w:r w:rsidR="001D1BE1">
        <w:t xml:space="preserve"> </w:t>
      </w:r>
      <w:r w:rsidRPr="001D1BE1">
        <w:t>de</w:t>
      </w:r>
      <w:r w:rsidR="001D1BE1">
        <w:t xml:space="preserve"> </w:t>
      </w:r>
      <w:r w:rsidRPr="001D1BE1">
        <w:t>la</w:t>
      </w:r>
      <w:r w:rsidR="001D1BE1">
        <w:t xml:space="preserve"> </w:t>
      </w:r>
      <w:r w:rsidRPr="001D1BE1">
        <w:t xml:space="preserve">définition des sprints </w:t>
      </w:r>
      <w:del w:id="1090" w:author="Missaoui" w:date="2023-05-13T21:48:00Z">
        <w:r w:rsidRPr="001D1BE1" w:rsidDel="00DA3E1C">
          <w:delText>ainsi que</w:delText>
        </w:r>
      </w:del>
      <w:ins w:id="1091" w:author="Missaoui" w:date="2023-05-13T21:48:00Z">
        <w:r w:rsidR="00DA3E1C">
          <w:t>et</w:t>
        </w:r>
      </w:ins>
      <w:r w:rsidR="001D1BE1">
        <w:t xml:space="preserve"> </w:t>
      </w:r>
      <w:r w:rsidRPr="001D1BE1">
        <w:t>leur</w:t>
      </w:r>
      <w:r w:rsidR="001D1BE1">
        <w:t xml:space="preserve"> </w:t>
      </w:r>
      <w:r w:rsidRPr="001D1BE1">
        <w:t>réalisation.</w:t>
      </w:r>
    </w:p>
    <w:p w:rsidR="008457F2" w:rsidRDefault="00DB3A16">
      <w:pPr>
        <w:pStyle w:val="Titre7"/>
        <w:numPr>
          <w:ilvl w:val="2"/>
          <w:numId w:val="12"/>
        </w:numPr>
        <w:tabs>
          <w:tab w:val="left" w:pos="1327"/>
        </w:tabs>
        <w:spacing w:before="163"/>
        <w:ind w:left="1326" w:hanging="585"/>
        <w:jc w:val="both"/>
        <w:rPr>
          <w:sz w:val="24"/>
          <w:szCs w:val="24"/>
        </w:rPr>
        <w:pPrChange w:id="1092" w:author="Missaoui" w:date="2023-05-13T13:12:00Z">
          <w:pPr>
            <w:pStyle w:val="Titre7"/>
            <w:numPr>
              <w:ilvl w:val="2"/>
              <w:numId w:val="82"/>
            </w:numPr>
            <w:tabs>
              <w:tab w:val="num" w:pos="360"/>
              <w:tab w:val="left" w:pos="1327"/>
              <w:tab w:val="num" w:pos="2160"/>
            </w:tabs>
            <w:spacing w:before="163"/>
            <w:ind w:left="1326" w:hanging="720"/>
            <w:jc w:val="both"/>
          </w:pPr>
        </w:pPrChange>
      </w:pPr>
      <w:r w:rsidRPr="00FB1C79">
        <w:rPr>
          <w:sz w:val="24"/>
          <w:szCs w:val="24"/>
        </w:rPr>
        <w:t>Les</w:t>
      </w:r>
      <w:r w:rsidR="001D1BE1">
        <w:rPr>
          <w:sz w:val="24"/>
          <w:szCs w:val="24"/>
        </w:rPr>
        <w:t xml:space="preserve"> </w:t>
      </w:r>
      <w:r w:rsidRPr="00FB1C79">
        <w:rPr>
          <w:sz w:val="24"/>
          <w:szCs w:val="24"/>
        </w:rPr>
        <w:t>fonctionnalités</w:t>
      </w:r>
      <w:r w:rsidR="001D1BE1">
        <w:rPr>
          <w:sz w:val="24"/>
          <w:szCs w:val="24"/>
        </w:rPr>
        <w:t xml:space="preserve"> </w:t>
      </w:r>
      <w:r w:rsidRPr="00FB1C79">
        <w:rPr>
          <w:sz w:val="24"/>
          <w:szCs w:val="24"/>
        </w:rPr>
        <w:t>du</w:t>
      </w:r>
      <w:r w:rsidR="001D1BE1">
        <w:rPr>
          <w:sz w:val="24"/>
          <w:szCs w:val="24"/>
        </w:rPr>
        <w:t xml:space="preserve"> </w:t>
      </w:r>
      <w:r w:rsidRPr="00FB1C79">
        <w:rPr>
          <w:sz w:val="24"/>
          <w:szCs w:val="24"/>
        </w:rPr>
        <w:t>backlog</w:t>
      </w:r>
    </w:p>
    <w:p w:rsidR="00606216" w:rsidRPr="001D1BE1" w:rsidDel="00DA3E1C" w:rsidRDefault="00DB3A16" w:rsidP="00DA3E1C">
      <w:pPr>
        <w:spacing w:before="240" w:after="240" w:line="360" w:lineRule="auto"/>
        <w:ind w:firstLine="284"/>
        <w:jc w:val="both"/>
        <w:rPr>
          <w:del w:id="1093" w:author="Missaoui" w:date="2023-05-13T21:50:00Z"/>
          <w:sz w:val="24"/>
          <w:szCs w:val="24"/>
        </w:rPr>
      </w:pPr>
      <w:r w:rsidRPr="001D1BE1">
        <w:rPr>
          <w:sz w:val="24"/>
          <w:szCs w:val="24"/>
        </w:rPr>
        <w:t xml:space="preserve">Après avoir cité les besoins de </w:t>
      </w:r>
      <w:del w:id="1094" w:author="Missaoui" w:date="2023-05-13T21:49:00Z">
        <w:r w:rsidRPr="001D1BE1" w:rsidDel="00DA3E1C">
          <w:rPr>
            <w:sz w:val="24"/>
            <w:szCs w:val="24"/>
          </w:rPr>
          <w:delText>cette application</w:delText>
        </w:r>
      </w:del>
      <w:ins w:id="1095" w:author="Missaoui" w:date="2023-05-13T21:49:00Z">
        <w:r w:rsidR="00DA3E1C">
          <w:rPr>
            <w:sz w:val="24"/>
            <w:szCs w:val="24"/>
          </w:rPr>
          <w:t>la pl</w:t>
        </w:r>
      </w:ins>
      <w:ins w:id="1096" w:author="Missaoui" w:date="2023-05-13T21:50:00Z">
        <w:r w:rsidR="00DA3E1C">
          <w:rPr>
            <w:sz w:val="24"/>
            <w:szCs w:val="24"/>
          </w:rPr>
          <w:t>ateforme</w:t>
        </w:r>
      </w:ins>
      <w:r w:rsidRPr="001D1BE1">
        <w:rPr>
          <w:sz w:val="24"/>
          <w:szCs w:val="24"/>
        </w:rPr>
        <w:t>, cette partie est consacrée à la description du</w:t>
      </w:r>
      <w:r w:rsidR="001D1BE1">
        <w:rPr>
          <w:sz w:val="24"/>
          <w:szCs w:val="24"/>
        </w:rPr>
        <w:t xml:space="preserve"> </w:t>
      </w:r>
      <w:r w:rsidRPr="001D1BE1">
        <w:rPr>
          <w:sz w:val="24"/>
          <w:szCs w:val="24"/>
        </w:rPr>
        <w:t xml:space="preserve">Backlog de produit qui est illustré par le </w:t>
      </w:r>
      <w:r w:rsidR="00FB67D7" w:rsidRPr="00FB67D7">
        <w:rPr>
          <w:sz w:val="24"/>
          <w:szCs w:val="24"/>
          <w:highlight w:val="yellow"/>
          <w:rPrChange w:id="1097" w:author="Missaoui" w:date="2023-05-13T21:50:00Z">
            <w:rPr>
              <w:b/>
              <w:bCs/>
              <w:sz w:val="24"/>
              <w:szCs w:val="24"/>
            </w:rPr>
          </w:rPrChange>
        </w:rPr>
        <w:t xml:space="preserve">tableau </w:t>
      </w:r>
      <w:del w:id="1098" w:author="Missaoui" w:date="2023-05-13T21:50:00Z">
        <w:r w:rsidR="00FB67D7" w:rsidRPr="00FB67D7">
          <w:rPr>
            <w:sz w:val="24"/>
            <w:szCs w:val="24"/>
            <w:highlight w:val="yellow"/>
            <w:rPrChange w:id="1099" w:author="Missaoui" w:date="2023-05-13T21:50:00Z">
              <w:rPr>
                <w:b/>
                <w:bCs/>
                <w:sz w:val="24"/>
                <w:szCs w:val="24"/>
              </w:rPr>
            </w:rPrChange>
          </w:rPr>
          <w:delText xml:space="preserve">ci-dessous (Tableau </w:delText>
        </w:r>
      </w:del>
      <w:r w:rsidR="00FB67D7" w:rsidRPr="00FB67D7">
        <w:rPr>
          <w:sz w:val="24"/>
          <w:szCs w:val="24"/>
          <w:highlight w:val="yellow"/>
          <w:rPrChange w:id="1100" w:author="Missaoui" w:date="2023-05-13T21:50:00Z">
            <w:rPr>
              <w:b/>
              <w:bCs/>
              <w:sz w:val="24"/>
              <w:szCs w:val="24"/>
            </w:rPr>
          </w:rPrChange>
        </w:rPr>
        <w:t>2.1</w:t>
      </w:r>
      <w:del w:id="1101" w:author="Missaoui" w:date="2023-05-13T21:50:00Z">
        <w:r w:rsidRPr="001D1BE1" w:rsidDel="00DA3E1C">
          <w:rPr>
            <w:sz w:val="24"/>
            <w:szCs w:val="24"/>
          </w:rPr>
          <w:delText>)</w:delText>
        </w:r>
      </w:del>
      <w:r w:rsidRPr="001D1BE1">
        <w:rPr>
          <w:sz w:val="24"/>
          <w:szCs w:val="24"/>
        </w:rPr>
        <w:t>. Ce tableau représente</w:t>
      </w:r>
      <w:r w:rsidR="001D1BE1">
        <w:rPr>
          <w:sz w:val="24"/>
          <w:szCs w:val="24"/>
        </w:rPr>
        <w:t xml:space="preserve"> </w:t>
      </w:r>
      <w:r w:rsidRPr="001D1BE1">
        <w:rPr>
          <w:sz w:val="24"/>
          <w:szCs w:val="24"/>
        </w:rPr>
        <w:t>une</w:t>
      </w:r>
      <w:r w:rsidR="001D1BE1">
        <w:rPr>
          <w:sz w:val="24"/>
          <w:szCs w:val="24"/>
        </w:rPr>
        <w:t xml:space="preserve"> </w:t>
      </w:r>
      <w:r w:rsidRPr="001D1BE1">
        <w:rPr>
          <w:sz w:val="24"/>
          <w:szCs w:val="24"/>
        </w:rPr>
        <w:t>liste</w:t>
      </w:r>
      <w:r w:rsidR="001D1BE1">
        <w:rPr>
          <w:sz w:val="24"/>
          <w:szCs w:val="24"/>
        </w:rPr>
        <w:t xml:space="preserve"> </w:t>
      </w:r>
      <w:r w:rsidRPr="001D1BE1">
        <w:rPr>
          <w:sz w:val="24"/>
          <w:szCs w:val="24"/>
        </w:rPr>
        <w:t>de</w:t>
      </w:r>
      <w:r w:rsidR="001D1BE1">
        <w:rPr>
          <w:sz w:val="24"/>
          <w:szCs w:val="24"/>
        </w:rPr>
        <w:t xml:space="preserve"> </w:t>
      </w:r>
      <w:r w:rsidRPr="001D1BE1">
        <w:rPr>
          <w:sz w:val="24"/>
          <w:szCs w:val="24"/>
        </w:rPr>
        <w:t>tâches</w:t>
      </w:r>
      <w:r w:rsidR="001D1BE1">
        <w:rPr>
          <w:sz w:val="24"/>
          <w:szCs w:val="24"/>
        </w:rPr>
        <w:t xml:space="preserve"> </w:t>
      </w:r>
      <w:r w:rsidRPr="001D1BE1">
        <w:rPr>
          <w:sz w:val="24"/>
          <w:szCs w:val="24"/>
        </w:rPr>
        <w:t>exprimées sous forme de</w:t>
      </w:r>
      <w:r w:rsidR="001D1BE1">
        <w:rPr>
          <w:sz w:val="24"/>
          <w:szCs w:val="24"/>
        </w:rPr>
        <w:t xml:space="preserve"> </w:t>
      </w:r>
      <w:r w:rsidRPr="001D1BE1">
        <w:rPr>
          <w:sz w:val="24"/>
          <w:szCs w:val="24"/>
        </w:rPr>
        <w:t>besoins.</w:t>
      </w:r>
    </w:p>
    <w:p w:rsidR="008457F2" w:rsidRDefault="008457F2">
      <w:pPr>
        <w:spacing w:before="240" w:after="240" w:line="360" w:lineRule="auto"/>
        <w:ind w:firstLine="284"/>
        <w:jc w:val="both"/>
        <w:pPrChange w:id="1102" w:author="Missaoui" w:date="2023-05-13T21:50:00Z">
          <w:pPr>
            <w:pStyle w:val="Corpsdetexte"/>
          </w:pPr>
        </w:pPrChange>
      </w:pPr>
    </w:p>
    <w:tbl>
      <w:tblPr>
        <w:tblStyle w:val="TableNormal"/>
        <w:tblW w:w="9951" w:type="dxa"/>
        <w:jc w:val="center"/>
        <w:tblInd w:w="11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1E0"/>
        <w:tblPrChange w:id="1103" w:author="Missaoui" w:date="2023-05-13T21:50:00Z">
          <w:tblPr>
            <w:tblStyle w:val="TableNormal"/>
            <w:tblW w:w="9951" w:type="dxa"/>
            <w:tblInd w:w="11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1E0"/>
          </w:tblPr>
        </w:tblPrChange>
      </w:tblPr>
      <w:tblGrid>
        <w:gridCol w:w="6971"/>
        <w:gridCol w:w="1408"/>
        <w:gridCol w:w="1572"/>
        <w:tblGridChange w:id="1104">
          <w:tblGrid>
            <w:gridCol w:w="6971"/>
            <w:gridCol w:w="1408"/>
            <w:gridCol w:w="1572"/>
          </w:tblGrid>
        </w:tblGridChange>
      </w:tblGrid>
      <w:tr w:rsidR="00DB3A16" w:rsidRPr="00FB1C79" w:rsidTr="00DA3E1C">
        <w:trPr>
          <w:trHeight w:val="1033"/>
          <w:jc w:val="center"/>
          <w:trPrChange w:id="1105" w:author="Missaoui" w:date="2023-05-13T21:50:00Z">
            <w:trPr>
              <w:trHeight w:val="1033"/>
            </w:trPr>
          </w:trPrChange>
        </w:trPr>
        <w:tc>
          <w:tcPr>
            <w:tcW w:w="6971" w:type="dxa"/>
            <w:tcPrChange w:id="1106" w:author="Missaoui" w:date="2023-05-13T21:50:00Z">
              <w:tcPr>
                <w:tcW w:w="6971" w:type="dxa"/>
              </w:tcPr>
            </w:tcPrChange>
          </w:tcPr>
          <w:p w:rsidR="008457F2" w:rsidRDefault="00DB3A16">
            <w:pPr>
              <w:pStyle w:val="TableParagraph"/>
              <w:spacing w:line="360" w:lineRule="auto"/>
              <w:ind w:left="338"/>
              <w:jc w:val="center"/>
              <w:rPr>
                <w:b/>
                <w:sz w:val="24"/>
                <w:szCs w:val="24"/>
                <w:lang w:val="fr-FR"/>
              </w:rPr>
              <w:pPrChange w:id="1107" w:author="Missaoui" w:date="2023-05-13T21:50:00Z">
                <w:pPr>
                  <w:pStyle w:val="TableParagraph"/>
                  <w:spacing w:line="275" w:lineRule="exact"/>
                  <w:ind w:left="338"/>
                </w:pPr>
              </w:pPrChange>
            </w:pPr>
            <w:commentRangeStart w:id="1108"/>
            <w:r w:rsidRPr="00FB1C79">
              <w:rPr>
                <w:b/>
                <w:sz w:val="24"/>
                <w:szCs w:val="24"/>
              </w:rPr>
              <w:t>User</w:t>
            </w:r>
            <w:ins w:id="1109" w:author="Missaoui" w:date="2023-05-13T21:50:00Z">
              <w:r w:rsidR="00DA3E1C">
                <w:rPr>
                  <w:b/>
                  <w:sz w:val="24"/>
                  <w:szCs w:val="24"/>
                </w:rPr>
                <w:t xml:space="preserve"> </w:t>
              </w:r>
            </w:ins>
            <w:r w:rsidRPr="00FB1C79">
              <w:rPr>
                <w:b/>
                <w:sz w:val="24"/>
                <w:szCs w:val="24"/>
              </w:rPr>
              <w:t>Story</w:t>
            </w:r>
          </w:p>
        </w:tc>
        <w:tc>
          <w:tcPr>
            <w:tcW w:w="1408" w:type="dxa"/>
            <w:tcPrChange w:id="1110" w:author="Missaoui" w:date="2023-05-13T21:50:00Z">
              <w:tcPr>
                <w:tcW w:w="1408" w:type="dxa"/>
              </w:tcPr>
            </w:tcPrChange>
          </w:tcPr>
          <w:p w:rsidR="008457F2" w:rsidRDefault="00DB3A16">
            <w:pPr>
              <w:pStyle w:val="TableParagraph"/>
              <w:spacing w:line="360" w:lineRule="auto"/>
              <w:ind w:left="110"/>
              <w:jc w:val="center"/>
              <w:rPr>
                <w:b/>
                <w:sz w:val="24"/>
                <w:szCs w:val="24"/>
                <w:lang w:val="fr-FR"/>
              </w:rPr>
              <w:pPrChange w:id="1111" w:author="Missaoui" w:date="2023-05-13T21:50:00Z">
                <w:pPr>
                  <w:pStyle w:val="TableParagraph"/>
                  <w:spacing w:line="275" w:lineRule="exact"/>
                  <w:ind w:left="110"/>
                </w:pPr>
              </w:pPrChange>
            </w:pPr>
            <w:r w:rsidRPr="00FB1C79">
              <w:rPr>
                <w:b/>
                <w:sz w:val="24"/>
                <w:szCs w:val="24"/>
              </w:rPr>
              <w:t>Priorité</w:t>
            </w:r>
          </w:p>
        </w:tc>
        <w:tc>
          <w:tcPr>
            <w:tcW w:w="1572" w:type="dxa"/>
            <w:tcPrChange w:id="1112" w:author="Missaoui" w:date="2023-05-13T21:50:00Z">
              <w:tcPr>
                <w:tcW w:w="1572" w:type="dxa"/>
              </w:tcPr>
            </w:tcPrChange>
          </w:tcPr>
          <w:p w:rsidR="008457F2" w:rsidRDefault="00DB3A16">
            <w:pPr>
              <w:pStyle w:val="TableParagraph"/>
              <w:spacing w:line="360" w:lineRule="auto"/>
              <w:ind w:left="108"/>
              <w:jc w:val="center"/>
              <w:rPr>
                <w:b/>
                <w:sz w:val="24"/>
                <w:szCs w:val="24"/>
                <w:lang w:val="fr-FR"/>
              </w:rPr>
              <w:pPrChange w:id="1113" w:author="Missaoui" w:date="2023-05-13T21:50:00Z">
                <w:pPr>
                  <w:pStyle w:val="TableParagraph"/>
                  <w:spacing w:line="275" w:lineRule="exact"/>
                  <w:ind w:left="108"/>
                </w:pPr>
              </w:pPrChange>
            </w:pPr>
            <w:r w:rsidRPr="00FB1C79">
              <w:rPr>
                <w:b/>
                <w:sz w:val="24"/>
                <w:szCs w:val="24"/>
              </w:rPr>
              <w:t>Estimation</w:t>
            </w:r>
          </w:p>
          <w:p w:rsidR="008457F2" w:rsidRDefault="00DB3A16">
            <w:pPr>
              <w:pStyle w:val="TableParagraph"/>
              <w:spacing w:before="139" w:line="360" w:lineRule="auto"/>
              <w:ind w:left="108"/>
              <w:jc w:val="center"/>
              <w:rPr>
                <w:b/>
                <w:sz w:val="24"/>
                <w:szCs w:val="24"/>
                <w:lang w:val="fr-FR"/>
              </w:rPr>
              <w:pPrChange w:id="1114" w:author="Missaoui" w:date="2023-05-13T21:50:00Z">
                <w:pPr>
                  <w:pStyle w:val="TableParagraph"/>
                  <w:spacing w:before="139"/>
                  <w:ind w:left="108"/>
                </w:pPr>
              </w:pPrChange>
            </w:pPr>
            <w:r w:rsidRPr="00FB1C79">
              <w:rPr>
                <w:b/>
                <w:sz w:val="24"/>
                <w:szCs w:val="24"/>
              </w:rPr>
              <w:t>(jours)</w:t>
            </w:r>
          </w:p>
        </w:tc>
      </w:tr>
      <w:tr w:rsidR="00DB3A16" w:rsidRPr="00FB1C79" w:rsidTr="00DA3E1C">
        <w:trPr>
          <w:trHeight w:val="516"/>
          <w:jc w:val="center"/>
          <w:trPrChange w:id="1115" w:author="Missaoui" w:date="2023-05-13T21:50:00Z">
            <w:trPr>
              <w:trHeight w:val="516"/>
            </w:trPr>
          </w:trPrChange>
        </w:trPr>
        <w:tc>
          <w:tcPr>
            <w:tcW w:w="6971" w:type="dxa"/>
            <w:tcPrChange w:id="1116" w:author="Missaoui" w:date="2023-05-13T21:50:00Z">
              <w:tcPr>
                <w:tcW w:w="6971" w:type="dxa"/>
              </w:tcPr>
            </w:tcPrChange>
          </w:tcPr>
          <w:p w:rsidR="008457F2" w:rsidRDefault="00DB3A16">
            <w:pPr>
              <w:rPr>
                <w:del w:id="1117" w:author="Missaoui" w:date="2023-05-13T21:51:00Z"/>
                <w:sz w:val="24"/>
                <w:szCs w:val="24"/>
                <w:lang w:val="fr-FR" w:eastAsia="fr-FR"/>
              </w:rPr>
            </w:pPr>
            <w:r w:rsidRPr="00FB1C79">
              <w:rPr>
                <w:sz w:val="24"/>
                <w:szCs w:val="24"/>
                <w:lang w:val="fr-FR" w:eastAsia="fr-FR"/>
              </w:rPr>
              <w:t xml:space="preserve">En tant </w:t>
            </w:r>
            <w:del w:id="1118" w:author="Missaoui" w:date="2023-05-13T21:52:00Z">
              <w:r w:rsidRPr="00FB1C79" w:rsidDel="00DA3E1C">
                <w:rPr>
                  <w:sz w:val="24"/>
                  <w:szCs w:val="24"/>
                  <w:lang w:val="fr-FR" w:eastAsia="fr-FR"/>
                </w:rPr>
                <w:delText>qu'utilisateur</w:delText>
              </w:r>
            </w:del>
            <w:ins w:id="1119" w:author="Missaoui" w:date="2023-05-13T21:52:00Z">
              <w:r w:rsidR="00DA3E1C" w:rsidRPr="00FB1C79">
                <w:rPr>
                  <w:sz w:val="24"/>
                  <w:szCs w:val="24"/>
                  <w:lang w:val="fr-FR" w:eastAsia="fr-FR"/>
                </w:rPr>
                <w:t>qu'</w:t>
              </w:r>
              <w:r w:rsidR="00DA3E1C">
                <w:rPr>
                  <w:sz w:val="24"/>
                  <w:szCs w:val="24"/>
                  <w:lang w:val="fr-FR" w:eastAsia="fr-FR"/>
                </w:rPr>
                <w:t>U</w:t>
              </w:r>
              <w:r w:rsidR="00DA3E1C" w:rsidRPr="00FB1C79">
                <w:rPr>
                  <w:sz w:val="24"/>
                  <w:szCs w:val="24"/>
                  <w:lang w:val="fr-FR" w:eastAsia="fr-FR"/>
                </w:rPr>
                <w:t>tilisateur</w:t>
              </w:r>
            </w:ins>
            <w:r w:rsidRPr="00FB1C79">
              <w:rPr>
                <w:sz w:val="24"/>
                <w:szCs w:val="24"/>
                <w:lang w:val="fr-FR" w:eastAsia="fr-FR"/>
              </w:rPr>
              <w:t xml:space="preserve">, je veux créer un compte </w:t>
            </w:r>
            <w:del w:id="1120" w:author="Missaoui" w:date="2023-05-13T21:51:00Z">
              <w:r w:rsidR="00E761C6" w:rsidRPr="00FB1C79" w:rsidDel="00DA3E1C">
                <w:rPr>
                  <w:sz w:val="24"/>
                  <w:szCs w:val="24"/>
                  <w:lang w:val="fr-FR" w:eastAsia="fr-FR"/>
                </w:rPr>
                <w:delText>pour accéder a</w:delText>
              </w:r>
              <w:r w:rsidRPr="00FB1C79" w:rsidDel="00DA3E1C">
                <w:rPr>
                  <w:sz w:val="24"/>
                  <w:szCs w:val="24"/>
                  <w:lang w:val="fr-FR" w:eastAsia="fr-FR"/>
                </w:rPr>
                <w:delText xml:space="preserve"> la plateforme .</w:delText>
              </w:r>
            </w:del>
          </w:p>
          <w:p w:rsidR="008457F2" w:rsidRDefault="00DB3A16">
            <w:pPr>
              <w:rPr>
                <w:sz w:val="24"/>
                <w:szCs w:val="24"/>
                <w:lang w:val="fr-FR"/>
              </w:rPr>
              <w:pPrChange w:id="1121" w:author="Missaoui" w:date="2023-05-13T21:51:00Z">
                <w:pPr>
                  <w:pStyle w:val="TableParagraph"/>
                  <w:spacing w:line="275" w:lineRule="exact"/>
                  <w:ind w:left="338"/>
                </w:pPr>
              </w:pPrChange>
            </w:pPr>
            <w:r w:rsidRPr="00FB1C79">
              <w:rPr>
                <w:sz w:val="24"/>
                <w:szCs w:val="24"/>
              </w:rPr>
              <w:t>-</w:t>
            </w:r>
          </w:p>
        </w:tc>
        <w:tc>
          <w:tcPr>
            <w:tcW w:w="1408" w:type="dxa"/>
            <w:tcPrChange w:id="1122"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1</w:t>
            </w:r>
          </w:p>
        </w:tc>
        <w:tc>
          <w:tcPr>
            <w:tcW w:w="1572" w:type="dxa"/>
            <w:tcPrChange w:id="1123"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3</w:t>
            </w:r>
          </w:p>
        </w:tc>
      </w:tr>
      <w:tr w:rsidR="00DB3A16" w:rsidRPr="00FB1C79" w:rsidTr="00DA3E1C">
        <w:trPr>
          <w:trHeight w:val="507"/>
          <w:jc w:val="center"/>
          <w:trPrChange w:id="1124" w:author="Missaoui" w:date="2023-05-13T21:51:00Z">
            <w:trPr>
              <w:trHeight w:val="1032"/>
            </w:trPr>
          </w:trPrChange>
        </w:trPr>
        <w:tc>
          <w:tcPr>
            <w:tcW w:w="6971" w:type="dxa"/>
            <w:tcPrChange w:id="1125" w:author="Missaoui" w:date="2023-05-13T21:51:00Z">
              <w:tcPr>
                <w:tcW w:w="6971" w:type="dxa"/>
              </w:tcPr>
            </w:tcPrChange>
          </w:tcPr>
          <w:p w:rsidR="008457F2" w:rsidRDefault="00DB3A16">
            <w:pPr>
              <w:rPr>
                <w:del w:id="1126" w:author="Missaoui" w:date="2023-05-13T21:51:00Z"/>
                <w:sz w:val="24"/>
                <w:szCs w:val="24"/>
                <w:lang w:val="fr-FR" w:eastAsia="fr-FR"/>
              </w:rPr>
            </w:pPr>
            <w:r w:rsidRPr="00FB1C79">
              <w:rPr>
                <w:sz w:val="24"/>
                <w:szCs w:val="24"/>
                <w:lang w:val="fr-FR" w:eastAsia="fr-FR"/>
              </w:rPr>
              <w:t xml:space="preserve">En tant </w:t>
            </w:r>
            <w:del w:id="1127" w:author="Missaoui" w:date="2023-05-13T21:52:00Z">
              <w:r w:rsidRPr="00FB1C79" w:rsidDel="00DA3E1C">
                <w:rPr>
                  <w:sz w:val="24"/>
                  <w:szCs w:val="24"/>
                  <w:lang w:val="fr-FR" w:eastAsia="fr-FR"/>
                </w:rPr>
                <w:delText>qu'utilisateur</w:delText>
              </w:r>
            </w:del>
            <w:ins w:id="1128" w:author="Missaoui" w:date="2023-05-13T21:52:00Z">
              <w:r w:rsidR="00DA3E1C" w:rsidRPr="00FB1C79">
                <w:rPr>
                  <w:sz w:val="24"/>
                  <w:szCs w:val="24"/>
                  <w:lang w:val="fr-FR" w:eastAsia="fr-FR"/>
                </w:rPr>
                <w:t>qu'</w:t>
              </w:r>
              <w:r w:rsidR="00DA3E1C">
                <w:rPr>
                  <w:sz w:val="24"/>
                  <w:szCs w:val="24"/>
                  <w:lang w:val="fr-FR" w:eastAsia="fr-FR"/>
                </w:rPr>
                <w:t>U</w:t>
              </w:r>
              <w:r w:rsidR="00DA3E1C" w:rsidRPr="00FB1C79">
                <w:rPr>
                  <w:sz w:val="24"/>
                  <w:szCs w:val="24"/>
                  <w:lang w:val="fr-FR" w:eastAsia="fr-FR"/>
                </w:rPr>
                <w:t>tilisateur</w:t>
              </w:r>
            </w:ins>
            <w:r w:rsidRPr="00FB1C79">
              <w:rPr>
                <w:sz w:val="24"/>
                <w:szCs w:val="24"/>
                <w:lang w:val="fr-FR" w:eastAsia="fr-FR"/>
              </w:rPr>
              <w:t xml:space="preserve">, je veux </w:t>
            </w:r>
            <w:del w:id="1129" w:author="Missaoui" w:date="2023-05-13T21:51:00Z">
              <w:r w:rsidRPr="00FB1C79" w:rsidDel="00DA3E1C">
                <w:rPr>
                  <w:sz w:val="24"/>
                  <w:szCs w:val="24"/>
                  <w:lang w:val="fr-FR" w:eastAsia="fr-FR"/>
                </w:rPr>
                <w:delText>pouvoir me connecter et me déconnecter de mon compte.</w:delText>
              </w:r>
            </w:del>
            <w:ins w:id="1130" w:author="Missaoui" w:date="2023-05-13T21:51:00Z">
              <w:r w:rsidR="00DA3E1C">
                <w:rPr>
                  <w:sz w:val="24"/>
                  <w:szCs w:val="24"/>
                  <w:lang w:val="fr-FR" w:eastAsia="fr-FR"/>
                </w:rPr>
                <w:t xml:space="preserve">m’authentifie </w:t>
              </w:r>
              <w:r w:rsidR="00DA3E1C" w:rsidRPr="00FB1C79">
                <w:rPr>
                  <w:sz w:val="24"/>
                  <w:szCs w:val="24"/>
                  <w:lang w:val="fr-FR" w:eastAsia="fr-FR"/>
                </w:rPr>
                <w:t>pour accéder a la plateforme</w:t>
              </w:r>
              <w:r w:rsidR="00DA3E1C">
                <w:rPr>
                  <w:sz w:val="24"/>
                  <w:szCs w:val="24"/>
                  <w:lang w:val="fr-FR" w:eastAsia="fr-FR"/>
                </w:rPr>
                <w:t>.</w:t>
              </w:r>
            </w:ins>
          </w:p>
          <w:p w:rsidR="008457F2" w:rsidRDefault="00FB67D7">
            <w:pPr>
              <w:rPr>
                <w:lang w:val="fr-FR"/>
              </w:rPr>
              <w:pPrChange w:id="1131" w:author="Missaoui" w:date="2023-05-13T21:51:00Z">
                <w:pPr>
                  <w:pStyle w:val="TableParagraph"/>
                  <w:spacing w:before="137"/>
                  <w:ind w:left="110"/>
                </w:pPr>
              </w:pPrChange>
            </w:pPr>
            <w:del w:id="1132" w:author="Missaoui" w:date="2023-05-13T21:51:00Z">
              <w:r w:rsidRPr="008457F2">
                <w:rPr>
                  <w:lang w:val="fr-FR"/>
                  <w:rPrChange w:id="1133" w:author="Missaoui" w:date="2023-05-13T21:51:00Z">
                    <w:rPr>
                      <w:sz w:val="16"/>
                      <w:szCs w:val="16"/>
                    </w:rPr>
                  </w:rPrChange>
                </w:rPr>
                <w:delText>--</w:delText>
              </w:r>
            </w:del>
          </w:p>
        </w:tc>
        <w:tc>
          <w:tcPr>
            <w:tcW w:w="1408" w:type="dxa"/>
            <w:tcPrChange w:id="1134" w:author="Missaoui" w:date="2023-05-13T21:51: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1</w:t>
            </w:r>
          </w:p>
        </w:tc>
        <w:tc>
          <w:tcPr>
            <w:tcW w:w="1572" w:type="dxa"/>
            <w:tcPrChange w:id="1135" w:author="Missaoui" w:date="2023-05-13T21:51: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3</w:t>
            </w:r>
          </w:p>
        </w:tc>
      </w:tr>
      <w:tr w:rsidR="00DB3A16" w:rsidRPr="00FB1C79" w:rsidTr="00DA3E1C">
        <w:trPr>
          <w:trHeight w:val="682"/>
          <w:jc w:val="center"/>
          <w:trPrChange w:id="1136" w:author="Missaoui" w:date="2023-05-13T21:52:00Z">
            <w:trPr>
              <w:trHeight w:val="516"/>
            </w:trPr>
          </w:trPrChange>
        </w:trPr>
        <w:tc>
          <w:tcPr>
            <w:tcW w:w="6971" w:type="dxa"/>
            <w:tcPrChange w:id="1137" w:author="Missaoui" w:date="2023-05-13T21:52:00Z">
              <w:tcPr>
                <w:tcW w:w="6971" w:type="dxa"/>
              </w:tcPr>
            </w:tcPrChange>
          </w:tcPr>
          <w:p w:rsidR="008457F2" w:rsidRDefault="00DB3A16">
            <w:pPr>
              <w:rPr>
                <w:del w:id="1138" w:author="Missaoui" w:date="2023-05-13T21:52:00Z"/>
                <w:sz w:val="24"/>
                <w:szCs w:val="24"/>
                <w:lang w:val="fr-FR" w:eastAsia="fr-FR"/>
              </w:rPr>
            </w:pPr>
            <w:r w:rsidRPr="00FB1C79">
              <w:rPr>
                <w:sz w:val="24"/>
                <w:szCs w:val="24"/>
                <w:lang w:val="fr-FR" w:eastAsia="fr-FR"/>
              </w:rPr>
              <w:t xml:space="preserve">En tant </w:t>
            </w:r>
            <w:del w:id="1139" w:author="Missaoui" w:date="2023-05-13T21:52:00Z">
              <w:r w:rsidRPr="00FB1C79" w:rsidDel="00DA3E1C">
                <w:rPr>
                  <w:sz w:val="24"/>
                  <w:szCs w:val="24"/>
                  <w:lang w:val="fr-FR" w:eastAsia="fr-FR"/>
                </w:rPr>
                <w:delText>qu'utilisateur</w:delText>
              </w:r>
            </w:del>
            <w:ins w:id="1140" w:author="Missaoui" w:date="2023-05-13T21:52:00Z">
              <w:r w:rsidR="00DA3E1C" w:rsidRPr="00FB1C79">
                <w:rPr>
                  <w:sz w:val="24"/>
                  <w:szCs w:val="24"/>
                  <w:lang w:val="fr-FR" w:eastAsia="fr-FR"/>
                </w:rPr>
                <w:t>qu'</w:t>
              </w:r>
              <w:r w:rsidR="00DA3E1C">
                <w:rPr>
                  <w:sz w:val="24"/>
                  <w:szCs w:val="24"/>
                  <w:lang w:val="fr-FR" w:eastAsia="fr-FR"/>
                </w:rPr>
                <w:t>U</w:t>
              </w:r>
              <w:r w:rsidR="00DA3E1C" w:rsidRPr="00FB1C79">
                <w:rPr>
                  <w:sz w:val="24"/>
                  <w:szCs w:val="24"/>
                  <w:lang w:val="fr-FR" w:eastAsia="fr-FR"/>
                </w:rPr>
                <w:t>tilisateur</w:t>
              </w:r>
            </w:ins>
            <w:r w:rsidRPr="00FB1C79">
              <w:rPr>
                <w:sz w:val="24"/>
                <w:szCs w:val="24"/>
                <w:lang w:val="fr-FR" w:eastAsia="fr-FR"/>
              </w:rPr>
              <w:t xml:space="preserve">, je veux </w:t>
            </w:r>
            <w:del w:id="1141" w:author="Missaoui" w:date="2023-05-13T21:51:00Z">
              <w:r w:rsidRPr="00FB1C79" w:rsidDel="00DA3E1C">
                <w:rPr>
                  <w:sz w:val="24"/>
                  <w:szCs w:val="24"/>
                  <w:lang w:val="fr-FR" w:eastAsia="fr-FR"/>
                </w:rPr>
                <w:delText xml:space="preserve">pouvoir gérer mon profil utilisateur pour </w:delText>
              </w:r>
            </w:del>
            <w:del w:id="1142" w:author="Missaoui" w:date="2023-05-13T21:52:00Z">
              <w:r w:rsidRPr="00FB1C79" w:rsidDel="00DA3E1C">
                <w:rPr>
                  <w:sz w:val="24"/>
                  <w:szCs w:val="24"/>
                  <w:lang w:val="fr-FR" w:eastAsia="fr-FR"/>
                </w:rPr>
                <w:delText>mettre à jour</w:delText>
              </w:r>
            </w:del>
            <w:ins w:id="1143" w:author="Missaoui" w:date="2023-05-13T21:52:00Z">
              <w:r w:rsidR="00DA3E1C">
                <w:rPr>
                  <w:sz w:val="24"/>
                  <w:szCs w:val="24"/>
                  <w:lang w:val="fr-FR" w:eastAsia="fr-FR"/>
                </w:rPr>
                <w:t>modifier</w:t>
              </w:r>
            </w:ins>
            <w:r w:rsidRPr="00FB1C79">
              <w:rPr>
                <w:sz w:val="24"/>
                <w:szCs w:val="24"/>
                <w:lang w:val="fr-FR" w:eastAsia="fr-FR"/>
              </w:rPr>
              <w:t xml:space="preserve"> mes informations personnelles et mes préférences.</w:t>
            </w:r>
          </w:p>
          <w:p w:rsidR="008457F2" w:rsidRDefault="008457F2">
            <w:pPr>
              <w:rPr>
                <w:lang w:val="fr-FR"/>
              </w:rPr>
              <w:pPrChange w:id="1144" w:author="Missaoui" w:date="2023-05-13T21:52:00Z">
                <w:pPr>
                  <w:pStyle w:val="TableParagraph"/>
                  <w:spacing w:line="275" w:lineRule="exact"/>
                </w:pPr>
              </w:pPrChange>
            </w:pPr>
          </w:p>
        </w:tc>
        <w:tc>
          <w:tcPr>
            <w:tcW w:w="1408" w:type="dxa"/>
            <w:tcPrChange w:id="1145" w:author="Missaoui" w:date="2023-05-13T21:52: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1</w:t>
            </w:r>
          </w:p>
        </w:tc>
        <w:tc>
          <w:tcPr>
            <w:tcW w:w="1572" w:type="dxa"/>
            <w:tcPrChange w:id="1146" w:author="Missaoui" w:date="2023-05-13T21:52: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4</w:t>
            </w:r>
          </w:p>
        </w:tc>
      </w:tr>
      <w:tr w:rsidR="00DB3A16" w:rsidRPr="00FB1C79" w:rsidTr="00DA3E1C">
        <w:trPr>
          <w:trHeight w:val="512"/>
          <w:jc w:val="center"/>
          <w:trPrChange w:id="1147" w:author="Missaoui" w:date="2023-05-13T21:50:00Z">
            <w:trPr>
              <w:trHeight w:val="512"/>
            </w:trPr>
          </w:trPrChange>
        </w:trPr>
        <w:tc>
          <w:tcPr>
            <w:tcW w:w="6971" w:type="dxa"/>
            <w:tcPrChange w:id="1148" w:author="Missaoui" w:date="2023-05-13T21:50:00Z">
              <w:tcPr>
                <w:tcW w:w="6971" w:type="dxa"/>
              </w:tcPr>
            </w:tcPrChange>
          </w:tcPr>
          <w:p w:rsidR="00DB3A16" w:rsidRPr="00FB1C79" w:rsidRDefault="00DB3A16" w:rsidP="00DA3E1C">
            <w:pPr>
              <w:rPr>
                <w:sz w:val="24"/>
                <w:szCs w:val="24"/>
                <w:lang w:val="fr-FR"/>
              </w:rPr>
            </w:pPr>
            <w:r w:rsidRPr="00FB1C79">
              <w:rPr>
                <w:sz w:val="24"/>
                <w:szCs w:val="24"/>
                <w:lang w:val="fr-FR" w:eastAsia="fr-FR"/>
              </w:rPr>
              <w:t xml:space="preserve">En tant </w:t>
            </w:r>
            <w:del w:id="1149" w:author="Missaoui" w:date="2023-05-13T21:52:00Z">
              <w:r w:rsidRPr="00FB1C79" w:rsidDel="00DA3E1C">
                <w:rPr>
                  <w:sz w:val="24"/>
                  <w:szCs w:val="24"/>
                  <w:lang w:val="fr-FR" w:eastAsia="fr-FR"/>
                </w:rPr>
                <w:delText>qu'utilisateur</w:delText>
              </w:r>
            </w:del>
            <w:ins w:id="1150" w:author="Missaoui" w:date="2023-05-13T21:52:00Z">
              <w:r w:rsidR="00DA3E1C" w:rsidRPr="00FB1C79">
                <w:rPr>
                  <w:sz w:val="24"/>
                  <w:szCs w:val="24"/>
                  <w:lang w:val="fr-FR" w:eastAsia="fr-FR"/>
                </w:rPr>
                <w:t>qu'</w:t>
              </w:r>
              <w:r w:rsidR="00DA3E1C">
                <w:rPr>
                  <w:sz w:val="24"/>
                  <w:szCs w:val="24"/>
                  <w:lang w:val="fr-FR" w:eastAsia="fr-FR"/>
                </w:rPr>
                <w:t>U</w:t>
              </w:r>
              <w:r w:rsidR="00DA3E1C" w:rsidRPr="00FB1C79">
                <w:rPr>
                  <w:sz w:val="24"/>
                  <w:szCs w:val="24"/>
                  <w:lang w:val="fr-FR" w:eastAsia="fr-FR"/>
                </w:rPr>
                <w:t>tilisateur</w:t>
              </w:r>
            </w:ins>
            <w:r w:rsidRPr="00FB1C79">
              <w:rPr>
                <w:sz w:val="24"/>
                <w:szCs w:val="24"/>
                <w:lang w:val="fr-FR" w:eastAsia="fr-FR"/>
              </w:rPr>
              <w:t>, je veux pouvoir accéder à des cours et des leçons.</w:t>
            </w:r>
          </w:p>
        </w:tc>
        <w:tc>
          <w:tcPr>
            <w:tcW w:w="1408" w:type="dxa"/>
            <w:tcPrChange w:id="1151"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1</w:t>
            </w:r>
          </w:p>
        </w:tc>
        <w:tc>
          <w:tcPr>
            <w:tcW w:w="1572" w:type="dxa"/>
            <w:tcPrChange w:id="1152"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10</w:t>
            </w:r>
          </w:p>
        </w:tc>
      </w:tr>
      <w:tr w:rsidR="00DB3A16" w:rsidRPr="00FB1C79" w:rsidTr="00DA3E1C">
        <w:trPr>
          <w:trHeight w:val="516"/>
          <w:jc w:val="center"/>
          <w:trPrChange w:id="1153" w:author="Missaoui" w:date="2023-05-13T21:50:00Z">
            <w:trPr>
              <w:trHeight w:val="516"/>
            </w:trPr>
          </w:trPrChange>
        </w:trPr>
        <w:tc>
          <w:tcPr>
            <w:tcW w:w="6971" w:type="dxa"/>
            <w:tcPrChange w:id="1154" w:author="Missaoui" w:date="2023-05-13T21:50:00Z">
              <w:tcPr>
                <w:tcW w:w="6971" w:type="dxa"/>
              </w:tcPr>
            </w:tcPrChange>
          </w:tcPr>
          <w:p w:rsidR="00DB3A16" w:rsidRPr="00FB1C79" w:rsidRDefault="00DB3A16" w:rsidP="00AB2D17">
            <w:pPr>
              <w:rPr>
                <w:sz w:val="24"/>
                <w:szCs w:val="24"/>
                <w:lang w:val="fr-FR" w:eastAsia="fr-FR"/>
              </w:rPr>
            </w:pPr>
            <w:r w:rsidRPr="00FB1C79">
              <w:rPr>
                <w:sz w:val="24"/>
                <w:szCs w:val="24"/>
                <w:lang w:val="fr-FR" w:eastAsia="fr-FR"/>
              </w:rPr>
              <w:lastRenderedPageBreak/>
              <w:t>En tant qu'utilisateur, je veux pouvoir tester ma progression avec des évaluations régulières et des tests pratiques pour suivre ma performance.</w:t>
            </w:r>
          </w:p>
          <w:p w:rsidR="00DB3A16" w:rsidRPr="00FB1C79" w:rsidRDefault="00DB3A16" w:rsidP="00AB2D17">
            <w:pPr>
              <w:rPr>
                <w:sz w:val="24"/>
                <w:szCs w:val="24"/>
                <w:lang w:val="fr-FR"/>
              </w:rPr>
            </w:pPr>
          </w:p>
        </w:tc>
        <w:tc>
          <w:tcPr>
            <w:tcW w:w="1408" w:type="dxa"/>
            <w:tcPrChange w:id="1155"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2</w:t>
            </w:r>
          </w:p>
        </w:tc>
        <w:tc>
          <w:tcPr>
            <w:tcW w:w="1572" w:type="dxa"/>
            <w:tcPrChange w:id="1156"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10</w:t>
            </w:r>
          </w:p>
        </w:tc>
      </w:tr>
      <w:tr w:rsidR="00DB3A16" w:rsidRPr="00FB1C79" w:rsidTr="00DA3E1C">
        <w:trPr>
          <w:trHeight w:val="1032"/>
          <w:jc w:val="center"/>
          <w:trPrChange w:id="1157" w:author="Missaoui" w:date="2023-05-13T21:50:00Z">
            <w:trPr>
              <w:trHeight w:val="1032"/>
            </w:trPr>
          </w:trPrChange>
        </w:trPr>
        <w:tc>
          <w:tcPr>
            <w:tcW w:w="6971" w:type="dxa"/>
            <w:tcPrChange w:id="1158" w:author="Missaoui" w:date="2023-05-13T21:50:00Z">
              <w:tcPr>
                <w:tcW w:w="6971" w:type="dxa"/>
              </w:tcPr>
            </w:tcPrChange>
          </w:tcPr>
          <w:p w:rsidR="00DB3A16" w:rsidRPr="00FB1C79" w:rsidDel="00DA3E1C" w:rsidRDefault="00DB3A16" w:rsidP="00AB2D17">
            <w:pPr>
              <w:rPr>
                <w:del w:id="1159" w:author="Missaoui" w:date="2023-05-13T21:52:00Z"/>
                <w:sz w:val="24"/>
                <w:szCs w:val="24"/>
                <w:lang w:val="fr-FR" w:eastAsia="fr-FR"/>
              </w:rPr>
            </w:pPr>
            <w:r w:rsidRPr="00FB1C79">
              <w:rPr>
                <w:sz w:val="24"/>
                <w:szCs w:val="24"/>
                <w:lang w:val="fr-FR" w:eastAsia="fr-FR"/>
              </w:rPr>
              <w:t>En tant qu'utilisateur, je veux pouvoir accéder à des ressources supplémentaires.</w:t>
            </w:r>
          </w:p>
          <w:p w:rsidR="008457F2" w:rsidRDefault="008457F2">
            <w:pPr>
              <w:rPr>
                <w:lang w:val="fr-FR"/>
              </w:rPr>
              <w:pPrChange w:id="1160" w:author="Missaoui" w:date="2023-05-13T21:52:00Z">
                <w:pPr>
                  <w:pStyle w:val="TableParagraph"/>
                  <w:spacing w:before="139"/>
                  <w:ind w:left="110"/>
                </w:pPr>
              </w:pPrChange>
            </w:pPr>
          </w:p>
        </w:tc>
        <w:tc>
          <w:tcPr>
            <w:tcW w:w="1408" w:type="dxa"/>
            <w:tcPrChange w:id="1161"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3</w:t>
            </w:r>
          </w:p>
        </w:tc>
        <w:tc>
          <w:tcPr>
            <w:tcW w:w="1572" w:type="dxa"/>
            <w:tcPrChange w:id="1162"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10</w:t>
            </w:r>
          </w:p>
        </w:tc>
      </w:tr>
      <w:tr w:rsidR="00DB3A16" w:rsidRPr="00FB1C79" w:rsidTr="00DA3E1C">
        <w:trPr>
          <w:trHeight w:val="516"/>
          <w:jc w:val="center"/>
          <w:trPrChange w:id="1163" w:author="Missaoui" w:date="2023-05-13T21:50:00Z">
            <w:trPr>
              <w:trHeight w:val="516"/>
            </w:trPr>
          </w:trPrChange>
        </w:trPr>
        <w:tc>
          <w:tcPr>
            <w:tcW w:w="6971" w:type="dxa"/>
            <w:tcPrChange w:id="1164" w:author="Missaoui" w:date="2023-05-13T21:50:00Z">
              <w:tcPr>
                <w:tcW w:w="6971" w:type="dxa"/>
              </w:tcPr>
            </w:tcPrChange>
          </w:tcPr>
          <w:p w:rsidR="00DB3A16" w:rsidRPr="00FB1C79" w:rsidRDefault="00DB3A16" w:rsidP="00AB2D17">
            <w:pPr>
              <w:rPr>
                <w:sz w:val="24"/>
                <w:szCs w:val="24"/>
                <w:lang w:val="fr-FR" w:eastAsia="fr-FR"/>
              </w:rPr>
            </w:pPr>
            <w:r w:rsidRPr="00FB1C79">
              <w:rPr>
                <w:sz w:val="24"/>
                <w:szCs w:val="24"/>
                <w:lang w:val="fr-FR" w:eastAsia="fr-FR"/>
              </w:rPr>
              <w:t>En tant qu'administrateur, je veux pouvoir gérer les comptes utilisateurs pour désactiver ou active des comptes.</w:t>
            </w:r>
          </w:p>
          <w:p w:rsidR="008457F2" w:rsidRDefault="00DB3A16">
            <w:pPr>
              <w:pStyle w:val="TableParagraph"/>
              <w:spacing w:line="275" w:lineRule="exact"/>
              <w:rPr>
                <w:sz w:val="24"/>
                <w:szCs w:val="24"/>
                <w:lang w:val="fr-FR"/>
              </w:rPr>
              <w:pPrChange w:id="1165" w:author="Missaoui" w:date="2023-05-13T21:52:00Z">
                <w:pPr>
                  <w:pStyle w:val="TableParagraph"/>
                  <w:spacing w:line="275" w:lineRule="exact"/>
                  <w:ind w:left="338"/>
                </w:pPr>
              </w:pPrChange>
            </w:pPr>
            <w:del w:id="1166" w:author="Missaoui" w:date="2023-05-13T21:52:00Z">
              <w:r w:rsidRPr="008457F2" w:rsidDel="00DA3E1C">
                <w:rPr>
                  <w:sz w:val="24"/>
                  <w:szCs w:val="24"/>
                  <w:lang w:val="fr-FR"/>
                </w:rPr>
                <w:delText>.</w:delText>
              </w:r>
            </w:del>
          </w:p>
        </w:tc>
        <w:tc>
          <w:tcPr>
            <w:tcW w:w="1408" w:type="dxa"/>
            <w:tcPrChange w:id="1167"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3</w:t>
            </w:r>
          </w:p>
        </w:tc>
        <w:tc>
          <w:tcPr>
            <w:tcW w:w="1572" w:type="dxa"/>
            <w:tcPrChange w:id="1168"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5</w:t>
            </w:r>
          </w:p>
        </w:tc>
      </w:tr>
      <w:tr w:rsidR="00DB3A16" w:rsidRPr="00FB1C79" w:rsidTr="00DA3E1C">
        <w:trPr>
          <w:trHeight w:val="512"/>
          <w:jc w:val="center"/>
          <w:trPrChange w:id="1169" w:author="Missaoui" w:date="2023-05-13T21:50:00Z">
            <w:trPr>
              <w:trHeight w:val="512"/>
            </w:trPr>
          </w:trPrChange>
        </w:trPr>
        <w:tc>
          <w:tcPr>
            <w:tcW w:w="6971" w:type="dxa"/>
            <w:tcPrChange w:id="1170" w:author="Missaoui" w:date="2023-05-13T21:50:00Z">
              <w:tcPr>
                <w:tcW w:w="6971" w:type="dxa"/>
              </w:tcPr>
            </w:tcPrChange>
          </w:tcPr>
          <w:p w:rsidR="00DB3A16" w:rsidRPr="00FB1C79" w:rsidRDefault="00DB3A16" w:rsidP="00AB2D17">
            <w:pPr>
              <w:rPr>
                <w:sz w:val="24"/>
                <w:szCs w:val="24"/>
                <w:lang w:val="fr-FR"/>
              </w:rPr>
            </w:pPr>
            <w:r w:rsidRPr="00FB1C79">
              <w:rPr>
                <w:sz w:val="24"/>
                <w:szCs w:val="24"/>
                <w:lang w:val="fr-FR"/>
              </w:rPr>
              <w:t>En tant que tuteur, je souhaite pouvoir ajouter, modifier ou supprimer des cours et des leçons.</w:t>
            </w:r>
          </w:p>
        </w:tc>
        <w:tc>
          <w:tcPr>
            <w:tcW w:w="1408" w:type="dxa"/>
            <w:tcPrChange w:id="1171"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2</w:t>
            </w:r>
          </w:p>
        </w:tc>
        <w:tc>
          <w:tcPr>
            <w:tcW w:w="1572" w:type="dxa"/>
            <w:tcPrChange w:id="1172"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5</w:t>
            </w:r>
          </w:p>
        </w:tc>
      </w:tr>
      <w:tr w:rsidR="00DB3A16" w:rsidRPr="00FB1C79" w:rsidTr="00DA3E1C">
        <w:trPr>
          <w:trHeight w:val="1035"/>
          <w:jc w:val="center"/>
          <w:trPrChange w:id="1173" w:author="Missaoui" w:date="2023-05-13T21:50:00Z">
            <w:trPr>
              <w:trHeight w:val="1035"/>
            </w:trPr>
          </w:trPrChange>
        </w:trPr>
        <w:tc>
          <w:tcPr>
            <w:tcW w:w="6971" w:type="dxa"/>
            <w:tcPrChange w:id="1174" w:author="Missaoui" w:date="2023-05-13T21:50:00Z">
              <w:tcPr>
                <w:tcW w:w="6971" w:type="dxa"/>
              </w:tcPr>
            </w:tcPrChange>
          </w:tcPr>
          <w:p w:rsidR="00DB3A16" w:rsidRPr="00FB1C79" w:rsidRDefault="00DB3A16" w:rsidP="00AB2D17">
            <w:pPr>
              <w:rPr>
                <w:sz w:val="24"/>
                <w:szCs w:val="24"/>
                <w:lang w:val="fr-FR"/>
              </w:rPr>
            </w:pPr>
            <w:r w:rsidRPr="00FB1C79">
              <w:rPr>
                <w:sz w:val="24"/>
                <w:szCs w:val="24"/>
                <w:lang w:val="fr-FR"/>
              </w:rPr>
              <w:t>En tant qu'administrateur, je souhaite suivre les performances des utilisateurs et générer des rapports de progression pour évaluer l'efficacité de la plateforme.</w:t>
            </w:r>
          </w:p>
        </w:tc>
        <w:tc>
          <w:tcPr>
            <w:tcW w:w="1408" w:type="dxa"/>
            <w:tcPrChange w:id="1175" w:author="Missaoui" w:date="2023-05-13T21:50:00Z">
              <w:tcPr>
                <w:tcW w:w="1408" w:type="dxa"/>
              </w:tcPr>
            </w:tcPrChange>
          </w:tcPr>
          <w:p w:rsidR="00DB3A16" w:rsidRPr="00FB1C79" w:rsidRDefault="00DB3A16" w:rsidP="00AB2D17">
            <w:pPr>
              <w:pStyle w:val="TableParagraph"/>
              <w:spacing w:before="1"/>
              <w:ind w:left="338"/>
              <w:rPr>
                <w:sz w:val="24"/>
                <w:szCs w:val="24"/>
              </w:rPr>
            </w:pPr>
            <w:r w:rsidRPr="00FB1C79">
              <w:rPr>
                <w:sz w:val="24"/>
                <w:szCs w:val="24"/>
              </w:rPr>
              <w:t>4</w:t>
            </w:r>
          </w:p>
        </w:tc>
        <w:tc>
          <w:tcPr>
            <w:tcW w:w="1572" w:type="dxa"/>
            <w:tcPrChange w:id="1176" w:author="Missaoui" w:date="2023-05-13T21:50:00Z">
              <w:tcPr>
                <w:tcW w:w="1572" w:type="dxa"/>
              </w:tcPr>
            </w:tcPrChange>
          </w:tcPr>
          <w:p w:rsidR="00DB3A16" w:rsidRPr="00FB1C79" w:rsidRDefault="00DB3A16" w:rsidP="00AB2D17">
            <w:pPr>
              <w:pStyle w:val="TableParagraph"/>
              <w:spacing w:before="1"/>
              <w:ind w:left="336"/>
              <w:rPr>
                <w:sz w:val="24"/>
                <w:szCs w:val="24"/>
              </w:rPr>
            </w:pPr>
            <w:r w:rsidRPr="00FB1C79">
              <w:rPr>
                <w:sz w:val="24"/>
                <w:szCs w:val="24"/>
              </w:rPr>
              <w:t>5</w:t>
            </w:r>
          </w:p>
        </w:tc>
      </w:tr>
      <w:tr w:rsidR="00DB3A16" w:rsidRPr="00FB1C79" w:rsidTr="00DA3E1C">
        <w:trPr>
          <w:trHeight w:val="512"/>
          <w:jc w:val="center"/>
          <w:trPrChange w:id="1177" w:author="Missaoui" w:date="2023-05-13T21:50:00Z">
            <w:trPr>
              <w:trHeight w:val="512"/>
            </w:trPr>
          </w:trPrChange>
        </w:trPr>
        <w:tc>
          <w:tcPr>
            <w:tcW w:w="6971" w:type="dxa"/>
            <w:tcPrChange w:id="1178" w:author="Missaoui" w:date="2023-05-13T21:50:00Z">
              <w:tcPr>
                <w:tcW w:w="6971" w:type="dxa"/>
              </w:tcPr>
            </w:tcPrChange>
          </w:tcPr>
          <w:p w:rsidR="00DB3A16" w:rsidRPr="00FB1C79" w:rsidRDefault="00DB3A16" w:rsidP="00AB2D17">
            <w:pPr>
              <w:rPr>
                <w:sz w:val="24"/>
                <w:szCs w:val="24"/>
                <w:lang w:val="fr-FR"/>
              </w:rPr>
            </w:pPr>
            <w:r w:rsidRPr="00FB1C79">
              <w:rPr>
                <w:sz w:val="24"/>
                <w:szCs w:val="24"/>
                <w:lang w:val="fr-FR"/>
              </w:rPr>
              <w:t xml:space="preserve">En tant que tuteur, je souhaite pouvoir créer, modifier, supprimer et ajouter des cours dans une formation pour la salle de classe virtuelle </w:t>
            </w:r>
          </w:p>
        </w:tc>
        <w:tc>
          <w:tcPr>
            <w:tcW w:w="1408" w:type="dxa"/>
            <w:tcPrChange w:id="1179" w:author="Missaoui" w:date="2023-05-13T21:50:00Z">
              <w:tcPr>
                <w:tcW w:w="1408" w:type="dxa"/>
              </w:tcPr>
            </w:tcPrChange>
          </w:tcPr>
          <w:p w:rsidR="00DB3A16" w:rsidRPr="00FB1C79" w:rsidRDefault="00DB3A16" w:rsidP="00AB2D17">
            <w:pPr>
              <w:pStyle w:val="TableParagraph"/>
              <w:spacing w:line="275" w:lineRule="exact"/>
              <w:ind w:left="338"/>
              <w:rPr>
                <w:sz w:val="24"/>
                <w:szCs w:val="24"/>
              </w:rPr>
            </w:pPr>
            <w:r w:rsidRPr="00FB1C79">
              <w:rPr>
                <w:sz w:val="24"/>
                <w:szCs w:val="24"/>
              </w:rPr>
              <w:t>4</w:t>
            </w:r>
          </w:p>
        </w:tc>
        <w:tc>
          <w:tcPr>
            <w:tcW w:w="1572" w:type="dxa"/>
            <w:tcPrChange w:id="1180" w:author="Missaoui" w:date="2023-05-13T21:50:00Z">
              <w:tcPr>
                <w:tcW w:w="1572" w:type="dxa"/>
              </w:tcPr>
            </w:tcPrChange>
          </w:tcPr>
          <w:p w:rsidR="00DB3A16" w:rsidRPr="00FB1C79" w:rsidRDefault="00DB3A16" w:rsidP="00AB2D17">
            <w:pPr>
              <w:pStyle w:val="TableParagraph"/>
              <w:spacing w:line="275" w:lineRule="exact"/>
              <w:ind w:left="336"/>
              <w:rPr>
                <w:sz w:val="24"/>
                <w:szCs w:val="24"/>
              </w:rPr>
            </w:pPr>
            <w:r w:rsidRPr="00FB1C79">
              <w:rPr>
                <w:sz w:val="24"/>
                <w:szCs w:val="24"/>
              </w:rPr>
              <w:t>5</w:t>
            </w:r>
          </w:p>
        </w:tc>
      </w:tr>
      <w:tr w:rsidR="00DB3A16" w:rsidRPr="00FB1C79" w:rsidTr="00DA3E1C">
        <w:trPr>
          <w:trHeight w:val="1033"/>
          <w:jc w:val="center"/>
          <w:trPrChange w:id="1181" w:author="Missaoui" w:date="2023-05-13T21:50:00Z">
            <w:trPr>
              <w:trHeight w:val="1033"/>
            </w:trPr>
          </w:trPrChange>
        </w:trPr>
        <w:tc>
          <w:tcPr>
            <w:tcW w:w="6971" w:type="dxa"/>
            <w:tcPrChange w:id="1182" w:author="Missaoui" w:date="2023-05-13T21:50:00Z">
              <w:tcPr>
                <w:tcW w:w="6971" w:type="dxa"/>
              </w:tcPr>
            </w:tcPrChange>
          </w:tcPr>
          <w:p w:rsidR="00DB3A16" w:rsidRPr="00FB1C79" w:rsidRDefault="00DB3A16" w:rsidP="00AB2D17">
            <w:pPr>
              <w:rPr>
                <w:sz w:val="24"/>
                <w:szCs w:val="24"/>
                <w:lang w:val="fr-FR" w:eastAsia="fr-FR"/>
              </w:rPr>
            </w:pPr>
            <w:r w:rsidRPr="00FB1C79">
              <w:rPr>
                <w:sz w:val="24"/>
                <w:szCs w:val="24"/>
                <w:lang w:val="fr-FR" w:eastAsia="fr-FR"/>
              </w:rPr>
              <w:t xml:space="preserve">En tant que </w:t>
            </w:r>
            <w:r w:rsidRPr="00FB1C79">
              <w:rPr>
                <w:sz w:val="24"/>
                <w:szCs w:val="24"/>
                <w:lang w:val="fr-FR"/>
              </w:rPr>
              <w:t>tuteur,</w:t>
            </w:r>
            <w:r w:rsidRPr="00FB1C79">
              <w:rPr>
                <w:sz w:val="24"/>
                <w:szCs w:val="24"/>
                <w:lang w:val="fr-FR" w:eastAsia="fr-FR"/>
              </w:rPr>
              <w:t xml:space="preserve"> je veux Ajouter du contenu supplémentaire tel que des vidéos, des articles et des guides de référence à mes cours.</w:t>
            </w:r>
          </w:p>
          <w:p w:rsidR="00DB3A16" w:rsidRPr="00FB1C79" w:rsidRDefault="00DB3A16" w:rsidP="00AB2D17">
            <w:pPr>
              <w:pStyle w:val="TableParagraph"/>
              <w:spacing w:before="139"/>
              <w:rPr>
                <w:sz w:val="24"/>
                <w:szCs w:val="24"/>
                <w:lang w:val="fr-FR"/>
              </w:rPr>
            </w:pPr>
          </w:p>
          <w:p w:rsidR="00DB3A16" w:rsidRPr="00FB1C79" w:rsidRDefault="00DB3A16" w:rsidP="00AB2D17">
            <w:pPr>
              <w:pStyle w:val="TableParagraph"/>
              <w:spacing w:before="139"/>
              <w:rPr>
                <w:sz w:val="24"/>
                <w:szCs w:val="24"/>
                <w:lang w:val="fr-FR"/>
              </w:rPr>
            </w:pPr>
          </w:p>
        </w:tc>
        <w:tc>
          <w:tcPr>
            <w:tcW w:w="1408" w:type="dxa"/>
            <w:tcPrChange w:id="1183" w:author="Missaoui" w:date="2023-05-13T21:50:00Z">
              <w:tcPr>
                <w:tcW w:w="1408" w:type="dxa"/>
              </w:tcPr>
            </w:tcPrChange>
          </w:tcPr>
          <w:p w:rsidR="00DB3A16" w:rsidRPr="00FB1C79" w:rsidRDefault="00DB3A16" w:rsidP="00AB2D17">
            <w:pPr>
              <w:pStyle w:val="TableParagraph"/>
              <w:spacing w:line="276" w:lineRule="exact"/>
              <w:ind w:left="338"/>
              <w:rPr>
                <w:sz w:val="24"/>
                <w:szCs w:val="24"/>
              </w:rPr>
            </w:pPr>
            <w:r w:rsidRPr="00FB1C79">
              <w:rPr>
                <w:sz w:val="24"/>
                <w:szCs w:val="24"/>
              </w:rPr>
              <w:t>4</w:t>
            </w:r>
          </w:p>
        </w:tc>
        <w:tc>
          <w:tcPr>
            <w:tcW w:w="1572" w:type="dxa"/>
            <w:tcPrChange w:id="1184" w:author="Missaoui" w:date="2023-05-13T21:50:00Z">
              <w:tcPr>
                <w:tcW w:w="1572" w:type="dxa"/>
              </w:tcPr>
            </w:tcPrChange>
          </w:tcPr>
          <w:p w:rsidR="00DB3A16" w:rsidRPr="00FB1C79" w:rsidRDefault="00DB3A16" w:rsidP="00AB2D17">
            <w:pPr>
              <w:pStyle w:val="TableParagraph"/>
              <w:spacing w:line="276" w:lineRule="exact"/>
              <w:ind w:left="336"/>
              <w:rPr>
                <w:sz w:val="24"/>
                <w:szCs w:val="24"/>
              </w:rPr>
            </w:pPr>
            <w:r w:rsidRPr="00FB1C79">
              <w:rPr>
                <w:sz w:val="24"/>
                <w:szCs w:val="24"/>
              </w:rPr>
              <w:t>5</w:t>
            </w:r>
          </w:p>
        </w:tc>
      </w:tr>
      <w:tr w:rsidR="00DB3A16" w:rsidRPr="00FB1C79" w:rsidTr="00DA3E1C">
        <w:trPr>
          <w:trHeight w:val="1059"/>
          <w:jc w:val="center"/>
          <w:trPrChange w:id="1185" w:author="Missaoui" w:date="2023-05-13T21:50:00Z">
            <w:trPr>
              <w:trHeight w:val="1059"/>
            </w:trPr>
          </w:trPrChange>
        </w:trPr>
        <w:tc>
          <w:tcPr>
            <w:tcW w:w="6971" w:type="dxa"/>
            <w:tcPrChange w:id="1186" w:author="Missaoui" w:date="2023-05-13T21:50:00Z">
              <w:tcPr>
                <w:tcW w:w="6971" w:type="dxa"/>
              </w:tcPr>
            </w:tcPrChange>
          </w:tcPr>
          <w:p w:rsidR="00DB3A16" w:rsidRPr="00FB1C79" w:rsidRDefault="00DB3A16" w:rsidP="00AB2D17">
            <w:pPr>
              <w:rPr>
                <w:sz w:val="24"/>
                <w:szCs w:val="24"/>
                <w:lang w:val="fr-FR" w:eastAsia="fr-FR"/>
              </w:rPr>
            </w:pPr>
            <w:r w:rsidRPr="00FB1C79">
              <w:rPr>
                <w:sz w:val="24"/>
                <w:szCs w:val="24"/>
                <w:lang w:val="fr-FR" w:eastAsia="fr-FR"/>
              </w:rPr>
              <w:t xml:space="preserve">En tant que </w:t>
            </w:r>
            <w:r w:rsidRPr="00FB1C79">
              <w:rPr>
                <w:sz w:val="24"/>
                <w:szCs w:val="24"/>
                <w:lang w:val="fr-FR"/>
              </w:rPr>
              <w:t>tuteur</w:t>
            </w:r>
            <w:r w:rsidRPr="00FB1C79">
              <w:rPr>
                <w:sz w:val="24"/>
                <w:szCs w:val="24"/>
                <w:lang w:val="fr-FR" w:eastAsia="fr-FR"/>
              </w:rPr>
              <w:t>, je veux Accéder aux rapports de progression des étudiants</w:t>
            </w:r>
            <w:r w:rsidRPr="00FB1C79">
              <w:rPr>
                <w:sz w:val="24"/>
                <w:szCs w:val="24"/>
                <w:lang w:val="fr-FR"/>
              </w:rPr>
              <w:t>.</w:t>
            </w:r>
          </w:p>
          <w:p w:rsidR="00DB3A16" w:rsidRPr="00FB1C79" w:rsidRDefault="00DB3A16" w:rsidP="00AB2D17">
            <w:pPr>
              <w:pStyle w:val="TableParagraph"/>
              <w:spacing w:before="1"/>
              <w:rPr>
                <w:sz w:val="24"/>
                <w:szCs w:val="24"/>
                <w:lang w:val="fr-FR"/>
              </w:rPr>
            </w:pPr>
          </w:p>
        </w:tc>
        <w:tc>
          <w:tcPr>
            <w:tcW w:w="1408" w:type="dxa"/>
            <w:tcPrChange w:id="1187" w:author="Missaoui" w:date="2023-05-13T21:50:00Z">
              <w:tcPr>
                <w:tcW w:w="1408" w:type="dxa"/>
              </w:tcPr>
            </w:tcPrChange>
          </w:tcPr>
          <w:p w:rsidR="00DB3A16" w:rsidRPr="00FB1C79" w:rsidRDefault="00DB3A16" w:rsidP="00AB2D17">
            <w:pPr>
              <w:pStyle w:val="TableParagraph"/>
              <w:spacing w:before="1"/>
              <w:ind w:left="338"/>
              <w:rPr>
                <w:sz w:val="24"/>
                <w:szCs w:val="24"/>
              </w:rPr>
            </w:pPr>
            <w:r w:rsidRPr="00FB1C79">
              <w:rPr>
                <w:sz w:val="24"/>
                <w:szCs w:val="24"/>
              </w:rPr>
              <w:t>4</w:t>
            </w:r>
          </w:p>
        </w:tc>
        <w:tc>
          <w:tcPr>
            <w:tcW w:w="1572" w:type="dxa"/>
            <w:tcPrChange w:id="1188" w:author="Missaoui" w:date="2023-05-13T21:50:00Z">
              <w:tcPr>
                <w:tcW w:w="1572" w:type="dxa"/>
              </w:tcPr>
            </w:tcPrChange>
          </w:tcPr>
          <w:p w:rsidR="00DB3A16" w:rsidRPr="00FB1C79" w:rsidRDefault="00DB3A16" w:rsidP="00AB2D17">
            <w:pPr>
              <w:pStyle w:val="TableParagraph"/>
              <w:spacing w:before="1"/>
              <w:ind w:left="336"/>
              <w:rPr>
                <w:sz w:val="24"/>
                <w:szCs w:val="24"/>
              </w:rPr>
            </w:pPr>
            <w:r w:rsidRPr="00FB1C79">
              <w:rPr>
                <w:sz w:val="24"/>
                <w:szCs w:val="24"/>
              </w:rPr>
              <w:t>5</w:t>
            </w:r>
          </w:p>
        </w:tc>
      </w:tr>
      <w:tr w:rsidR="00DB3A16" w:rsidRPr="00FB1C79" w:rsidTr="00DA3E1C">
        <w:trPr>
          <w:trHeight w:val="516"/>
          <w:jc w:val="center"/>
          <w:trPrChange w:id="1189" w:author="Missaoui" w:date="2023-05-13T21:50:00Z">
            <w:trPr>
              <w:trHeight w:val="516"/>
            </w:trPr>
          </w:trPrChange>
        </w:trPr>
        <w:tc>
          <w:tcPr>
            <w:tcW w:w="6971" w:type="dxa"/>
            <w:tcPrChange w:id="1190" w:author="Missaoui" w:date="2023-05-13T21:50:00Z">
              <w:tcPr>
                <w:tcW w:w="6971" w:type="dxa"/>
              </w:tcPr>
            </w:tcPrChange>
          </w:tcPr>
          <w:p w:rsidR="00DB3A16" w:rsidRPr="00FB1C79" w:rsidRDefault="00DB3A16" w:rsidP="00AB2D17">
            <w:pPr>
              <w:rPr>
                <w:sz w:val="24"/>
                <w:szCs w:val="24"/>
                <w:lang w:val="fr-FR"/>
              </w:rPr>
            </w:pPr>
            <w:r w:rsidRPr="00FB1C79">
              <w:rPr>
                <w:sz w:val="24"/>
                <w:szCs w:val="24"/>
                <w:lang w:val="fr-FR"/>
              </w:rPr>
              <w:t>En tant qu’utilisateur, je vais gère les certificats des chaque formation</w:t>
            </w:r>
          </w:p>
        </w:tc>
        <w:tc>
          <w:tcPr>
            <w:tcW w:w="1408" w:type="dxa"/>
            <w:tcPrChange w:id="1191" w:author="Missaoui" w:date="2023-05-13T21:50:00Z">
              <w:tcPr>
                <w:tcW w:w="1408" w:type="dxa"/>
              </w:tcPr>
            </w:tcPrChange>
          </w:tcPr>
          <w:p w:rsidR="00DB3A16" w:rsidRPr="00FB1C79" w:rsidRDefault="00DB3A16" w:rsidP="00AB2D17">
            <w:pPr>
              <w:pStyle w:val="TableParagraph"/>
              <w:spacing w:before="1"/>
              <w:ind w:left="338"/>
              <w:rPr>
                <w:sz w:val="24"/>
                <w:szCs w:val="24"/>
              </w:rPr>
            </w:pPr>
            <w:r w:rsidRPr="00FB1C79">
              <w:rPr>
                <w:sz w:val="24"/>
                <w:szCs w:val="24"/>
              </w:rPr>
              <w:t>5</w:t>
            </w:r>
          </w:p>
        </w:tc>
        <w:tc>
          <w:tcPr>
            <w:tcW w:w="1572" w:type="dxa"/>
            <w:tcPrChange w:id="1192" w:author="Missaoui" w:date="2023-05-13T21:50:00Z">
              <w:tcPr>
                <w:tcW w:w="1572" w:type="dxa"/>
              </w:tcPr>
            </w:tcPrChange>
          </w:tcPr>
          <w:p w:rsidR="00DB3A16" w:rsidRPr="00FB1C79" w:rsidRDefault="00DB3A16" w:rsidP="00AB2D17">
            <w:pPr>
              <w:pStyle w:val="TableParagraph"/>
              <w:spacing w:before="1"/>
              <w:ind w:left="336"/>
              <w:rPr>
                <w:sz w:val="24"/>
                <w:szCs w:val="24"/>
              </w:rPr>
            </w:pPr>
            <w:r w:rsidRPr="00FB1C79">
              <w:rPr>
                <w:sz w:val="24"/>
                <w:szCs w:val="24"/>
              </w:rPr>
              <w:t>5</w:t>
            </w:r>
          </w:p>
          <w:p w:rsidR="00DB3A16" w:rsidRPr="00FB1C79" w:rsidRDefault="00DB3A16" w:rsidP="00AB2D17">
            <w:pPr>
              <w:pStyle w:val="TableParagraph"/>
              <w:spacing w:before="1"/>
              <w:ind w:left="336"/>
              <w:rPr>
                <w:sz w:val="24"/>
                <w:szCs w:val="24"/>
              </w:rPr>
            </w:pPr>
          </w:p>
          <w:p w:rsidR="00DB3A16" w:rsidRPr="00FB1C79" w:rsidRDefault="00DB3A16" w:rsidP="00AB2D17">
            <w:pPr>
              <w:pStyle w:val="TableParagraph"/>
              <w:spacing w:before="1"/>
              <w:rPr>
                <w:sz w:val="24"/>
                <w:szCs w:val="24"/>
              </w:rPr>
            </w:pPr>
          </w:p>
        </w:tc>
      </w:tr>
      <w:tr w:rsidR="00DB3A16" w:rsidRPr="00FB1C79" w:rsidTr="00DA3E1C">
        <w:trPr>
          <w:trHeight w:val="516"/>
          <w:jc w:val="center"/>
          <w:trPrChange w:id="1193" w:author="Missaoui" w:date="2023-05-13T21:50:00Z">
            <w:trPr>
              <w:trHeight w:val="516"/>
            </w:trPr>
          </w:trPrChange>
        </w:trPr>
        <w:tc>
          <w:tcPr>
            <w:tcW w:w="6971" w:type="dxa"/>
            <w:tcPrChange w:id="1194" w:author="Missaoui" w:date="2023-05-13T21:50:00Z">
              <w:tcPr>
                <w:tcW w:w="6971" w:type="dxa"/>
              </w:tcPr>
            </w:tcPrChange>
          </w:tcPr>
          <w:p w:rsidR="00DB3A16" w:rsidRPr="00FB1C79" w:rsidRDefault="00DB3A16" w:rsidP="00AB2D17">
            <w:pPr>
              <w:rPr>
                <w:sz w:val="24"/>
                <w:szCs w:val="24"/>
                <w:lang w:val="fr-FR"/>
              </w:rPr>
            </w:pPr>
            <w:r w:rsidRPr="00FB1C79">
              <w:rPr>
                <w:sz w:val="24"/>
                <w:szCs w:val="24"/>
                <w:lang w:val="fr-FR"/>
              </w:rPr>
              <w:t>En tant qu'utilisateur, je souhaite pouvoir ajouter des commentaires, des "j'aime" ou "je n'aime pas" aux ressources supplémentaires disponibles sur la plateforme</w:t>
            </w:r>
          </w:p>
        </w:tc>
        <w:tc>
          <w:tcPr>
            <w:tcW w:w="1408" w:type="dxa"/>
            <w:tcPrChange w:id="1195" w:author="Missaoui" w:date="2023-05-13T21:50:00Z">
              <w:tcPr>
                <w:tcW w:w="1408" w:type="dxa"/>
              </w:tcPr>
            </w:tcPrChange>
          </w:tcPr>
          <w:p w:rsidR="00DB3A16" w:rsidRPr="00FB1C79" w:rsidRDefault="00DB3A16" w:rsidP="00AB2D17">
            <w:pPr>
              <w:pStyle w:val="TableParagraph"/>
              <w:spacing w:before="1"/>
              <w:ind w:left="338"/>
              <w:rPr>
                <w:sz w:val="24"/>
                <w:szCs w:val="24"/>
                <w:lang w:val="fr-FR"/>
              </w:rPr>
            </w:pPr>
          </w:p>
        </w:tc>
        <w:tc>
          <w:tcPr>
            <w:tcW w:w="1572" w:type="dxa"/>
            <w:tcPrChange w:id="1196" w:author="Missaoui" w:date="2023-05-13T21:50:00Z">
              <w:tcPr>
                <w:tcW w:w="1572" w:type="dxa"/>
              </w:tcPr>
            </w:tcPrChange>
          </w:tcPr>
          <w:p w:rsidR="00DB3A16" w:rsidRPr="00FB1C79" w:rsidRDefault="00DB3A16" w:rsidP="00AB2D17">
            <w:pPr>
              <w:pStyle w:val="TableParagraph"/>
              <w:spacing w:before="1"/>
              <w:ind w:left="336"/>
              <w:rPr>
                <w:sz w:val="24"/>
                <w:szCs w:val="24"/>
              </w:rPr>
            </w:pPr>
            <w:r w:rsidRPr="00FB1C79">
              <w:rPr>
                <w:sz w:val="24"/>
                <w:szCs w:val="24"/>
              </w:rPr>
              <w:t>5</w:t>
            </w:r>
          </w:p>
        </w:tc>
      </w:tr>
      <w:tr w:rsidR="00DB3A16" w:rsidRPr="00FB1C79" w:rsidTr="00DA3E1C">
        <w:trPr>
          <w:trHeight w:val="516"/>
          <w:jc w:val="center"/>
          <w:trPrChange w:id="1197" w:author="Missaoui" w:date="2023-05-13T21:50:00Z">
            <w:trPr>
              <w:trHeight w:val="516"/>
            </w:trPr>
          </w:trPrChange>
        </w:trPr>
        <w:tc>
          <w:tcPr>
            <w:tcW w:w="6971" w:type="dxa"/>
            <w:tcPrChange w:id="1198" w:author="Missaoui" w:date="2023-05-13T21:50:00Z">
              <w:tcPr>
                <w:tcW w:w="6971" w:type="dxa"/>
              </w:tcPr>
            </w:tcPrChange>
          </w:tcPr>
          <w:p w:rsidR="00DB3A16" w:rsidRPr="00FB1C79" w:rsidRDefault="00DB3A16" w:rsidP="00AB2D17">
            <w:pPr>
              <w:rPr>
                <w:sz w:val="24"/>
                <w:szCs w:val="24"/>
              </w:rPr>
            </w:pPr>
          </w:p>
        </w:tc>
        <w:tc>
          <w:tcPr>
            <w:tcW w:w="1408" w:type="dxa"/>
            <w:tcPrChange w:id="1199" w:author="Missaoui" w:date="2023-05-13T21:50:00Z">
              <w:tcPr>
                <w:tcW w:w="1408" w:type="dxa"/>
              </w:tcPr>
            </w:tcPrChange>
          </w:tcPr>
          <w:p w:rsidR="00DB3A16" w:rsidRPr="00FB1C79" w:rsidRDefault="00DB3A16" w:rsidP="00AB2D17">
            <w:pPr>
              <w:pStyle w:val="TableParagraph"/>
              <w:spacing w:before="1"/>
              <w:ind w:left="338"/>
              <w:rPr>
                <w:sz w:val="24"/>
                <w:szCs w:val="24"/>
              </w:rPr>
            </w:pPr>
          </w:p>
        </w:tc>
        <w:tc>
          <w:tcPr>
            <w:tcW w:w="1572" w:type="dxa"/>
            <w:tcPrChange w:id="1200" w:author="Missaoui" w:date="2023-05-13T21:50:00Z">
              <w:tcPr>
                <w:tcW w:w="1572" w:type="dxa"/>
              </w:tcPr>
            </w:tcPrChange>
          </w:tcPr>
          <w:p w:rsidR="00DB3A16" w:rsidRPr="00FB1C79" w:rsidRDefault="00DB3A16" w:rsidP="00AB2D17">
            <w:pPr>
              <w:pStyle w:val="TableParagraph"/>
              <w:spacing w:before="1"/>
              <w:ind w:left="336"/>
              <w:rPr>
                <w:sz w:val="24"/>
                <w:szCs w:val="24"/>
              </w:rPr>
            </w:pPr>
          </w:p>
        </w:tc>
      </w:tr>
      <w:tr w:rsidR="00DB3A16" w:rsidRPr="00FB1C79" w:rsidTr="00DA3E1C">
        <w:trPr>
          <w:trHeight w:val="516"/>
          <w:jc w:val="center"/>
          <w:trPrChange w:id="1201" w:author="Missaoui" w:date="2023-05-13T21:50:00Z">
            <w:trPr>
              <w:trHeight w:val="516"/>
            </w:trPr>
          </w:trPrChange>
        </w:trPr>
        <w:tc>
          <w:tcPr>
            <w:tcW w:w="6971" w:type="dxa"/>
            <w:tcPrChange w:id="1202" w:author="Missaoui" w:date="2023-05-13T21:50:00Z">
              <w:tcPr>
                <w:tcW w:w="6971" w:type="dxa"/>
              </w:tcPr>
            </w:tcPrChange>
          </w:tcPr>
          <w:p w:rsidR="00DB3A16" w:rsidRPr="00FB1C79" w:rsidRDefault="00DB3A16" w:rsidP="00AB2D17">
            <w:pPr>
              <w:rPr>
                <w:sz w:val="24"/>
                <w:szCs w:val="24"/>
              </w:rPr>
            </w:pPr>
          </w:p>
        </w:tc>
        <w:tc>
          <w:tcPr>
            <w:tcW w:w="1408" w:type="dxa"/>
            <w:tcPrChange w:id="1203" w:author="Missaoui" w:date="2023-05-13T21:50:00Z">
              <w:tcPr>
                <w:tcW w:w="1408" w:type="dxa"/>
              </w:tcPr>
            </w:tcPrChange>
          </w:tcPr>
          <w:p w:rsidR="00DB3A16" w:rsidRPr="00FB1C79" w:rsidRDefault="00DB3A16" w:rsidP="00AB2D17">
            <w:pPr>
              <w:pStyle w:val="TableParagraph"/>
              <w:spacing w:before="1"/>
              <w:ind w:left="338"/>
              <w:rPr>
                <w:sz w:val="24"/>
                <w:szCs w:val="24"/>
              </w:rPr>
            </w:pPr>
          </w:p>
        </w:tc>
        <w:tc>
          <w:tcPr>
            <w:tcW w:w="1572" w:type="dxa"/>
            <w:tcPrChange w:id="1204" w:author="Missaoui" w:date="2023-05-13T21:50:00Z">
              <w:tcPr>
                <w:tcW w:w="1572" w:type="dxa"/>
              </w:tcPr>
            </w:tcPrChange>
          </w:tcPr>
          <w:p w:rsidR="00DB3A16" w:rsidRPr="00FB1C79" w:rsidRDefault="00DB3A16" w:rsidP="00AB2D17">
            <w:pPr>
              <w:pStyle w:val="TableParagraph"/>
              <w:spacing w:before="1"/>
              <w:ind w:left="336"/>
              <w:rPr>
                <w:sz w:val="24"/>
                <w:szCs w:val="24"/>
              </w:rPr>
            </w:pPr>
          </w:p>
        </w:tc>
      </w:tr>
      <w:tr w:rsidR="00DB3A16" w:rsidRPr="00FB1C79" w:rsidTr="00DA3E1C">
        <w:trPr>
          <w:trHeight w:val="516"/>
          <w:jc w:val="center"/>
          <w:trPrChange w:id="1205" w:author="Missaoui" w:date="2023-05-13T21:50:00Z">
            <w:trPr>
              <w:trHeight w:val="516"/>
            </w:trPr>
          </w:trPrChange>
        </w:trPr>
        <w:tc>
          <w:tcPr>
            <w:tcW w:w="6971" w:type="dxa"/>
            <w:tcPrChange w:id="1206" w:author="Missaoui" w:date="2023-05-13T21:50:00Z">
              <w:tcPr>
                <w:tcW w:w="6971" w:type="dxa"/>
              </w:tcPr>
            </w:tcPrChange>
          </w:tcPr>
          <w:p w:rsidR="00DB3A16" w:rsidRPr="00FB1C79" w:rsidRDefault="00DB3A16" w:rsidP="00AB2D17">
            <w:pPr>
              <w:rPr>
                <w:sz w:val="24"/>
                <w:szCs w:val="24"/>
              </w:rPr>
            </w:pPr>
          </w:p>
        </w:tc>
        <w:tc>
          <w:tcPr>
            <w:tcW w:w="1408" w:type="dxa"/>
            <w:tcPrChange w:id="1207" w:author="Missaoui" w:date="2023-05-13T21:50:00Z">
              <w:tcPr>
                <w:tcW w:w="1408" w:type="dxa"/>
              </w:tcPr>
            </w:tcPrChange>
          </w:tcPr>
          <w:p w:rsidR="00DB3A16" w:rsidRPr="00FB1C79" w:rsidRDefault="00DB3A16" w:rsidP="00AB2D17">
            <w:pPr>
              <w:pStyle w:val="TableParagraph"/>
              <w:spacing w:before="1"/>
              <w:ind w:left="338"/>
              <w:rPr>
                <w:sz w:val="24"/>
                <w:szCs w:val="24"/>
              </w:rPr>
            </w:pPr>
          </w:p>
        </w:tc>
        <w:tc>
          <w:tcPr>
            <w:tcW w:w="1572" w:type="dxa"/>
            <w:tcPrChange w:id="1208" w:author="Missaoui" w:date="2023-05-13T21:50:00Z">
              <w:tcPr>
                <w:tcW w:w="1572" w:type="dxa"/>
              </w:tcPr>
            </w:tcPrChange>
          </w:tcPr>
          <w:p w:rsidR="00DB3A16" w:rsidRPr="00FB1C79" w:rsidRDefault="00DB3A16" w:rsidP="00AB2D17">
            <w:pPr>
              <w:pStyle w:val="TableParagraph"/>
              <w:spacing w:before="1"/>
              <w:ind w:left="336"/>
              <w:rPr>
                <w:sz w:val="24"/>
                <w:szCs w:val="24"/>
              </w:rPr>
            </w:pPr>
          </w:p>
        </w:tc>
      </w:tr>
      <w:tr w:rsidR="00DB3A16" w:rsidRPr="00FB1C79" w:rsidTr="00DA3E1C">
        <w:trPr>
          <w:trHeight w:val="516"/>
          <w:jc w:val="center"/>
          <w:trPrChange w:id="1209" w:author="Missaoui" w:date="2023-05-13T21:50:00Z">
            <w:trPr>
              <w:trHeight w:val="516"/>
            </w:trPr>
          </w:trPrChange>
        </w:trPr>
        <w:tc>
          <w:tcPr>
            <w:tcW w:w="6971" w:type="dxa"/>
            <w:tcPrChange w:id="1210" w:author="Missaoui" w:date="2023-05-13T21:50:00Z">
              <w:tcPr>
                <w:tcW w:w="6971" w:type="dxa"/>
              </w:tcPr>
            </w:tcPrChange>
          </w:tcPr>
          <w:p w:rsidR="00DB3A16" w:rsidRPr="00FB1C79" w:rsidRDefault="00DB3A16" w:rsidP="00AB2D17">
            <w:pPr>
              <w:rPr>
                <w:sz w:val="24"/>
                <w:szCs w:val="24"/>
              </w:rPr>
            </w:pPr>
          </w:p>
        </w:tc>
        <w:tc>
          <w:tcPr>
            <w:tcW w:w="1408" w:type="dxa"/>
            <w:tcPrChange w:id="1211" w:author="Missaoui" w:date="2023-05-13T21:50:00Z">
              <w:tcPr>
                <w:tcW w:w="1408" w:type="dxa"/>
              </w:tcPr>
            </w:tcPrChange>
          </w:tcPr>
          <w:p w:rsidR="00DB3A16" w:rsidRPr="00FB1C79" w:rsidRDefault="00DB3A16" w:rsidP="00AB2D17">
            <w:pPr>
              <w:pStyle w:val="TableParagraph"/>
              <w:spacing w:before="1"/>
              <w:ind w:left="338"/>
              <w:rPr>
                <w:sz w:val="24"/>
                <w:szCs w:val="24"/>
              </w:rPr>
            </w:pPr>
          </w:p>
        </w:tc>
        <w:commentRangeEnd w:id="1108"/>
        <w:tc>
          <w:tcPr>
            <w:tcW w:w="1572" w:type="dxa"/>
            <w:tcPrChange w:id="1212" w:author="Missaoui" w:date="2023-05-13T21:50:00Z">
              <w:tcPr>
                <w:tcW w:w="1572" w:type="dxa"/>
              </w:tcPr>
            </w:tcPrChange>
          </w:tcPr>
          <w:p w:rsidR="00DB3A16" w:rsidRPr="00FB1C79" w:rsidRDefault="00DA3E1C" w:rsidP="00AB2D17">
            <w:pPr>
              <w:pStyle w:val="TableParagraph"/>
              <w:spacing w:before="1"/>
              <w:ind w:left="336"/>
              <w:rPr>
                <w:sz w:val="24"/>
                <w:szCs w:val="24"/>
              </w:rPr>
            </w:pPr>
            <w:r>
              <w:rPr>
                <w:rStyle w:val="Marquedecommentaire"/>
                <w:lang w:val="fr-FR"/>
              </w:rPr>
              <w:commentReference w:id="1108"/>
            </w:r>
          </w:p>
        </w:tc>
      </w:tr>
    </w:tbl>
    <w:p w:rsidR="00DB3A16" w:rsidRPr="00FB1C79" w:rsidRDefault="00DB3A16" w:rsidP="00AB2D17">
      <w:pPr>
        <w:pStyle w:val="Corpsdetexte"/>
        <w:spacing w:before="11"/>
      </w:pPr>
    </w:p>
    <w:p w:rsidR="00DB3A16" w:rsidRPr="00FB1C79" w:rsidRDefault="00DB3A16" w:rsidP="00AB2D17">
      <w:pPr>
        <w:ind w:left="3009"/>
        <w:rPr>
          <w:b/>
          <w:sz w:val="24"/>
          <w:szCs w:val="24"/>
        </w:rPr>
      </w:pPr>
      <w:r w:rsidRPr="00FB1C79">
        <w:rPr>
          <w:b/>
          <w:sz w:val="24"/>
          <w:szCs w:val="24"/>
        </w:rPr>
        <w:t>Tableau2.1Fonctionnalitésdubacklog.</w:t>
      </w:r>
    </w:p>
    <w:p w:rsidR="00DB3A16" w:rsidRPr="00606216" w:rsidRDefault="00DB3A16" w:rsidP="00606216">
      <w:pPr>
        <w:tabs>
          <w:tab w:val="left" w:pos="3633"/>
        </w:tabs>
        <w:rPr>
          <w:sz w:val="24"/>
          <w:szCs w:val="24"/>
        </w:rPr>
      </w:pPr>
    </w:p>
    <w:p w:rsidR="008457F2" w:rsidRDefault="00DB3A16">
      <w:pPr>
        <w:pStyle w:val="Titre7"/>
        <w:numPr>
          <w:ilvl w:val="2"/>
          <w:numId w:val="12"/>
        </w:numPr>
        <w:tabs>
          <w:tab w:val="left" w:pos="1327"/>
        </w:tabs>
        <w:spacing w:before="205"/>
        <w:ind w:left="1326" w:hanging="585"/>
        <w:jc w:val="both"/>
        <w:rPr>
          <w:sz w:val="24"/>
          <w:szCs w:val="24"/>
        </w:rPr>
        <w:pPrChange w:id="1213" w:author="Missaoui" w:date="2023-05-13T13:12:00Z">
          <w:pPr>
            <w:pStyle w:val="Titre7"/>
            <w:numPr>
              <w:ilvl w:val="2"/>
              <w:numId w:val="82"/>
            </w:numPr>
            <w:tabs>
              <w:tab w:val="num" w:pos="360"/>
              <w:tab w:val="left" w:pos="1327"/>
              <w:tab w:val="num" w:pos="2160"/>
            </w:tabs>
            <w:spacing w:before="205"/>
            <w:ind w:left="1326" w:hanging="720"/>
            <w:jc w:val="both"/>
          </w:pPr>
        </w:pPrChange>
      </w:pPr>
      <w:r w:rsidRPr="00FB1C79">
        <w:rPr>
          <w:sz w:val="24"/>
          <w:szCs w:val="24"/>
        </w:rPr>
        <w:t>Diagramme</w:t>
      </w:r>
      <w:r w:rsidR="001D1BE1">
        <w:rPr>
          <w:sz w:val="24"/>
          <w:szCs w:val="24"/>
        </w:rPr>
        <w:t xml:space="preserve"> </w:t>
      </w:r>
      <w:r w:rsidRPr="00FB1C79">
        <w:rPr>
          <w:sz w:val="24"/>
          <w:szCs w:val="24"/>
        </w:rPr>
        <w:t>de</w:t>
      </w:r>
      <w:r w:rsidR="001D1BE1">
        <w:rPr>
          <w:sz w:val="24"/>
          <w:szCs w:val="24"/>
        </w:rPr>
        <w:t xml:space="preserve"> </w:t>
      </w:r>
      <w:r w:rsidRPr="00FB1C79">
        <w:rPr>
          <w:sz w:val="24"/>
          <w:szCs w:val="24"/>
        </w:rPr>
        <w:t>cas</w:t>
      </w:r>
      <w:r w:rsidR="001D1BE1">
        <w:rPr>
          <w:sz w:val="24"/>
          <w:szCs w:val="24"/>
        </w:rPr>
        <w:t xml:space="preserve"> </w:t>
      </w:r>
      <w:r w:rsidRPr="00FB1C79">
        <w:rPr>
          <w:sz w:val="24"/>
          <w:szCs w:val="24"/>
        </w:rPr>
        <w:t>d’utilisation</w:t>
      </w:r>
      <w:r w:rsidR="001D1BE1">
        <w:rPr>
          <w:sz w:val="24"/>
          <w:szCs w:val="24"/>
        </w:rPr>
        <w:t xml:space="preserve"> </w:t>
      </w:r>
      <w:r w:rsidRPr="00FB1C79">
        <w:rPr>
          <w:sz w:val="24"/>
          <w:szCs w:val="24"/>
        </w:rPr>
        <w:t xml:space="preserve">global  </w:t>
      </w:r>
    </w:p>
    <w:p w:rsidR="00DB3A16" w:rsidRPr="001D1BE1" w:rsidRDefault="00DB3A16" w:rsidP="001D1BE1">
      <w:pPr>
        <w:spacing w:before="240" w:after="240" w:line="360" w:lineRule="auto"/>
        <w:ind w:firstLine="284"/>
        <w:jc w:val="both"/>
        <w:rPr>
          <w:sz w:val="24"/>
          <w:szCs w:val="24"/>
        </w:rPr>
      </w:pPr>
      <w:commentRangeStart w:id="1214"/>
      <w:r w:rsidRPr="001D1BE1">
        <w:rPr>
          <w:sz w:val="24"/>
          <w:szCs w:val="24"/>
        </w:rPr>
        <w:t xml:space="preserve">La </w:t>
      </w:r>
      <w:r w:rsidRPr="001D1BE1">
        <w:rPr>
          <w:sz w:val="24"/>
          <w:szCs w:val="24"/>
          <w:highlight w:val="yellow"/>
        </w:rPr>
        <w:t>figure 2.2</w:t>
      </w:r>
      <w:r w:rsidRPr="001D1BE1">
        <w:rPr>
          <w:sz w:val="24"/>
          <w:szCs w:val="24"/>
        </w:rPr>
        <w:t xml:space="preserve"> présente le diagramme de cas d’utilisation global de notre plateforme. Après</w:t>
      </w:r>
      <w:r w:rsidR="001D1BE1">
        <w:rPr>
          <w:sz w:val="24"/>
          <w:szCs w:val="24"/>
        </w:rPr>
        <w:t xml:space="preserve"> </w:t>
      </w:r>
      <w:r w:rsidRPr="001D1BE1">
        <w:rPr>
          <w:sz w:val="24"/>
          <w:szCs w:val="24"/>
        </w:rPr>
        <w:lastRenderedPageBreak/>
        <w:t>l’authentification,</w:t>
      </w:r>
      <w:r w:rsidR="001D1BE1">
        <w:rPr>
          <w:sz w:val="24"/>
          <w:szCs w:val="24"/>
        </w:rPr>
        <w:t xml:space="preserve"> </w:t>
      </w:r>
      <w:r w:rsidRPr="001D1BE1">
        <w:rPr>
          <w:sz w:val="24"/>
          <w:szCs w:val="24"/>
        </w:rPr>
        <w:t>l’utilisateur dispose des</w:t>
      </w:r>
      <w:r w:rsidR="001D1BE1">
        <w:rPr>
          <w:sz w:val="24"/>
          <w:szCs w:val="24"/>
        </w:rPr>
        <w:t xml:space="preserve"> </w:t>
      </w:r>
      <w:r w:rsidRPr="001D1BE1">
        <w:rPr>
          <w:sz w:val="24"/>
          <w:szCs w:val="24"/>
        </w:rPr>
        <w:t>tâches :création</w:t>
      </w:r>
      <w:r w:rsidR="001D1BE1">
        <w:rPr>
          <w:sz w:val="24"/>
          <w:szCs w:val="24"/>
        </w:rPr>
        <w:t xml:space="preserve"> </w:t>
      </w:r>
      <w:r w:rsidRPr="001D1BE1">
        <w:rPr>
          <w:sz w:val="24"/>
          <w:szCs w:val="24"/>
        </w:rPr>
        <w:t>du</w:t>
      </w:r>
      <w:r w:rsidR="001D1BE1">
        <w:rPr>
          <w:sz w:val="24"/>
          <w:szCs w:val="24"/>
        </w:rPr>
        <w:t xml:space="preserve"> </w:t>
      </w:r>
      <w:r w:rsidRPr="001D1BE1">
        <w:rPr>
          <w:sz w:val="24"/>
          <w:szCs w:val="24"/>
        </w:rPr>
        <w:t>compte,</w:t>
      </w:r>
      <w:r w:rsidR="001D1BE1">
        <w:rPr>
          <w:sz w:val="24"/>
          <w:szCs w:val="24"/>
        </w:rPr>
        <w:t xml:space="preserve"> </w:t>
      </w:r>
      <w:r w:rsidRPr="001D1BE1">
        <w:rPr>
          <w:sz w:val="24"/>
          <w:szCs w:val="24"/>
        </w:rPr>
        <w:t>gestion</w:t>
      </w:r>
      <w:r w:rsidR="001D1BE1">
        <w:rPr>
          <w:sz w:val="24"/>
          <w:szCs w:val="24"/>
        </w:rPr>
        <w:t xml:space="preserve"> </w:t>
      </w:r>
      <w:r w:rsidRPr="001D1BE1">
        <w:rPr>
          <w:sz w:val="24"/>
          <w:szCs w:val="24"/>
        </w:rPr>
        <w:t>des</w:t>
      </w:r>
      <w:r w:rsidR="001D1BE1">
        <w:rPr>
          <w:sz w:val="24"/>
          <w:szCs w:val="24"/>
        </w:rPr>
        <w:t xml:space="preserve"> </w:t>
      </w:r>
      <w:r w:rsidRPr="001D1BE1">
        <w:rPr>
          <w:sz w:val="24"/>
          <w:szCs w:val="24"/>
        </w:rPr>
        <w:t>données,</w:t>
      </w:r>
      <w:r w:rsidR="001D1BE1">
        <w:rPr>
          <w:sz w:val="24"/>
          <w:szCs w:val="24"/>
        </w:rPr>
        <w:t xml:space="preserve"> </w:t>
      </w:r>
      <w:r w:rsidRPr="001D1BE1">
        <w:rPr>
          <w:sz w:val="24"/>
          <w:szCs w:val="24"/>
        </w:rPr>
        <w:t>gestion des concurrents et consultation de la veille. En outre, l’administrateur peut consulter son</w:t>
      </w:r>
      <w:r w:rsidR="001D1BE1">
        <w:rPr>
          <w:sz w:val="24"/>
          <w:szCs w:val="24"/>
        </w:rPr>
        <w:t xml:space="preserve"> </w:t>
      </w:r>
      <w:r w:rsidRPr="001D1BE1">
        <w:rPr>
          <w:sz w:val="24"/>
          <w:szCs w:val="24"/>
        </w:rPr>
        <w:t>Dashboard ainsi que</w:t>
      </w:r>
      <w:r w:rsidR="001D1BE1">
        <w:rPr>
          <w:sz w:val="24"/>
          <w:szCs w:val="24"/>
        </w:rPr>
        <w:t xml:space="preserve"> </w:t>
      </w:r>
      <w:r w:rsidRPr="001D1BE1">
        <w:rPr>
          <w:sz w:val="24"/>
          <w:szCs w:val="24"/>
        </w:rPr>
        <w:t>la liste</w:t>
      </w:r>
      <w:r w:rsidR="001D1BE1">
        <w:rPr>
          <w:sz w:val="24"/>
          <w:szCs w:val="24"/>
        </w:rPr>
        <w:t xml:space="preserve"> </w:t>
      </w:r>
      <w:r w:rsidRPr="001D1BE1">
        <w:rPr>
          <w:sz w:val="24"/>
          <w:szCs w:val="24"/>
        </w:rPr>
        <w:t>des</w:t>
      </w:r>
      <w:r w:rsidR="001D1BE1">
        <w:rPr>
          <w:sz w:val="24"/>
          <w:szCs w:val="24"/>
        </w:rPr>
        <w:t xml:space="preserve"> </w:t>
      </w:r>
      <w:r w:rsidRPr="001D1BE1">
        <w:rPr>
          <w:sz w:val="24"/>
          <w:szCs w:val="24"/>
        </w:rPr>
        <w:t>utilisateurs</w:t>
      </w:r>
      <w:r w:rsidR="001D1BE1">
        <w:rPr>
          <w:sz w:val="24"/>
          <w:szCs w:val="24"/>
        </w:rPr>
        <w:t xml:space="preserve"> </w:t>
      </w:r>
      <w:r w:rsidRPr="001D1BE1">
        <w:rPr>
          <w:sz w:val="24"/>
          <w:szCs w:val="24"/>
        </w:rPr>
        <w:t>et des</w:t>
      </w:r>
      <w:r w:rsidR="001D1BE1">
        <w:rPr>
          <w:sz w:val="24"/>
          <w:szCs w:val="24"/>
        </w:rPr>
        <w:t xml:space="preserve"> </w:t>
      </w:r>
      <w:r w:rsidRPr="001D1BE1">
        <w:rPr>
          <w:sz w:val="24"/>
          <w:szCs w:val="24"/>
        </w:rPr>
        <w:t>transactions.</w:t>
      </w:r>
      <w:commentRangeEnd w:id="1214"/>
      <w:r w:rsidR="001D1BE1">
        <w:rPr>
          <w:rStyle w:val="Marquedecommentaire"/>
        </w:rPr>
        <w:commentReference w:id="1214"/>
      </w:r>
    </w:p>
    <w:p w:rsidR="00DB3A16" w:rsidRPr="00FB1C79" w:rsidRDefault="00DB3A16" w:rsidP="00AB2D17">
      <w:pPr>
        <w:pStyle w:val="Corpsdetexte"/>
        <w:spacing w:before="9"/>
        <w:rPr>
          <w:noProof/>
        </w:rPr>
      </w:pPr>
    </w:p>
    <w:p w:rsidR="00DB3A16" w:rsidRPr="00FB1C79" w:rsidRDefault="00DB3A16" w:rsidP="00AB2D17">
      <w:pPr>
        <w:pStyle w:val="Corpsdetexte"/>
        <w:spacing w:before="9"/>
      </w:pPr>
    </w:p>
    <w:p w:rsidR="00DB3A16" w:rsidRPr="00FB1C79" w:rsidRDefault="00DB3A16" w:rsidP="00AB2D17">
      <w:pPr>
        <w:pStyle w:val="Corpsdetexte"/>
        <w:spacing w:before="4"/>
      </w:pPr>
    </w:p>
    <w:p w:rsidR="00DB3A16" w:rsidRPr="00FB1C79" w:rsidRDefault="00DB3A16" w:rsidP="00AB2D17">
      <w:pPr>
        <w:ind w:left="2574"/>
        <w:rPr>
          <w:b/>
          <w:sz w:val="24"/>
          <w:szCs w:val="24"/>
        </w:rPr>
      </w:pPr>
      <w:r w:rsidRPr="00FB1C79">
        <w:rPr>
          <w:b/>
          <w:sz w:val="24"/>
          <w:szCs w:val="24"/>
        </w:rPr>
        <w:t>Figure</w:t>
      </w:r>
      <w:r w:rsidR="000767F1">
        <w:rPr>
          <w:b/>
          <w:sz w:val="24"/>
          <w:szCs w:val="24"/>
        </w:rPr>
        <w:t xml:space="preserve"> </w:t>
      </w:r>
      <w:r w:rsidRPr="00FB1C79">
        <w:rPr>
          <w:b/>
          <w:sz w:val="24"/>
          <w:szCs w:val="24"/>
        </w:rPr>
        <w:t>2.2</w:t>
      </w:r>
      <w:r w:rsidR="000767F1">
        <w:rPr>
          <w:b/>
          <w:sz w:val="24"/>
          <w:szCs w:val="24"/>
        </w:rPr>
        <w:t xml:space="preserve"> </w:t>
      </w:r>
      <w:r w:rsidRPr="00FB1C79">
        <w:rPr>
          <w:b/>
          <w:sz w:val="24"/>
          <w:szCs w:val="24"/>
        </w:rPr>
        <w:t>Diagramme</w:t>
      </w:r>
      <w:r w:rsidR="000767F1">
        <w:rPr>
          <w:b/>
          <w:sz w:val="24"/>
          <w:szCs w:val="24"/>
        </w:rPr>
        <w:t xml:space="preserve"> </w:t>
      </w:r>
      <w:r w:rsidRPr="00FB1C79">
        <w:rPr>
          <w:b/>
          <w:sz w:val="24"/>
          <w:szCs w:val="24"/>
        </w:rPr>
        <w:t>de</w:t>
      </w:r>
      <w:r w:rsidR="000767F1">
        <w:rPr>
          <w:b/>
          <w:sz w:val="24"/>
          <w:szCs w:val="24"/>
        </w:rPr>
        <w:t xml:space="preserve"> </w:t>
      </w:r>
      <w:r w:rsidRPr="00FB1C79">
        <w:rPr>
          <w:b/>
          <w:sz w:val="24"/>
          <w:szCs w:val="24"/>
        </w:rPr>
        <w:t>cas</w:t>
      </w:r>
      <w:r w:rsidR="000767F1">
        <w:rPr>
          <w:b/>
          <w:sz w:val="24"/>
          <w:szCs w:val="24"/>
        </w:rPr>
        <w:t xml:space="preserve"> </w:t>
      </w:r>
      <w:r w:rsidRPr="00FB1C79">
        <w:rPr>
          <w:b/>
          <w:sz w:val="24"/>
          <w:szCs w:val="24"/>
        </w:rPr>
        <w:t>d'utilisation</w:t>
      </w:r>
      <w:r w:rsidR="000767F1">
        <w:rPr>
          <w:b/>
          <w:sz w:val="24"/>
          <w:szCs w:val="24"/>
        </w:rPr>
        <w:t xml:space="preserve"> </w:t>
      </w:r>
      <w:r w:rsidRPr="00FB1C79">
        <w:rPr>
          <w:b/>
          <w:sz w:val="24"/>
          <w:szCs w:val="24"/>
        </w:rPr>
        <w:t>global.</w:t>
      </w:r>
    </w:p>
    <w:p w:rsidR="00DB3A16" w:rsidRPr="00FB1C79" w:rsidRDefault="00DB3A16" w:rsidP="00AB2D17">
      <w:pPr>
        <w:pStyle w:val="Corpsdetexte"/>
        <w:spacing w:before="5"/>
        <w:rPr>
          <w:b/>
        </w:rPr>
      </w:pPr>
    </w:p>
    <w:p w:rsidR="008457F2" w:rsidRDefault="00DB3A16">
      <w:pPr>
        <w:pStyle w:val="Titre7"/>
        <w:numPr>
          <w:ilvl w:val="2"/>
          <w:numId w:val="12"/>
        </w:numPr>
        <w:tabs>
          <w:tab w:val="left" w:pos="1327"/>
        </w:tabs>
        <w:spacing w:before="205"/>
        <w:ind w:left="1326" w:hanging="585"/>
        <w:jc w:val="both"/>
        <w:rPr>
          <w:sz w:val="24"/>
          <w:szCs w:val="24"/>
        </w:rPr>
        <w:pPrChange w:id="1215" w:author="Missaoui" w:date="2023-05-13T13:12:00Z">
          <w:pPr>
            <w:pStyle w:val="Titre7"/>
            <w:numPr>
              <w:ilvl w:val="2"/>
              <w:numId w:val="82"/>
            </w:numPr>
            <w:tabs>
              <w:tab w:val="num" w:pos="360"/>
              <w:tab w:val="left" w:pos="760"/>
              <w:tab w:val="num" w:pos="2160"/>
            </w:tabs>
            <w:ind w:left="759" w:hanging="584"/>
          </w:pPr>
        </w:pPrChange>
      </w:pPr>
      <w:r w:rsidRPr="00FB1C79">
        <w:rPr>
          <w:sz w:val="24"/>
          <w:szCs w:val="24"/>
        </w:rPr>
        <w:t>Diagramme</w:t>
      </w:r>
      <w:r w:rsidR="001D1BE1">
        <w:rPr>
          <w:sz w:val="24"/>
          <w:szCs w:val="24"/>
        </w:rPr>
        <w:t xml:space="preserve"> </w:t>
      </w:r>
      <w:r w:rsidRPr="00FB1C79">
        <w:rPr>
          <w:sz w:val="24"/>
          <w:szCs w:val="24"/>
        </w:rPr>
        <w:t>de</w:t>
      </w:r>
      <w:r w:rsidR="001D1BE1">
        <w:rPr>
          <w:sz w:val="24"/>
          <w:szCs w:val="24"/>
        </w:rPr>
        <w:t xml:space="preserve"> </w:t>
      </w:r>
      <w:r w:rsidRPr="00FB1C79">
        <w:rPr>
          <w:sz w:val="24"/>
          <w:szCs w:val="24"/>
        </w:rPr>
        <w:t>classes</w:t>
      </w:r>
      <w:r w:rsidR="001D1BE1">
        <w:rPr>
          <w:sz w:val="24"/>
          <w:szCs w:val="24"/>
        </w:rPr>
        <w:t xml:space="preserve"> global  </w:t>
      </w:r>
    </w:p>
    <w:p w:rsidR="00DB3A16" w:rsidRPr="000767F1" w:rsidRDefault="00DB3A16" w:rsidP="000767F1">
      <w:pPr>
        <w:spacing w:before="240" w:after="240" w:line="360" w:lineRule="auto"/>
        <w:ind w:firstLine="284"/>
        <w:jc w:val="both"/>
        <w:rPr>
          <w:sz w:val="24"/>
          <w:szCs w:val="24"/>
        </w:rPr>
      </w:pPr>
      <w:r w:rsidRPr="000767F1">
        <w:rPr>
          <w:sz w:val="24"/>
          <w:szCs w:val="24"/>
          <w:highlight w:val="yellow"/>
        </w:rPr>
        <w:t>La</w:t>
      </w:r>
      <w:r w:rsidR="000767F1" w:rsidRPr="000767F1">
        <w:rPr>
          <w:sz w:val="24"/>
          <w:szCs w:val="24"/>
          <w:highlight w:val="yellow"/>
        </w:rPr>
        <w:t xml:space="preserve"> </w:t>
      </w:r>
      <w:r w:rsidRPr="000767F1">
        <w:rPr>
          <w:sz w:val="24"/>
          <w:szCs w:val="24"/>
          <w:highlight w:val="yellow"/>
        </w:rPr>
        <w:t>Figure</w:t>
      </w:r>
      <w:r w:rsidR="000767F1" w:rsidRPr="000767F1">
        <w:rPr>
          <w:sz w:val="24"/>
          <w:szCs w:val="24"/>
          <w:highlight w:val="yellow"/>
        </w:rPr>
        <w:t xml:space="preserve"> </w:t>
      </w:r>
      <w:r w:rsidRPr="000767F1">
        <w:rPr>
          <w:sz w:val="24"/>
          <w:szCs w:val="24"/>
          <w:highlight w:val="yellow"/>
        </w:rPr>
        <w:t>2.3</w:t>
      </w:r>
      <w:r w:rsidRPr="000767F1">
        <w:rPr>
          <w:sz w:val="24"/>
          <w:szCs w:val="24"/>
        </w:rPr>
        <w:t xml:space="preserve"> présente</w:t>
      </w:r>
      <w:r w:rsidR="000767F1">
        <w:rPr>
          <w:sz w:val="24"/>
          <w:szCs w:val="24"/>
        </w:rPr>
        <w:t xml:space="preserve"> </w:t>
      </w:r>
      <w:r w:rsidRPr="000767F1">
        <w:rPr>
          <w:sz w:val="24"/>
          <w:szCs w:val="24"/>
        </w:rPr>
        <w:t>le</w:t>
      </w:r>
      <w:r w:rsidR="000767F1">
        <w:rPr>
          <w:sz w:val="24"/>
          <w:szCs w:val="24"/>
        </w:rPr>
        <w:t xml:space="preserve"> </w:t>
      </w:r>
      <w:r w:rsidRPr="000767F1">
        <w:rPr>
          <w:sz w:val="24"/>
          <w:szCs w:val="24"/>
        </w:rPr>
        <w:t>diagramme</w:t>
      </w:r>
      <w:r w:rsidR="000767F1">
        <w:rPr>
          <w:sz w:val="24"/>
          <w:szCs w:val="24"/>
        </w:rPr>
        <w:t xml:space="preserve"> </w:t>
      </w:r>
      <w:r w:rsidRPr="000767F1">
        <w:rPr>
          <w:sz w:val="24"/>
          <w:szCs w:val="24"/>
        </w:rPr>
        <w:t>de classe</w:t>
      </w:r>
      <w:r w:rsidR="000767F1">
        <w:rPr>
          <w:sz w:val="24"/>
          <w:szCs w:val="24"/>
        </w:rPr>
        <w:t xml:space="preserve"> </w:t>
      </w:r>
      <w:r w:rsidRPr="000767F1">
        <w:rPr>
          <w:sz w:val="24"/>
          <w:szCs w:val="24"/>
        </w:rPr>
        <w:t>global</w:t>
      </w:r>
      <w:r w:rsidR="000767F1">
        <w:rPr>
          <w:sz w:val="24"/>
          <w:szCs w:val="24"/>
        </w:rPr>
        <w:t xml:space="preserve"> </w:t>
      </w:r>
      <w:r w:rsidRPr="000767F1">
        <w:rPr>
          <w:sz w:val="24"/>
          <w:szCs w:val="24"/>
        </w:rPr>
        <w:t>de la</w:t>
      </w:r>
      <w:r w:rsidR="000767F1">
        <w:rPr>
          <w:sz w:val="24"/>
          <w:szCs w:val="24"/>
        </w:rPr>
        <w:t xml:space="preserve"> </w:t>
      </w:r>
      <w:r w:rsidRPr="000767F1">
        <w:rPr>
          <w:sz w:val="24"/>
          <w:szCs w:val="24"/>
        </w:rPr>
        <w:t>plateforme.</w:t>
      </w:r>
    </w:p>
    <w:p w:rsidR="00DB3A16" w:rsidRPr="00FB1C79" w:rsidRDefault="00DB3A16" w:rsidP="00AB2D17">
      <w:pPr>
        <w:rPr>
          <w:sz w:val="24"/>
          <w:szCs w:val="24"/>
        </w:rPr>
        <w:sectPr w:rsidR="00DB3A16" w:rsidRPr="00FB1C79">
          <w:headerReference w:type="default" r:id="rId34"/>
          <w:footerReference w:type="default" r:id="rId35"/>
          <w:pgSz w:w="12240" w:h="15840"/>
          <w:pgMar w:top="980" w:right="420" w:bottom="1200" w:left="1240" w:header="717" w:footer="1000" w:gutter="0"/>
          <w:cols w:space="720"/>
        </w:sectPr>
      </w:pPr>
    </w:p>
    <w:p w:rsidR="00DB3A16" w:rsidRPr="00FB1C79" w:rsidRDefault="00DB3A16" w:rsidP="00AB2D17">
      <w:pPr>
        <w:pStyle w:val="Corpsdetexte"/>
        <w:spacing w:before="67"/>
        <w:ind w:left="115"/>
      </w:pPr>
      <w:r w:rsidRPr="00FB1C79">
        <w:lastRenderedPageBreak/>
        <w:t>Etude</w:t>
      </w:r>
      <w:r w:rsidR="000767F1">
        <w:t xml:space="preserve"> </w:t>
      </w:r>
      <w:r w:rsidRPr="00FB1C79">
        <w:t>et réalisation</w:t>
      </w:r>
      <w:r w:rsidR="000767F1">
        <w:t xml:space="preserve"> </w:t>
      </w:r>
      <w:r w:rsidRPr="00FB1C79">
        <w:t>du sprint0</w:t>
      </w: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Default="00DB3A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Default="00606216" w:rsidP="00AB2D17">
      <w:pPr>
        <w:pStyle w:val="Corpsdetexte"/>
        <w:spacing w:before="9"/>
      </w:pPr>
    </w:p>
    <w:p w:rsidR="00606216" w:rsidRPr="00FB1C79" w:rsidRDefault="00606216" w:rsidP="00AB2D17">
      <w:pPr>
        <w:pStyle w:val="Corpsdetexte"/>
        <w:spacing w:before="9"/>
      </w:pPr>
    </w:p>
    <w:p w:rsidR="00DB3A16" w:rsidRPr="00FB1C79" w:rsidRDefault="00DB3A16" w:rsidP="000767F1">
      <w:pPr>
        <w:spacing w:before="91"/>
        <w:ind w:left="4766" w:right="4446"/>
        <w:jc w:val="both"/>
        <w:rPr>
          <w:b/>
          <w:sz w:val="24"/>
          <w:szCs w:val="24"/>
        </w:rPr>
      </w:pPr>
      <w:r w:rsidRPr="00FB1C79">
        <w:rPr>
          <w:b/>
          <w:sz w:val="24"/>
          <w:szCs w:val="24"/>
        </w:rPr>
        <w:t>Figure</w:t>
      </w:r>
      <w:r w:rsidR="000767F1">
        <w:rPr>
          <w:b/>
          <w:sz w:val="24"/>
          <w:szCs w:val="24"/>
        </w:rPr>
        <w:t xml:space="preserve"> </w:t>
      </w:r>
      <w:r w:rsidRPr="00FB1C79">
        <w:rPr>
          <w:b/>
          <w:sz w:val="24"/>
          <w:szCs w:val="24"/>
        </w:rPr>
        <w:t>2.3 Diagramme</w:t>
      </w:r>
      <w:r w:rsidR="000767F1">
        <w:rPr>
          <w:b/>
          <w:sz w:val="24"/>
          <w:szCs w:val="24"/>
        </w:rPr>
        <w:t xml:space="preserve"> </w:t>
      </w:r>
      <w:r w:rsidRPr="00FB1C79">
        <w:rPr>
          <w:b/>
          <w:sz w:val="24"/>
          <w:szCs w:val="24"/>
        </w:rPr>
        <w:t>de</w:t>
      </w:r>
      <w:r w:rsidR="000767F1">
        <w:rPr>
          <w:b/>
          <w:sz w:val="24"/>
          <w:szCs w:val="24"/>
        </w:rPr>
        <w:t xml:space="preserve"> classe </w:t>
      </w:r>
      <w:r w:rsidRPr="00FB1C79">
        <w:rPr>
          <w:b/>
          <w:sz w:val="24"/>
          <w:szCs w:val="24"/>
        </w:rPr>
        <w:t>global.</w:t>
      </w:r>
    </w:p>
    <w:p w:rsidR="00DB3A16" w:rsidRPr="00FB1C79" w:rsidRDefault="00DB3A16" w:rsidP="00AB2D17">
      <w:pPr>
        <w:jc w:val="center"/>
        <w:rPr>
          <w:sz w:val="24"/>
          <w:szCs w:val="24"/>
        </w:rPr>
        <w:sectPr w:rsidR="00DB3A16" w:rsidRPr="00FB1C79">
          <w:headerReference w:type="default" r:id="rId36"/>
          <w:footerReference w:type="default" r:id="rId37"/>
          <w:pgSz w:w="15840" w:h="12240" w:orient="landscape"/>
          <w:pgMar w:top="640" w:right="1620" w:bottom="1200" w:left="1300" w:header="0" w:footer="1000" w:gutter="0"/>
          <w:cols w:space="720"/>
        </w:sectPr>
      </w:pPr>
    </w:p>
    <w:p w:rsidR="00DB3A16" w:rsidRPr="00FB1C79" w:rsidRDefault="00DB3A16" w:rsidP="00AB2D17">
      <w:pPr>
        <w:pStyle w:val="Corpsdetexte"/>
        <w:rPr>
          <w:b/>
        </w:rPr>
      </w:pPr>
    </w:p>
    <w:p w:rsidR="00DB3A16" w:rsidRPr="000767F1" w:rsidRDefault="00DB3A16" w:rsidP="00AB2D17">
      <w:pPr>
        <w:pStyle w:val="Titre7"/>
        <w:numPr>
          <w:ilvl w:val="2"/>
          <w:numId w:val="12"/>
        </w:numPr>
        <w:tabs>
          <w:tab w:val="left" w:pos="1367"/>
        </w:tabs>
        <w:spacing w:before="9"/>
        <w:ind w:left="1366" w:hanging="585"/>
      </w:pPr>
      <w:r w:rsidRPr="00FB1C79">
        <w:rPr>
          <w:sz w:val="24"/>
          <w:szCs w:val="24"/>
        </w:rPr>
        <w:t>Planification</w:t>
      </w:r>
      <w:r w:rsidR="000767F1">
        <w:rPr>
          <w:sz w:val="24"/>
          <w:szCs w:val="24"/>
        </w:rPr>
        <w:t xml:space="preserve"> </w:t>
      </w:r>
      <w:r w:rsidRPr="00FB1C79">
        <w:rPr>
          <w:sz w:val="24"/>
          <w:szCs w:val="24"/>
        </w:rPr>
        <w:t>des</w:t>
      </w:r>
      <w:r w:rsidR="000767F1">
        <w:rPr>
          <w:sz w:val="24"/>
          <w:szCs w:val="24"/>
        </w:rPr>
        <w:t xml:space="preserve"> </w:t>
      </w:r>
      <w:r w:rsidRPr="00FB1C79">
        <w:rPr>
          <w:sz w:val="24"/>
          <w:szCs w:val="24"/>
        </w:rPr>
        <w:t xml:space="preserve">sprints </w:t>
      </w:r>
    </w:p>
    <w:p w:rsidR="000767F1" w:rsidRDefault="00DB3A16" w:rsidP="00BB6C38">
      <w:pPr>
        <w:spacing w:before="240" w:after="240" w:line="360" w:lineRule="auto"/>
        <w:ind w:firstLine="284"/>
        <w:jc w:val="both"/>
        <w:rPr>
          <w:sz w:val="24"/>
          <w:szCs w:val="24"/>
        </w:rPr>
      </w:pPr>
      <w:commentRangeStart w:id="1221"/>
      <w:r w:rsidRPr="000767F1">
        <w:rPr>
          <w:sz w:val="24"/>
          <w:szCs w:val="24"/>
        </w:rPr>
        <w:t>La réunion de planification de sprint est l’événement le plus important dans Scrum. L</w:t>
      </w:r>
      <w:ins w:id="1222" w:author="Missaoui" w:date="2023-05-13T21:55:00Z">
        <w:r w:rsidR="00814043">
          <w:rPr>
            <w:sz w:val="24"/>
            <w:szCs w:val="24"/>
          </w:rPr>
          <w:t>’objectif</w:t>
        </w:r>
      </w:ins>
      <w:del w:id="1223" w:author="Missaoui" w:date="2023-05-13T21:55:00Z">
        <w:r w:rsidRPr="000767F1" w:rsidDel="00814043">
          <w:rPr>
            <w:sz w:val="24"/>
            <w:szCs w:val="24"/>
          </w:rPr>
          <w:delText>e but de cette</w:delText>
        </w:r>
        <w:r w:rsidR="000767F1" w:rsidDel="00814043">
          <w:rPr>
            <w:sz w:val="24"/>
            <w:szCs w:val="24"/>
          </w:rPr>
          <w:delText xml:space="preserve"> </w:delText>
        </w:r>
        <w:r w:rsidRPr="000767F1" w:rsidDel="00814043">
          <w:rPr>
            <w:sz w:val="24"/>
            <w:szCs w:val="24"/>
          </w:rPr>
          <w:delText>réunion</w:delText>
        </w:r>
      </w:del>
      <w:r w:rsidRPr="000767F1">
        <w:rPr>
          <w:sz w:val="24"/>
          <w:szCs w:val="24"/>
        </w:rPr>
        <w:t xml:space="preserve"> est de préparer le planning de travail et d’identifier le Backlog </w:t>
      </w:r>
      <w:del w:id="1224" w:author="Missaoui" w:date="2023-05-13T21:55:00Z">
        <w:r w:rsidRPr="000767F1" w:rsidDel="00814043">
          <w:rPr>
            <w:sz w:val="24"/>
            <w:szCs w:val="24"/>
          </w:rPr>
          <w:delText xml:space="preserve">de </w:delText>
        </w:r>
      </w:del>
      <w:ins w:id="1225" w:author="Missaoui" w:date="2023-05-13T21:55:00Z">
        <w:r w:rsidR="00814043" w:rsidRPr="000767F1">
          <w:rPr>
            <w:sz w:val="24"/>
            <w:szCs w:val="24"/>
          </w:rPr>
          <w:t>d</w:t>
        </w:r>
        <w:r w:rsidR="00814043">
          <w:rPr>
            <w:sz w:val="24"/>
            <w:szCs w:val="24"/>
          </w:rPr>
          <w:t>u</w:t>
        </w:r>
        <w:r w:rsidR="00814043" w:rsidRPr="000767F1">
          <w:rPr>
            <w:sz w:val="24"/>
            <w:szCs w:val="24"/>
          </w:rPr>
          <w:t xml:space="preserve"> </w:t>
        </w:r>
      </w:ins>
      <w:r w:rsidRPr="000767F1">
        <w:rPr>
          <w:sz w:val="24"/>
          <w:szCs w:val="24"/>
        </w:rPr>
        <w:t>sprint (sauf pour le sprint 0).</w:t>
      </w:r>
      <w:ins w:id="1226" w:author="Missaoui" w:date="2023-05-13T21:55:00Z">
        <w:r w:rsidR="00814043">
          <w:rPr>
            <w:sz w:val="24"/>
            <w:szCs w:val="24"/>
          </w:rPr>
          <w:t xml:space="preserve"> </w:t>
        </w:r>
      </w:ins>
      <w:r w:rsidRPr="000767F1">
        <w:rPr>
          <w:sz w:val="24"/>
          <w:szCs w:val="24"/>
        </w:rPr>
        <w:t>L’un des résultats de cette réunion est le choix de la durée d</w:t>
      </w:r>
      <w:ins w:id="1227" w:author="Missaoui" w:date="2023-05-13T21:58:00Z">
        <w:r w:rsidR="00BB6C38">
          <w:rPr>
            <w:sz w:val="24"/>
            <w:szCs w:val="24"/>
          </w:rPr>
          <w:t>’un</w:t>
        </w:r>
      </w:ins>
      <w:del w:id="1228" w:author="Missaoui" w:date="2023-05-13T21:58:00Z">
        <w:r w:rsidRPr="000767F1" w:rsidDel="00BB6C38">
          <w:rPr>
            <w:sz w:val="24"/>
            <w:szCs w:val="24"/>
          </w:rPr>
          <w:delText>es</w:delText>
        </w:r>
      </w:del>
      <w:r w:rsidRPr="000767F1">
        <w:rPr>
          <w:sz w:val="24"/>
          <w:szCs w:val="24"/>
        </w:rPr>
        <w:t xml:space="preserve"> sprint</w:t>
      </w:r>
      <w:del w:id="1229" w:author="Missaoui" w:date="2023-05-13T21:58:00Z">
        <w:r w:rsidRPr="000767F1" w:rsidDel="00BB6C38">
          <w:rPr>
            <w:sz w:val="24"/>
            <w:szCs w:val="24"/>
          </w:rPr>
          <w:delText>s</w:delText>
        </w:r>
      </w:del>
      <w:ins w:id="1230" w:author="Missaoui" w:date="2023-05-13T21:58:00Z">
        <w:r w:rsidR="00BB6C38">
          <w:rPr>
            <w:sz w:val="24"/>
            <w:szCs w:val="24"/>
          </w:rPr>
          <w:t xml:space="preserve"> qui </w:t>
        </w:r>
      </w:ins>
      <w:del w:id="1231" w:author="Missaoui" w:date="2023-05-13T21:58:00Z">
        <w:r w:rsidRPr="000767F1" w:rsidDel="00BB6C38">
          <w:rPr>
            <w:sz w:val="24"/>
            <w:szCs w:val="24"/>
          </w:rPr>
          <w:delText xml:space="preserve">. Ce choix </w:delText>
        </w:r>
      </w:del>
      <w:r w:rsidRPr="000767F1">
        <w:rPr>
          <w:sz w:val="24"/>
          <w:szCs w:val="24"/>
        </w:rPr>
        <w:t>diffère selon la complexité</w:t>
      </w:r>
      <w:r w:rsidR="000767F1">
        <w:rPr>
          <w:sz w:val="24"/>
          <w:szCs w:val="24"/>
        </w:rPr>
        <w:t xml:space="preserve"> </w:t>
      </w:r>
      <w:r w:rsidRPr="000767F1">
        <w:rPr>
          <w:sz w:val="24"/>
          <w:szCs w:val="24"/>
        </w:rPr>
        <w:t xml:space="preserve">du projet et la taille de l’équipe. </w:t>
      </w:r>
      <w:commentRangeEnd w:id="1221"/>
      <w:r w:rsidR="00814043">
        <w:rPr>
          <w:rStyle w:val="Marquedecommentaire"/>
        </w:rPr>
        <w:commentReference w:id="1221"/>
      </w:r>
    </w:p>
    <w:p w:rsidR="00DB3A16" w:rsidRPr="000767F1" w:rsidRDefault="00DB3A16" w:rsidP="000767F1">
      <w:pPr>
        <w:spacing w:before="240" w:after="240" w:line="360" w:lineRule="auto"/>
        <w:ind w:firstLine="284"/>
        <w:jc w:val="both"/>
        <w:rPr>
          <w:sz w:val="24"/>
          <w:szCs w:val="24"/>
        </w:rPr>
      </w:pPr>
      <w:commentRangeStart w:id="1232"/>
      <w:r w:rsidRPr="000767F1">
        <w:rPr>
          <w:sz w:val="24"/>
          <w:szCs w:val="24"/>
        </w:rPr>
        <w:t>Suite à des discussions approfondies, nous avons choisi de développer</w:t>
      </w:r>
      <w:r w:rsidR="000767F1">
        <w:rPr>
          <w:sz w:val="24"/>
          <w:szCs w:val="24"/>
        </w:rPr>
        <w:t xml:space="preserve"> </w:t>
      </w:r>
      <w:r w:rsidRPr="000767F1">
        <w:rPr>
          <w:sz w:val="24"/>
          <w:szCs w:val="24"/>
        </w:rPr>
        <w:t>cinq Sprints : gestion des utilisateurs et d’authentification, gestion des concurrents, collecte des données,</w:t>
      </w:r>
      <w:r w:rsidR="000767F1">
        <w:rPr>
          <w:sz w:val="24"/>
          <w:szCs w:val="24"/>
        </w:rPr>
        <w:t xml:space="preserve"> </w:t>
      </w:r>
      <w:r w:rsidRPr="000767F1">
        <w:rPr>
          <w:sz w:val="24"/>
          <w:szCs w:val="24"/>
        </w:rPr>
        <w:t>gestion</w:t>
      </w:r>
      <w:r w:rsidR="000767F1">
        <w:rPr>
          <w:sz w:val="24"/>
          <w:szCs w:val="24"/>
        </w:rPr>
        <w:t xml:space="preserve"> </w:t>
      </w:r>
      <w:r w:rsidRPr="000767F1">
        <w:rPr>
          <w:sz w:val="24"/>
          <w:szCs w:val="24"/>
        </w:rPr>
        <w:t>des</w:t>
      </w:r>
      <w:r w:rsidR="000767F1">
        <w:rPr>
          <w:sz w:val="24"/>
          <w:szCs w:val="24"/>
        </w:rPr>
        <w:t xml:space="preserve"> </w:t>
      </w:r>
      <w:r w:rsidRPr="000767F1">
        <w:rPr>
          <w:sz w:val="24"/>
          <w:szCs w:val="24"/>
        </w:rPr>
        <w:t>statistiques</w:t>
      </w:r>
      <w:r w:rsidR="000767F1">
        <w:rPr>
          <w:sz w:val="24"/>
          <w:szCs w:val="24"/>
        </w:rPr>
        <w:t xml:space="preserve"> </w:t>
      </w:r>
      <w:r w:rsidRPr="000767F1">
        <w:rPr>
          <w:sz w:val="24"/>
          <w:szCs w:val="24"/>
        </w:rPr>
        <w:t>et</w:t>
      </w:r>
      <w:r w:rsidR="000767F1">
        <w:rPr>
          <w:sz w:val="24"/>
          <w:szCs w:val="24"/>
        </w:rPr>
        <w:t xml:space="preserve"> </w:t>
      </w:r>
      <w:r w:rsidRPr="000767F1">
        <w:rPr>
          <w:sz w:val="24"/>
          <w:szCs w:val="24"/>
        </w:rPr>
        <w:t>le</w:t>
      </w:r>
      <w:r w:rsidR="000767F1">
        <w:rPr>
          <w:sz w:val="24"/>
          <w:szCs w:val="24"/>
        </w:rPr>
        <w:t xml:space="preserve"> </w:t>
      </w:r>
      <w:r w:rsidRPr="000767F1">
        <w:rPr>
          <w:sz w:val="24"/>
          <w:szCs w:val="24"/>
        </w:rPr>
        <w:t>contact</w:t>
      </w:r>
      <w:r w:rsidR="000767F1">
        <w:rPr>
          <w:sz w:val="24"/>
          <w:szCs w:val="24"/>
        </w:rPr>
        <w:t xml:space="preserve"> </w:t>
      </w:r>
      <w:r w:rsidRPr="000767F1">
        <w:rPr>
          <w:sz w:val="24"/>
          <w:szCs w:val="24"/>
        </w:rPr>
        <w:t>entre</w:t>
      </w:r>
      <w:r w:rsidR="000767F1">
        <w:rPr>
          <w:sz w:val="24"/>
          <w:szCs w:val="24"/>
        </w:rPr>
        <w:t xml:space="preserve"> </w:t>
      </w:r>
      <w:r w:rsidRPr="000767F1">
        <w:rPr>
          <w:sz w:val="24"/>
          <w:szCs w:val="24"/>
        </w:rPr>
        <w:t>l’utilisateur</w:t>
      </w:r>
      <w:r w:rsidR="000767F1">
        <w:rPr>
          <w:sz w:val="24"/>
          <w:szCs w:val="24"/>
        </w:rPr>
        <w:t xml:space="preserve"> </w:t>
      </w:r>
      <w:r w:rsidRPr="000767F1">
        <w:rPr>
          <w:sz w:val="24"/>
          <w:szCs w:val="24"/>
        </w:rPr>
        <w:t>et</w:t>
      </w:r>
      <w:r w:rsidR="000767F1">
        <w:rPr>
          <w:sz w:val="24"/>
          <w:szCs w:val="24"/>
        </w:rPr>
        <w:t xml:space="preserve"> </w:t>
      </w:r>
      <w:r w:rsidRPr="000767F1">
        <w:rPr>
          <w:sz w:val="24"/>
          <w:szCs w:val="24"/>
        </w:rPr>
        <w:t>l’administrateur.</w:t>
      </w:r>
      <w:r w:rsidR="000767F1">
        <w:rPr>
          <w:sz w:val="24"/>
          <w:szCs w:val="24"/>
        </w:rPr>
        <w:t xml:space="preserve"> </w:t>
      </w:r>
      <w:r w:rsidRPr="000767F1">
        <w:rPr>
          <w:sz w:val="24"/>
          <w:szCs w:val="24"/>
        </w:rPr>
        <w:t>La</w:t>
      </w:r>
      <w:r w:rsidR="000767F1">
        <w:rPr>
          <w:sz w:val="24"/>
          <w:szCs w:val="24"/>
        </w:rPr>
        <w:t xml:space="preserve"> </w:t>
      </w:r>
      <w:r w:rsidRPr="000767F1">
        <w:rPr>
          <w:sz w:val="24"/>
          <w:szCs w:val="24"/>
        </w:rPr>
        <w:t>figure</w:t>
      </w:r>
      <w:r w:rsidR="000767F1">
        <w:rPr>
          <w:sz w:val="24"/>
          <w:szCs w:val="24"/>
        </w:rPr>
        <w:t xml:space="preserve"> </w:t>
      </w:r>
      <w:r w:rsidRPr="000767F1">
        <w:rPr>
          <w:sz w:val="24"/>
          <w:szCs w:val="24"/>
        </w:rPr>
        <w:t>2.4</w:t>
      </w:r>
      <w:r w:rsidR="000767F1">
        <w:rPr>
          <w:sz w:val="24"/>
          <w:szCs w:val="24"/>
        </w:rPr>
        <w:t xml:space="preserve"> </w:t>
      </w:r>
      <w:r w:rsidRPr="000767F1">
        <w:rPr>
          <w:sz w:val="24"/>
          <w:szCs w:val="24"/>
        </w:rPr>
        <w:t>présente</w:t>
      </w:r>
      <w:r w:rsidR="000767F1">
        <w:rPr>
          <w:sz w:val="24"/>
          <w:szCs w:val="24"/>
        </w:rPr>
        <w:t xml:space="preserve"> </w:t>
      </w:r>
      <w:r w:rsidRPr="000767F1">
        <w:rPr>
          <w:sz w:val="24"/>
          <w:szCs w:val="24"/>
        </w:rPr>
        <w:t>la</w:t>
      </w:r>
      <w:r w:rsidR="000767F1">
        <w:rPr>
          <w:sz w:val="24"/>
          <w:szCs w:val="24"/>
        </w:rPr>
        <w:t xml:space="preserve"> </w:t>
      </w:r>
      <w:r w:rsidRPr="000767F1">
        <w:rPr>
          <w:sz w:val="24"/>
          <w:szCs w:val="24"/>
        </w:rPr>
        <w:t>planification</w:t>
      </w:r>
      <w:r w:rsidR="000767F1">
        <w:rPr>
          <w:sz w:val="24"/>
          <w:szCs w:val="24"/>
        </w:rPr>
        <w:t xml:space="preserve"> </w:t>
      </w:r>
      <w:r w:rsidRPr="000767F1">
        <w:rPr>
          <w:sz w:val="24"/>
          <w:szCs w:val="24"/>
        </w:rPr>
        <w:t>de</w:t>
      </w:r>
      <w:r w:rsidR="000767F1">
        <w:rPr>
          <w:sz w:val="24"/>
          <w:szCs w:val="24"/>
        </w:rPr>
        <w:t xml:space="preserve"> </w:t>
      </w:r>
      <w:r w:rsidRPr="000767F1">
        <w:rPr>
          <w:sz w:val="24"/>
          <w:szCs w:val="24"/>
        </w:rPr>
        <w:t>nos sprints.</w:t>
      </w:r>
      <w:commentRangeEnd w:id="1232"/>
      <w:r w:rsidR="000767F1">
        <w:rPr>
          <w:rStyle w:val="Marquedecommentaire"/>
        </w:rPr>
        <w:commentReference w:id="1232"/>
      </w: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pStyle w:val="Corpsdetexte"/>
      </w:pPr>
    </w:p>
    <w:p w:rsidR="00DB3A16" w:rsidRPr="00FB1C79" w:rsidRDefault="00DB3A16" w:rsidP="00AB2D17">
      <w:pPr>
        <w:spacing w:before="143"/>
        <w:ind w:left="430" w:right="547"/>
        <w:jc w:val="center"/>
        <w:rPr>
          <w:b/>
          <w:sz w:val="24"/>
          <w:szCs w:val="24"/>
        </w:rPr>
      </w:pPr>
      <w:r w:rsidRPr="00FB1C79">
        <w:rPr>
          <w:b/>
          <w:sz w:val="24"/>
          <w:szCs w:val="24"/>
        </w:rPr>
        <w:t>Figure2.4Planificationdessprints.</w:t>
      </w:r>
    </w:p>
    <w:p w:rsidR="00DB3A16" w:rsidRPr="00FB1C79" w:rsidRDefault="00DB3A16" w:rsidP="00AB2D17">
      <w:pPr>
        <w:pStyle w:val="Corpsdetexte"/>
        <w:spacing w:before="5"/>
        <w:rPr>
          <w:b/>
        </w:rPr>
      </w:pPr>
    </w:p>
    <w:p w:rsidR="008457F2" w:rsidRDefault="00DB3A16">
      <w:pPr>
        <w:pStyle w:val="Titre7"/>
        <w:numPr>
          <w:ilvl w:val="2"/>
          <w:numId w:val="12"/>
        </w:numPr>
        <w:tabs>
          <w:tab w:val="left" w:pos="1367"/>
        </w:tabs>
        <w:spacing w:line="360" w:lineRule="auto"/>
        <w:ind w:left="1366" w:hanging="585"/>
        <w:jc w:val="both"/>
        <w:rPr>
          <w:sz w:val="24"/>
          <w:szCs w:val="24"/>
        </w:rPr>
        <w:pPrChange w:id="1233" w:author="Missaoui" w:date="2023-05-13T21:58:00Z">
          <w:pPr>
            <w:pStyle w:val="Titre7"/>
            <w:numPr>
              <w:ilvl w:val="2"/>
              <w:numId w:val="12"/>
            </w:numPr>
            <w:tabs>
              <w:tab w:val="left" w:pos="1367"/>
            </w:tabs>
            <w:ind w:left="1380" w:hanging="540"/>
          </w:pPr>
        </w:pPrChange>
      </w:pPr>
      <w:r w:rsidRPr="00FB1C79">
        <w:rPr>
          <w:sz w:val="24"/>
          <w:szCs w:val="24"/>
        </w:rPr>
        <w:t>Maquettage</w:t>
      </w:r>
      <w:r w:rsidR="000767F1">
        <w:rPr>
          <w:sz w:val="24"/>
          <w:szCs w:val="24"/>
        </w:rPr>
        <w:t xml:space="preserve"> </w:t>
      </w:r>
      <w:r w:rsidRPr="00FB1C79">
        <w:rPr>
          <w:sz w:val="24"/>
          <w:szCs w:val="24"/>
        </w:rPr>
        <w:t>des</w:t>
      </w:r>
      <w:r w:rsidR="000767F1">
        <w:rPr>
          <w:sz w:val="24"/>
          <w:szCs w:val="24"/>
        </w:rPr>
        <w:t xml:space="preserve"> </w:t>
      </w:r>
      <w:r w:rsidRPr="00FB1C79">
        <w:rPr>
          <w:sz w:val="24"/>
          <w:szCs w:val="24"/>
        </w:rPr>
        <w:t>interfaces</w:t>
      </w:r>
    </w:p>
    <w:p w:rsidR="00DB3A16" w:rsidRPr="000767F1" w:rsidRDefault="00DB3A16" w:rsidP="000767F1">
      <w:pPr>
        <w:spacing w:line="360" w:lineRule="auto"/>
        <w:ind w:firstLine="284"/>
        <w:jc w:val="both"/>
        <w:rPr>
          <w:sz w:val="24"/>
          <w:szCs w:val="24"/>
        </w:rPr>
      </w:pPr>
      <w:r w:rsidRPr="000767F1">
        <w:rPr>
          <w:sz w:val="24"/>
          <w:szCs w:val="24"/>
        </w:rPr>
        <w:t>Dans</w:t>
      </w:r>
      <w:r w:rsidR="000767F1">
        <w:rPr>
          <w:sz w:val="24"/>
          <w:szCs w:val="24"/>
        </w:rPr>
        <w:t xml:space="preserve"> </w:t>
      </w:r>
      <w:r w:rsidRPr="000767F1">
        <w:rPr>
          <w:sz w:val="24"/>
          <w:szCs w:val="24"/>
        </w:rPr>
        <w:t>cette</w:t>
      </w:r>
      <w:r w:rsidR="000767F1">
        <w:rPr>
          <w:sz w:val="24"/>
          <w:szCs w:val="24"/>
        </w:rPr>
        <w:t xml:space="preserve"> </w:t>
      </w:r>
      <w:r w:rsidRPr="000767F1">
        <w:rPr>
          <w:sz w:val="24"/>
          <w:szCs w:val="24"/>
        </w:rPr>
        <w:t>partie,</w:t>
      </w:r>
      <w:r w:rsidR="000767F1">
        <w:rPr>
          <w:sz w:val="24"/>
          <w:szCs w:val="24"/>
        </w:rPr>
        <w:t xml:space="preserve"> </w:t>
      </w:r>
      <w:r w:rsidRPr="000767F1">
        <w:rPr>
          <w:sz w:val="24"/>
          <w:szCs w:val="24"/>
        </w:rPr>
        <w:t>nous</w:t>
      </w:r>
      <w:r w:rsidR="000767F1">
        <w:rPr>
          <w:sz w:val="24"/>
          <w:szCs w:val="24"/>
        </w:rPr>
        <w:t xml:space="preserve"> </w:t>
      </w:r>
      <w:r w:rsidRPr="000767F1">
        <w:rPr>
          <w:sz w:val="24"/>
          <w:szCs w:val="24"/>
        </w:rPr>
        <w:t>présentons</w:t>
      </w:r>
      <w:r w:rsidR="000767F1">
        <w:rPr>
          <w:sz w:val="24"/>
          <w:szCs w:val="24"/>
        </w:rPr>
        <w:t xml:space="preserve"> </w:t>
      </w:r>
      <w:r w:rsidRPr="000767F1">
        <w:rPr>
          <w:sz w:val="24"/>
          <w:szCs w:val="24"/>
        </w:rPr>
        <w:t>quelques</w:t>
      </w:r>
      <w:r w:rsidR="000767F1">
        <w:rPr>
          <w:sz w:val="24"/>
          <w:szCs w:val="24"/>
        </w:rPr>
        <w:t xml:space="preserve"> </w:t>
      </w:r>
      <w:r w:rsidRPr="000767F1">
        <w:rPr>
          <w:sz w:val="24"/>
          <w:szCs w:val="24"/>
        </w:rPr>
        <w:t>maquettes</w:t>
      </w:r>
      <w:r w:rsidR="000767F1">
        <w:rPr>
          <w:sz w:val="24"/>
          <w:szCs w:val="24"/>
        </w:rPr>
        <w:t xml:space="preserve"> </w:t>
      </w:r>
      <w:r w:rsidRPr="000767F1">
        <w:rPr>
          <w:sz w:val="24"/>
          <w:szCs w:val="24"/>
        </w:rPr>
        <w:t>relatives</w:t>
      </w:r>
      <w:r w:rsidR="000767F1">
        <w:rPr>
          <w:sz w:val="24"/>
          <w:szCs w:val="24"/>
        </w:rPr>
        <w:t xml:space="preserve"> </w:t>
      </w:r>
      <w:r w:rsidRPr="000767F1">
        <w:rPr>
          <w:sz w:val="24"/>
          <w:szCs w:val="24"/>
        </w:rPr>
        <w:t>aux</w:t>
      </w:r>
      <w:r w:rsidR="000767F1">
        <w:rPr>
          <w:sz w:val="24"/>
          <w:szCs w:val="24"/>
        </w:rPr>
        <w:t xml:space="preserve"> </w:t>
      </w:r>
      <w:r w:rsidRPr="000767F1">
        <w:rPr>
          <w:sz w:val="24"/>
          <w:szCs w:val="24"/>
        </w:rPr>
        <w:t>interfaces</w:t>
      </w:r>
      <w:r w:rsidR="000767F1">
        <w:rPr>
          <w:sz w:val="24"/>
          <w:szCs w:val="24"/>
        </w:rPr>
        <w:t xml:space="preserve"> </w:t>
      </w:r>
      <w:r w:rsidRPr="000767F1">
        <w:rPr>
          <w:sz w:val="24"/>
          <w:szCs w:val="24"/>
        </w:rPr>
        <w:t>graphiques</w:t>
      </w:r>
      <w:r w:rsidR="000767F1">
        <w:rPr>
          <w:sz w:val="24"/>
          <w:szCs w:val="24"/>
        </w:rPr>
        <w:t xml:space="preserve"> </w:t>
      </w:r>
      <w:r w:rsidRPr="000767F1">
        <w:rPr>
          <w:sz w:val="24"/>
          <w:szCs w:val="24"/>
        </w:rPr>
        <w:t>de</w:t>
      </w:r>
      <w:r w:rsidR="000767F1">
        <w:rPr>
          <w:sz w:val="24"/>
          <w:szCs w:val="24"/>
        </w:rPr>
        <w:t xml:space="preserve"> </w:t>
      </w:r>
      <w:r w:rsidRPr="000767F1">
        <w:rPr>
          <w:sz w:val="24"/>
          <w:szCs w:val="24"/>
        </w:rPr>
        <w:t>notre</w:t>
      </w:r>
      <w:r w:rsidR="000767F1">
        <w:rPr>
          <w:sz w:val="24"/>
          <w:szCs w:val="24"/>
        </w:rPr>
        <w:t xml:space="preserve"> </w:t>
      </w:r>
      <w:r w:rsidRPr="000767F1">
        <w:rPr>
          <w:sz w:val="24"/>
          <w:szCs w:val="24"/>
        </w:rPr>
        <w:t>application.</w:t>
      </w:r>
    </w:p>
    <w:p w:rsidR="008457F2" w:rsidRDefault="00DB3A16">
      <w:pPr>
        <w:pStyle w:val="Paragraphedeliste"/>
        <w:numPr>
          <w:ilvl w:val="3"/>
          <w:numId w:val="11"/>
        </w:numPr>
        <w:tabs>
          <w:tab w:val="left" w:pos="1681"/>
        </w:tabs>
        <w:spacing w:before="120" w:line="360" w:lineRule="auto"/>
        <w:ind w:left="1678"/>
        <w:jc w:val="both"/>
        <w:rPr>
          <w:b/>
          <w:sz w:val="24"/>
          <w:szCs w:val="24"/>
        </w:rPr>
        <w:pPrChange w:id="1234" w:author="Missaoui" w:date="2023-05-13T13:12:00Z">
          <w:pPr>
            <w:pStyle w:val="Paragraphedeliste"/>
            <w:numPr>
              <w:ilvl w:val="3"/>
              <w:numId w:val="83"/>
            </w:numPr>
            <w:tabs>
              <w:tab w:val="num" w:pos="360"/>
              <w:tab w:val="left" w:pos="1681"/>
              <w:tab w:val="num" w:pos="2880"/>
            </w:tabs>
            <w:spacing w:before="161"/>
            <w:ind w:left="2880" w:hanging="721"/>
          </w:pPr>
        </w:pPrChange>
      </w:pPr>
      <w:r w:rsidRPr="00FB1C79">
        <w:rPr>
          <w:b/>
          <w:sz w:val="24"/>
          <w:szCs w:val="24"/>
        </w:rPr>
        <w:t>Espace</w:t>
      </w:r>
      <w:r w:rsidR="000767F1">
        <w:rPr>
          <w:b/>
          <w:sz w:val="24"/>
          <w:szCs w:val="24"/>
        </w:rPr>
        <w:t xml:space="preserve"> </w:t>
      </w:r>
      <w:r w:rsidRPr="00FB1C79">
        <w:rPr>
          <w:b/>
          <w:sz w:val="24"/>
          <w:szCs w:val="24"/>
        </w:rPr>
        <w:t>utilisateur</w:t>
      </w:r>
    </w:p>
    <w:p w:rsidR="00DB3A16" w:rsidRPr="00FB1C79" w:rsidRDefault="00DB3A16" w:rsidP="000767F1">
      <w:pPr>
        <w:pStyle w:val="Corpsdetexte"/>
        <w:spacing w:line="360" w:lineRule="auto"/>
        <w:ind w:firstLine="284"/>
        <w:jc w:val="both"/>
      </w:pPr>
      <w:r w:rsidRPr="00FB1C79">
        <w:t>La</w:t>
      </w:r>
      <w:r w:rsidR="000767F1">
        <w:t xml:space="preserve"> </w:t>
      </w:r>
      <w:r w:rsidRPr="000767F1">
        <w:rPr>
          <w:highlight w:val="yellow"/>
        </w:rPr>
        <w:t>figure</w:t>
      </w:r>
      <w:r w:rsidR="000767F1" w:rsidRPr="000767F1">
        <w:rPr>
          <w:highlight w:val="yellow"/>
        </w:rPr>
        <w:t xml:space="preserve"> </w:t>
      </w:r>
      <w:r w:rsidRPr="000767F1">
        <w:rPr>
          <w:highlight w:val="yellow"/>
        </w:rPr>
        <w:t>2.5</w:t>
      </w:r>
      <w:r w:rsidR="000767F1">
        <w:t xml:space="preserve"> </w:t>
      </w:r>
      <w:r w:rsidRPr="00FB1C79">
        <w:t>montre</w:t>
      </w:r>
      <w:r w:rsidR="000767F1">
        <w:t xml:space="preserve"> </w:t>
      </w:r>
      <w:r w:rsidRPr="00FB1C79">
        <w:t>le</w:t>
      </w:r>
      <w:r w:rsidR="000767F1">
        <w:t xml:space="preserve"> </w:t>
      </w:r>
      <w:r w:rsidRPr="00FB1C79">
        <w:t>prototype</w:t>
      </w:r>
      <w:r w:rsidR="000767F1">
        <w:t xml:space="preserve"> de l’</w:t>
      </w:r>
      <w:r w:rsidRPr="00FB1C79">
        <w:t>interface</w:t>
      </w:r>
      <w:r w:rsidR="000767F1">
        <w:t xml:space="preserve"> </w:t>
      </w:r>
      <w:r w:rsidRPr="00FB1C79">
        <w:t>du</w:t>
      </w:r>
      <w:r w:rsidR="000767F1">
        <w:t xml:space="preserve"> </w:t>
      </w:r>
      <w:r w:rsidRPr="00FB1C79">
        <w:t>visiteur.</w:t>
      </w:r>
    </w:p>
    <w:p w:rsidR="000767F1" w:rsidRDefault="000767F1" w:rsidP="00AB2D17">
      <w:pPr>
        <w:rPr>
          <w:sz w:val="24"/>
          <w:szCs w:val="24"/>
        </w:rPr>
      </w:pPr>
    </w:p>
    <w:p w:rsidR="000767F1" w:rsidRPr="000767F1" w:rsidRDefault="000767F1" w:rsidP="000767F1">
      <w:pPr>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column">
              <wp:posOffset>830580</wp:posOffset>
            </wp:positionH>
            <wp:positionV relativeFrom="paragraph">
              <wp:posOffset>114935</wp:posOffset>
            </wp:positionV>
            <wp:extent cx="4883785" cy="2200910"/>
            <wp:effectExtent l="19050" t="0" r="0" b="0"/>
            <wp:wrapTight wrapText="bothSides">
              <wp:wrapPolygon edited="0">
                <wp:start x="-84" y="0"/>
                <wp:lineTo x="0" y="21500"/>
                <wp:lineTo x="12554" y="21500"/>
                <wp:lineTo x="12638" y="21500"/>
                <wp:lineTo x="12638" y="17948"/>
                <wp:lineTo x="21569" y="17948"/>
                <wp:lineTo x="21569" y="1870"/>
                <wp:lineTo x="20221" y="1496"/>
                <wp:lineTo x="12470" y="0"/>
                <wp:lineTo x="-84" y="0"/>
              </wp:wrapPolygon>
            </wp:wrapTight>
            <wp:docPr id="1592425502" name="Image 159242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83785" cy="2200910"/>
                    </a:xfrm>
                    <a:prstGeom prst="rect">
                      <a:avLst/>
                    </a:prstGeom>
                    <a:noFill/>
                    <a:ln>
                      <a:noFill/>
                    </a:ln>
                  </pic:spPr>
                </pic:pic>
              </a:graphicData>
            </a:graphic>
          </wp:anchor>
        </w:drawing>
      </w:r>
    </w:p>
    <w:p w:rsidR="000767F1" w:rsidRPr="000767F1" w:rsidRDefault="000767F1" w:rsidP="000767F1">
      <w:pPr>
        <w:rPr>
          <w:sz w:val="24"/>
          <w:szCs w:val="24"/>
        </w:rPr>
      </w:pPr>
    </w:p>
    <w:p w:rsidR="000767F1" w:rsidRPr="000767F1" w:rsidRDefault="000767F1" w:rsidP="000767F1">
      <w:pPr>
        <w:tabs>
          <w:tab w:val="left" w:pos="1239"/>
        </w:tabs>
        <w:rPr>
          <w:sz w:val="24"/>
          <w:szCs w:val="24"/>
        </w:rPr>
      </w:pPr>
    </w:p>
    <w:p w:rsidR="000767F1" w:rsidRDefault="000767F1" w:rsidP="000767F1">
      <w:pPr>
        <w:rPr>
          <w:sz w:val="24"/>
          <w:szCs w:val="24"/>
        </w:rPr>
      </w:pPr>
    </w:p>
    <w:p w:rsidR="00DB3A16" w:rsidRPr="00FB1C79" w:rsidRDefault="00DB3A16" w:rsidP="00AB2D17">
      <w:pPr>
        <w:pStyle w:val="Corpsdetexte"/>
      </w:pPr>
    </w:p>
    <w:p w:rsidR="00DB3A16" w:rsidRPr="00FB1C79" w:rsidRDefault="00DB3A16" w:rsidP="00AB2D17">
      <w:pPr>
        <w:pStyle w:val="Corpsdetexte"/>
        <w:spacing w:before="8"/>
      </w:pPr>
    </w:p>
    <w:p w:rsidR="00DB3A16" w:rsidRPr="00FB1C79" w:rsidRDefault="00DB3A16" w:rsidP="00AB2D17">
      <w:pPr>
        <w:pStyle w:val="Corpsdetexte"/>
        <w:ind w:left="2153"/>
        <w:rPr>
          <w:noProof/>
        </w:rPr>
      </w:pPr>
    </w:p>
    <w:p w:rsidR="00DB3A16" w:rsidRPr="00FB1C79" w:rsidRDefault="00DB3A16" w:rsidP="00AB2D17">
      <w:pPr>
        <w:pStyle w:val="Corpsdetexte"/>
        <w:ind w:left="2153"/>
        <w:rPr>
          <w:noProof/>
        </w:rPr>
      </w:pPr>
    </w:p>
    <w:p w:rsidR="00DB3A16" w:rsidRPr="00FB1C79" w:rsidRDefault="00DB3A16" w:rsidP="00AB2D17">
      <w:pPr>
        <w:pStyle w:val="Corpsdetexte"/>
        <w:ind w:left="2153"/>
        <w:rPr>
          <w:noProof/>
        </w:rPr>
      </w:pPr>
    </w:p>
    <w:p w:rsidR="00DB3A16" w:rsidRPr="00FB1C79" w:rsidRDefault="00DB3A16" w:rsidP="00AB2D17">
      <w:pPr>
        <w:pStyle w:val="Corpsdetexte"/>
        <w:ind w:left="2153"/>
        <w:rPr>
          <w:noProof/>
        </w:rPr>
      </w:pPr>
    </w:p>
    <w:p w:rsidR="00DB3A16" w:rsidRPr="00FB1C79" w:rsidRDefault="00DB3A16" w:rsidP="00AB2D17">
      <w:pPr>
        <w:pStyle w:val="Corpsdetexte"/>
        <w:ind w:left="2153"/>
      </w:pPr>
    </w:p>
    <w:p w:rsidR="00DB3A16" w:rsidRPr="00FB1C79" w:rsidRDefault="00DB3A16" w:rsidP="00AB2D17">
      <w:pPr>
        <w:pStyle w:val="Corpsdetexte"/>
        <w:spacing w:before="2"/>
      </w:pPr>
    </w:p>
    <w:p w:rsidR="000767F1" w:rsidRDefault="000767F1" w:rsidP="00AB2D17">
      <w:pPr>
        <w:spacing w:before="92"/>
        <w:ind w:left="2960"/>
        <w:rPr>
          <w:b/>
          <w:sz w:val="24"/>
          <w:szCs w:val="24"/>
        </w:rPr>
      </w:pPr>
    </w:p>
    <w:p w:rsidR="00DB3A16" w:rsidRDefault="00DB3A16" w:rsidP="00AB2D17">
      <w:pPr>
        <w:spacing w:before="92"/>
        <w:ind w:left="2960"/>
        <w:rPr>
          <w:b/>
          <w:sz w:val="24"/>
          <w:szCs w:val="24"/>
        </w:rPr>
      </w:pPr>
      <w:r w:rsidRPr="00FB1C79">
        <w:rPr>
          <w:b/>
          <w:sz w:val="24"/>
          <w:szCs w:val="24"/>
        </w:rPr>
        <w:t>Figure</w:t>
      </w:r>
      <w:r w:rsidR="000767F1">
        <w:rPr>
          <w:b/>
          <w:sz w:val="24"/>
          <w:szCs w:val="24"/>
        </w:rPr>
        <w:t xml:space="preserve"> </w:t>
      </w:r>
      <w:r w:rsidRPr="00FB1C79">
        <w:rPr>
          <w:b/>
          <w:sz w:val="24"/>
          <w:szCs w:val="24"/>
        </w:rPr>
        <w:t>2.5 Prototype</w:t>
      </w:r>
      <w:r w:rsidR="000767F1">
        <w:rPr>
          <w:b/>
          <w:sz w:val="24"/>
          <w:szCs w:val="24"/>
        </w:rPr>
        <w:t xml:space="preserve"> de l’</w:t>
      </w:r>
      <w:r w:rsidRPr="00FB1C79">
        <w:rPr>
          <w:b/>
          <w:sz w:val="24"/>
          <w:szCs w:val="24"/>
        </w:rPr>
        <w:t>interface de visiteur.</w:t>
      </w:r>
    </w:p>
    <w:p w:rsidR="000767F1" w:rsidRDefault="000767F1" w:rsidP="00AB2D17">
      <w:pPr>
        <w:spacing w:before="92"/>
        <w:ind w:left="2960"/>
        <w:rPr>
          <w:b/>
          <w:sz w:val="24"/>
          <w:szCs w:val="24"/>
        </w:rPr>
      </w:pPr>
    </w:p>
    <w:p w:rsidR="000767F1" w:rsidRDefault="000767F1" w:rsidP="00AB2D17">
      <w:pPr>
        <w:spacing w:before="92"/>
        <w:ind w:left="2960"/>
        <w:rPr>
          <w:b/>
          <w:sz w:val="24"/>
          <w:szCs w:val="24"/>
        </w:rPr>
      </w:pPr>
    </w:p>
    <w:p w:rsidR="000767F1" w:rsidRDefault="000767F1" w:rsidP="00AB2D17">
      <w:pPr>
        <w:spacing w:before="92"/>
        <w:ind w:left="2960"/>
        <w:rPr>
          <w:b/>
          <w:sz w:val="24"/>
          <w:szCs w:val="24"/>
        </w:rPr>
      </w:pPr>
    </w:p>
    <w:p w:rsidR="000767F1" w:rsidRPr="00FB1C79" w:rsidRDefault="000767F1" w:rsidP="000767F1">
      <w:pPr>
        <w:pStyle w:val="Paragraphedeliste"/>
        <w:numPr>
          <w:ilvl w:val="3"/>
          <w:numId w:val="11"/>
        </w:numPr>
        <w:tabs>
          <w:tab w:val="left" w:pos="1681"/>
        </w:tabs>
        <w:spacing w:before="161" w:line="360" w:lineRule="auto"/>
        <w:ind w:left="1678"/>
        <w:jc w:val="both"/>
        <w:rPr>
          <w:b/>
          <w:sz w:val="24"/>
          <w:szCs w:val="24"/>
        </w:rPr>
      </w:pPr>
      <w:r>
        <w:rPr>
          <w:b/>
          <w:sz w:val="24"/>
          <w:szCs w:val="24"/>
        </w:rPr>
        <w:lastRenderedPageBreak/>
        <w:t>Espace d’authentification</w:t>
      </w:r>
    </w:p>
    <w:p w:rsidR="00DB3A16" w:rsidRPr="00FB1C79" w:rsidRDefault="00DB3A16" w:rsidP="000767F1">
      <w:pPr>
        <w:pStyle w:val="Corpsdetexte"/>
        <w:spacing w:line="360" w:lineRule="auto"/>
        <w:ind w:firstLine="284"/>
        <w:jc w:val="both"/>
      </w:pPr>
      <w:r w:rsidRPr="00FB1C79">
        <w:t>La</w:t>
      </w:r>
      <w:r w:rsidR="000767F1">
        <w:t xml:space="preserve"> </w:t>
      </w:r>
      <w:r w:rsidRPr="004A0642">
        <w:rPr>
          <w:highlight w:val="yellow"/>
        </w:rPr>
        <w:t>figure</w:t>
      </w:r>
      <w:r w:rsidR="000767F1" w:rsidRPr="004A0642">
        <w:rPr>
          <w:highlight w:val="yellow"/>
        </w:rPr>
        <w:t xml:space="preserve"> </w:t>
      </w:r>
      <w:r w:rsidRPr="004A0642">
        <w:rPr>
          <w:highlight w:val="yellow"/>
        </w:rPr>
        <w:t>2.6</w:t>
      </w:r>
      <w:r w:rsidR="000767F1">
        <w:t xml:space="preserve"> </w:t>
      </w:r>
      <w:r w:rsidRPr="00FB1C79">
        <w:t>ci-dessous</w:t>
      </w:r>
      <w:r w:rsidR="000767F1">
        <w:t xml:space="preserve"> </w:t>
      </w:r>
      <w:r w:rsidRPr="00FB1C79">
        <w:t>montre</w:t>
      </w:r>
      <w:r w:rsidR="000767F1">
        <w:t xml:space="preserve"> </w:t>
      </w:r>
      <w:r w:rsidRPr="00FB1C79">
        <w:t>le</w:t>
      </w:r>
      <w:r w:rsidR="000767F1">
        <w:t xml:space="preserve"> </w:t>
      </w:r>
      <w:r w:rsidRPr="00FB1C79">
        <w:t>prototype</w:t>
      </w:r>
      <w:r w:rsidR="000767F1">
        <w:t xml:space="preserve"> </w:t>
      </w:r>
      <w:r w:rsidRPr="00FB1C79">
        <w:t>d’interface</w:t>
      </w:r>
      <w:r w:rsidR="000767F1">
        <w:t xml:space="preserve"> </w:t>
      </w:r>
      <w:r w:rsidRPr="00FB1C79">
        <w:t>de</w:t>
      </w:r>
      <w:r w:rsidR="000767F1">
        <w:t xml:space="preserve"> </w:t>
      </w:r>
      <w:r w:rsidRPr="00FB1C79">
        <w:t>l’authentification.</w:t>
      </w:r>
      <w:r w:rsidR="000767F1">
        <w:t xml:space="preserve"> </w:t>
      </w:r>
      <w:r w:rsidRPr="00FB1C79">
        <w:t>Cette</w:t>
      </w:r>
      <w:r w:rsidR="000767F1">
        <w:t xml:space="preserve"> </w:t>
      </w:r>
      <w:r w:rsidRPr="00FB1C79">
        <w:t>interface</w:t>
      </w:r>
      <w:r w:rsidR="000767F1">
        <w:t xml:space="preserve"> </w:t>
      </w:r>
      <w:r w:rsidRPr="00FB1C79">
        <w:t>est</w:t>
      </w:r>
      <w:r w:rsidR="000767F1">
        <w:t xml:space="preserve"> </w:t>
      </w:r>
      <w:r w:rsidRPr="00FB1C79">
        <w:t>la</w:t>
      </w:r>
      <w:r w:rsidR="000767F1">
        <w:t xml:space="preserve"> </w:t>
      </w:r>
      <w:r w:rsidRPr="00FB1C79">
        <w:t>même pour</w:t>
      </w:r>
      <w:r w:rsidR="000767F1">
        <w:t xml:space="preserve"> </w:t>
      </w:r>
      <w:r w:rsidRPr="00FB1C79">
        <w:t>l’administrateur</w:t>
      </w:r>
      <w:r w:rsidR="000767F1">
        <w:t xml:space="preserve">, le </w:t>
      </w:r>
      <w:r w:rsidRPr="00FB1C79">
        <w:t>tuteur</w:t>
      </w:r>
      <w:r w:rsidR="000767F1">
        <w:t>, l’</w:t>
      </w:r>
      <w:r w:rsidRPr="00FB1C79">
        <w:t>apprenant.</w:t>
      </w:r>
    </w:p>
    <w:p w:rsidR="00DB3A16" w:rsidRPr="00FB1C79" w:rsidRDefault="00DB3A16" w:rsidP="000767F1">
      <w:pPr>
        <w:pStyle w:val="Corpsdetexte"/>
        <w:rPr>
          <w:noProof/>
        </w:rPr>
      </w:pPr>
    </w:p>
    <w:p w:rsidR="00DB3A16" w:rsidRPr="00FB1C79" w:rsidRDefault="000767F1" w:rsidP="000767F1">
      <w:pPr>
        <w:pStyle w:val="Corpsdetexte"/>
        <w:ind w:left="1983"/>
      </w:pPr>
      <w:r>
        <w:t xml:space="preserve">     </w:t>
      </w:r>
      <w:r w:rsidR="00DB3A16" w:rsidRPr="00FB1C79">
        <w:rPr>
          <w:noProof/>
          <w:lang w:eastAsia="fr-FR"/>
        </w:rPr>
        <w:drawing>
          <wp:inline distT="0" distB="0" distL="0" distR="0">
            <wp:extent cx="3156364" cy="2806489"/>
            <wp:effectExtent l="19050" t="0" r="5936" b="0"/>
            <wp:docPr id="1431796876" name="Image 143179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0628" cy="2828063"/>
                    </a:xfrm>
                    <a:prstGeom prst="rect">
                      <a:avLst/>
                    </a:prstGeom>
                    <a:noFill/>
                    <a:ln>
                      <a:noFill/>
                    </a:ln>
                  </pic:spPr>
                </pic:pic>
              </a:graphicData>
            </a:graphic>
          </wp:inline>
        </w:drawing>
      </w:r>
    </w:p>
    <w:p w:rsidR="00DB3A16" w:rsidRPr="00FB1C79" w:rsidRDefault="00DB3A16" w:rsidP="00AB2D17">
      <w:pPr>
        <w:spacing w:before="196"/>
        <w:ind w:left="430" w:right="545"/>
        <w:jc w:val="center"/>
        <w:rPr>
          <w:b/>
          <w:sz w:val="24"/>
          <w:szCs w:val="24"/>
        </w:rPr>
      </w:pPr>
      <w:r w:rsidRPr="00FB1C79">
        <w:rPr>
          <w:b/>
          <w:sz w:val="24"/>
          <w:szCs w:val="24"/>
        </w:rPr>
        <w:t>Figure</w:t>
      </w:r>
      <w:r w:rsidR="000767F1">
        <w:rPr>
          <w:b/>
          <w:sz w:val="24"/>
          <w:szCs w:val="24"/>
        </w:rPr>
        <w:t xml:space="preserve"> </w:t>
      </w:r>
      <w:r w:rsidRPr="00FB1C79">
        <w:rPr>
          <w:b/>
          <w:sz w:val="24"/>
          <w:szCs w:val="24"/>
        </w:rPr>
        <w:t>2.6</w:t>
      </w:r>
      <w:r w:rsidR="000767F1">
        <w:rPr>
          <w:b/>
          <w:sz w:val="24"/>
          <w:szCs w:val="24"/>
        </w:rPr>
        <w:t xml:space="preserve"> </w:t>
      </w:r>
      <w:r w:rsidRPr="00FB1C79">
        <w:rPr>
          <w:b/>
          <w:sz w:val="24"/>
          <w:szCs w:val="24"/>
        </w:rPr>
        <w:t>Prototype</w:t>
      </w:r>
      <w:r w:rsidR="000767F1">
        <w:rPr>
          <w:b/>
          <w:sz w:val="24"/>
          <w:szCs w:val="24"/>
        </w:rPr>
        <w:t xml:space="preserve"> « </w:t>
      </w:r>
      <w:r w:rsidRPr="00FB1C79">
        <w:rPr>
          <w:b/>
          <w:sz w:val="24"/>
          <w:szCs w:val="24"/>
        </w:rPr>
        <w:t>interface</w:t>
      </w:r>
      <w:r w:rsidR="000767F1">
        <w:rPr>
          <w:b/>
          <w:sz w:val="24"/>
          <w:szCs w:val="24"/>
        </w:rPr>
        <w:t xml:space="preserve"> </w:t>
      </w:r>
      <w:r w:rsidRPr="00FB1C79">
        <w:rPr>
          <w:b/>
          <w:sz w:val="24"/>
          <w:szCs w:val="24"/>
        </w:rPr>
        <w:t>Authentification</w:t>
      </w:r>
      <w:r w:rsidR="000767F1">
        <w:rPr>
          <w:b/>
          <w:sz w:val="24"/>
          <w:szCs w:val="24"/>
        </w:rPr>
        <w:t> »</w:t>
      </w:r>
      <w:r w:rsidRPr="00FB1C79">
        <w:rPr>
          <w:b/>
          <w:sz w:val="24"/>
          <w:szCs w:val="24"/>
        </w:rPr>
        <w:t>.</w:t>
      </w:r>
    </w:p>
    <w:p w:rsidR="000767F1" w:rsidRPr="000767F1" w:rsidRDefault="000767F1" w:rsidP="000767F1">
      <w:pPr>
        <w:pStyle w:val="Paragraphedeliste"/>
        <w:numPr>
          <w:ilvl w:val="3"/>
          <w:numId w:val="11"/>
        </w:numPr>
        <w:tabs>
          <w:tab w:val="left" w:pos="1681"/>
        </w:tabs>
        <w:spacing w:before="161"/>
        <w:ind w:hanging="721"/>
        <w:rPr>
          <w:b/>
          <w:sz w:val="24"/>
          <w:szCs w:val="24"/>
        </w:rPr>
      </w:pPr>
      <w:r>
        <w:rPr>
          <w:b/>
          <w:sz w:val="24"/>
          <w:szCs w:val="24"/>
        </w:rPr>
        <w:t>Page d’accueil de l’apprenant</w:t>
      </w:r>
    </w:p>
    <w:p w:rsidR="00DB3A16" w:rsidRPr="00FB1C79" w:rsidRDefault="00DB3A16" w:rsidP="000767F1">
      <w:pPr>
        <w:pStyle w:val="Corpsdetexte"/>
        <w:spacing w:before="240" w:line="360" w:lineRule="auto"/>
        <w:ind w:firstLine="284"/>
        <w:jc w:val="both"/>
      </w:pPr>
      <w:r w:rsidRPr="00FB1C79">
        <w:t>La</w:t>
      </w:r>
      <w:r w:rsidR="000767F1">
        <w:t xml:space="preserve"> </w:t>
      </w:r>
      <w:r w:rsidRPr="004A0642">
        <w:rPr>
          <w:highlight w:val="yellow"/>
        </w:rPr>
        <w:t>figure</w:t>
      </w:r>
      <w:r w:rsidR="000767F1" w:rsidRPr="004A0642">
        <w:rPr>
          <w:highlight w:val="yellow"/>
        </w:rPr>
        <w:t xml:space="preserve"> 2.7</w:t>
      </w:r>
      <w:r w:rsidR="000767F1">
        <w:t xml:space="preserve"> </w:t>
      </w:r>
      <w:r w:rsidRPr="00FB1C79">
        <w:t>montre</w:t>
      </w:r>
      <w:r w:rsidR="000767F1">
        <w:t xml:space="preserve"> </w:t>
      </w:r>
      <w:r w:rsidRPr="00FB1C79">
        <w:t>le</w:t>
      </w:r>
      <w:r w:rsidR="000767F1">
        <w:t xml:space="preserve"> </w:t>
      </w:r>
      <w:r w:rsidRPr="00FB1C79">
        <w:t>prototype</w:t>
      </w:r>
      <w:r w:rsidR="000767F1">
        <w:t xml:space="preserve"> de la page d’accueil de l’apprenant.</w:t>
      </w:r>
    </w:p>
    <w:p w:rsidR="00DB3A16" w:rsidRPr="00FB1C79" w:rsidRDefault="00DB3A16" w:rsidP="000767F1">
      <w:pPr>
        <w:pStyle w:val="Corpsdetexte"/>
        <w:spacing w:before="240"/>
        <w:ind w:left="216"/>
        <w:jc w:val="center"/>
      </w:pPr>
      <w:r w:rsidRPr="00FB1C79">
        <w:rPr>
          <w:noProof/>
          <w:lang w:eastAsia="fr-FR"/>
        </w:rPr>
        <w:drawing>
          <wp:inline distT="0" distB="0" distL="0" distR="0">
            <wp:extent cx="3194538" cy="1711131"/>
            <wp:effectExtent l="0" t="0" r="6350" b="3810"/>
            <wp:docPr id="486784617" name="Image 48678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7169" cy="1717897"/>
                    </a:xfrm>
                    <a:prstGeom prst="rect">
                      <a:avLst/>
                    </a:prstGeom>
                    <a:noFill/>
                    <a:ln>
                      <a:noFill/>
                    </a:ln>
                  </pic:spPr>
                </pic:pic>
              </a:graphicData>
            </a:graphic>
          </wp:inline>
        </w:drawing>
      </w:r>
    </w:p>
    <w:p w:rsidR="004A0642" w:rsidRDefault="00DB3A16" w:rsidP="004A0642">
      <w:pPr>
        <w:spacing w:before="223"/>
        <w:ind w:left="430" w:right="548"/>
        <w:jc w:val="center"/>
        <w:rPr>
          <w:b/>
          <w:sz w:val="24"/>
          <w:szCs w:val="24"/>
        </w:rPr>
      </w:pPr>
      <w:r w:rsidRPr="00FB1C79">
        <w:rPr>
          <w:b/>
          <w:sz w:val="24"/>
          <w:szCs w:val="24"/>
        </w:rPr>
        <w:t xml:space="preserve">          Figure</w:t>
      </w:r>
      <w:r w:rsidR="004A0642">
        <w:rPr>
          <w:b/>
          <w:sz w:val="24"/>
          <w:szCs w:val="24"/>
        </w:rPr>
        <w:t xml:space="preserve"> </w:t>
      </w:r>
      <w:r w:rsidRPr="00FB1C79">
        <w:rPr>
          <w:b/>
          <w:sz w:val="24"/>
          <w:szCs w:val="24"/>
        </w:rPr>
        <w:t>2.7Prototype</w:t>
      </w:r>
      <w:r w:rsidR="004A0642">
        <w:rPr>
          <w:b/>
          <w:sz w:val="24"/>
          <w:szCs w:val="24"/>
        </w:rPr>
        <w:t xml:space="preserve"> de la </w:t>
      </w:r>
      <w:r w:rsidRPr="00FB1C79">
        <w:rPr>
          <w:b/>
          <w:sz w:val="24"/>
          <w:szCs w:val="24"/>
        </w:rPr>
        <w:t>page</w:t>
      </w:r>
      <w:r w:rsidR="004A0642">
        <w:rPr>
          <w:b/>
          <w:sz w:val="24"/>
          <w:szCs w:val="24"/>
        </w:rPr>
        <w:t xml:space="preserve"> </w:t>
      </w:r>
      <w:r w:rsidRPr="00FB1C79">
        <w:rPr>
          <w:b/>
          <w:sz w:val="24"/>
          <w:szCs w:val="24"/>
        </w:rPr>
        <w:t>d'accueil</w:t>
      </w:r>
      <w:r w:rsidR="004A0642">
        <w:rPr>
          <w:b/>
          <w:sz w:val="24"/>
          <w:szCs w:val="24"/>
        </w:rPr>
        <w:t xml:space="preserve"> </w:t>
      </w:r>
      <w:r w:rsidRPr="00FB1C79">
        <w:rPr>
          <w:b/>
          <w:sz w:val="24"/>
          <w:szCs w:val="24"/>
        </w:rPr>
        <w:t>de</w:t>
      </w:r>
      <w:r w:rsidR="004A0642">
        <w:rPr>
          <w:b/>
          <w:sz w:val="24"/>
          <w:szCs w:val="24"/>
        </w:rPr>
        <w:t xml:space="preserve"> </w:t>
      </w:r>
      <w:r w:rsidRPr="00FB1C79">
        <w:rPr>
          <w:b/>
          <w:sz w:val="24"/>
          <w:szCs w:val="24"/>
        </w:rPr>
        <w:t>l'apprenant.</w:t>
      </w:r>
    </w:p>
    <w:p w:rsidR="004A0642" w:rsidRPr="004A0642" w:rsidRDefault="004A0642" w:rsidP="004A0642">
      <w:pPr>
        <w:spacing w:before="223"/>
        <w:ind w:left="430" w:right="548"/>
        <w:jc w:val="center"/>
        <w:rPr>
          <w:b/>
          <w:sz w:val="6"/>
          <w:szCs w:val="6"/>
        </w:rPr>
      </w:pPr>
    </w:p>
    <w:p w:rsidR="004A0642" w:rsidRPr="004A0642" w:rsidRDefault="004A0642" w:rsidP="004A0642">
      <w:pPr>
        <w:pStyle w:val="Paragraphedeliste"/>
        <w:numPr>
          <w:ilvl w:val="3"/>
          <w:numId w:val="11"/>
        </w:numPr>
        <w:tabs>
          <w:tab w:val="left" w:pos="1681"/>
        </w:tabs>
        <w:spacing w:before="161"/>
        <w:ind w:hanging="721"/>
        <w:rPr>
          <w:b/>
          <w:sz w:val="24"/>
          <w:szCs w:val="24"/>
        </w:rPr>
      </w:pPr>
      <w:r>
        <w:rPr>
          <w:b/>
          <w:sz w:val="24"/>
          <w:szCs w:val="24"/>
        </w:rPr>
        <w:t>Espace de Register</w:t>
      </w:r>
    </w:p>
    <w:p w:rsidR="004A0642" w:rsidRPr="00FB1C79" w:rsidRDefault="004A0642" w:rsidP="004A0642">
      <w:pPr>
        <w:pStyle w:val="Corpsdetexte"/>
        <w:spacing w:before="240" w:line="360" w:lineRule="auto"/>
        <w:ind w:firstLine="284"/>
        <w:jc w:val="both"/>
      </w:pPr>
      <w:r w:rsidRPr="004A0642">
        <w:rPr>
          <w:highlight w:val="yellow"/>
        </w:rPr>
        <w:t>La figure 2.8</w:t>
      </w:r>
      <w:r>
        <w:t xml:space="preserve"> présente la page de l’inscription pour la création d’un compte.</w:t>
      </w:r>
    </w:p>
    <w:p w:rsidR="004A0642" w:rsidRDefault="004A0642" w:rsidP="004A0642">
      <w:pPr>
        <w:tabs>
          <w:tab w:val="left" w:pos="1681"/>
        </w:tabs>
        <w:spacing w:before="161"/>
        <w:rPr>
          <w:b/>
          <w:sz w:val="24"/>
          <w:szCs w:val="24"/>
        </w:rPr>
      </w:pPr>
    </w:p>
    <w:p w:rsidR="004A0642" w:rsidRDefault="004A0642" w:rsidP="004A0642">
      <w:pPr>
        <w:tabs>
          <w:tab w:val="left" w:pos="1681"/>
        </w:tabs>
        <w:spacing w:before="161"/>
        <w:jc w:val="center"/>
        <w:rPr>
          <w:b/>
          <w:sz w:val="24"/>
          <w:szCs w:val="24"/>
        </w:rPr>
      </w:pPr>
      <w:r w:rsidRPr="004A0642">
        <w:rPr>
          <w:b/>
          <w:noProof/>
          <w:sz w:val="24"/>
          <w:szCs w:val="24"/>
          <w:lang w:eastAsia="fr-FR"/>
        </w:rPr>
        <w:lastRenderedPageBreak/>
        <w:drawing>
          <wp:inline distT="0" distB="0" distL="0" distR="0">
            <wp:extent cx="2650095" cy="2356338"/>
            <wp:effectExtent l="0" t="0" r="0" b="6350"/>
            <wp:docPr id="2" name="Image 52434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3561" cy="2359420"/>
                    </a:xfrm>
                    <a:prstGeom prst="rect">
                      <a:avLst/>
                    </a:prstGeom>
                    <a:noFill/>
                    <a:ln>
                      <a:noFill/>
                    </a:ln>
                  </pic:spPr>
                </pic:pic>
              </a:graphicData>
            </a:graphic>
          </wp:inline>
        </w:drawing>
      </w:r>
    </w:p>
    <w:p w:rsidR="004A0642" w:rsidRDefault="004A0642" w:rsidP="004A0642">
      <w:pPr>
        <w:tabs>
          <w:tab w:val="left" w:pos="1681"/>
        </w:tabs>
        <w:spacing w:before="161"/>
        <w:jc w:val="center"/>
        <w:rPr>
          <w:b/>
          <w:sz w:val="24"/>
          <w:szCs w:val="24"/>
        </w:rPr>
      </w:pPr>
    </w:p>
    <w:p w:rsidR="004A0642" w:rsidRPr="004A0642" w:rsidRDefault="004A0642" w:rsidP="004A0642">
      <w:pPr>
        <w:ind w:right="3048"/>
        <w:jc w:val="right"/>
        <w:rPr>
          <w:b/>
          <w:sz w:val="24"/>
          <w:szCs w:val="24"/>
        </w:rPr>
      </w:pPr>
      <w:r w:rsidRPr="00FB1C79">
        <w:rPr>
          <w:b/>
          <w:sz w:val="24"/>
          <w:szCs w:val="24"/>
        </w:rPr>
        <w:t>Figure</w:t>
      </w:r>
      <w:r>
        <w:rPr>
          <w:b/>
          <w:sz w:val="24"/>
          <w:szCs w:val="24"/>
        </w:rPr>
        <w:t xml:space="preserve"> </w:t>
      </w:r>
      <w:r w:rsidRPr="00FB1C79">
        <w:rPr>
          <w:b/>
          <w:sz w:val="24"/>
          <w:szCs w:val="24"/>
        </w:rPr>
        <w:t>2.8 Prototype</w:t>
      </w:r>
      <w:r>
        <w:rPr>
          <w:b/>
          <w:sz w:val="24"/>
          <w:szCs w:val="24"/>
        </w:rPr>
        <w:t xml:space="preserve"> de la « Register »</w:t>
      </w:r>
    </w:p>
    <w:p w:rsidR="004A0642" w:rsidRPr="004A0642" w:rsidRDefault="004A0642" w:rsidP="004A0642">
      <w:pPr>
        <w:pStyle w:val="Paragraphedeliste"/>
        <w:numPr>
          <w:ilvl w:val="3"/>
          <w:numId w:val="11"/>
        </w:numPr>
        <w:tabs>
          <w:tab w:val="left" w:pos="1681"/>
        </w:tabs>
        <w:spacing w:before="161"/>
        <w:ind w:hanging="721"/>
        <w:rPr>
          <w:b/>
          <w:sz w:val="24"/>
          <w:szCs w:val="24"/>
        </w:rPr>
      </w:pPr>
      <w:r>
        <w:rPr>
          <w:b/>
          <w:sz w:val="24"/>
          <w:szCs w:val="24"/>
        </w:rPr>
        <w:t>Interface Dashboard de l’administrateur</w:t>
      </w:r>
    </w:p>
    <w:p w:rsidR="004A0642" w:rsidRPr="00FB1C79" w:rsidRDefault="004A0642" w:rsidP="004A0642">
      <w:pPr>
        <w:pStyle w:val="Corpsdetexte"/>
        <w:spacing w:before="240" w:line="360" w:lineRule="auto"/>
        <w:ind w:firstLine="284"/>
        <w:jc w:val="both"/>
      </w:pPr>
      <w:r w:rsidRPr="004A0642">
        <w:rPr>
          <w:highlight w:val="yellow"/>
        </w:rPr>
        <w:t>La</w:t>
      </w:r>
      <w:r>
        <w:rPr>
          <w:highlight w:val="yellow"/>
        </w:rPr>
        <w:t xml:space="preserve"> </w:t>
      </w:r>
      <w:r w:rsidRPr="004A0642">
        <w:rPr>
          <w:highlight w:val="yellow"/>
        </w:rPr>
        <w:t>figure</w:t>
      </w:r>
      <w:r>
        <w:rPr>
          <w:highlight w:val="yellow"/>
        </w:rPr>
        <w:t xml:space="preserve"> 2.9 </w:t>
      </w:r>
      <w:r>
        <w:t>présente le Dashboard de l’administrateur</w:t>
      </w:r>
    </w:p>
    <w:p w:rsidR="004A0642" w:rsidRDefault="004A0642" w:rsidP="004A0642"/>
    <w:p w:rsidR="004A0642" w:rsidRDefault="004A0642" w:rsidP="004A0642">
      <w:pPr>
        <w:jc w:val="center"/>
      </w:pPr>
      <w:r w:rsidRPr="004A0642">
        <w:rPr>
          <w:noProof/>
          <w:lang w:eastAsia="fr-FR"/>
        </w:rPr>
        <w:drawing>
          <wp:inline distT="0" distB="0" distL="0" distR="0">
            <wp:extent cx="2878015" cy="1541587"/>
            <wp:effectExtent l="0" t="0" r="0" b="1905"/>
            <wp:docPr id="3" name="Image 43683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94124" cy="1550215"/>
                    </a:xfrm>
                    <a:prstGeom prst="rect">
                      <a:avLst/>
                    </a:prstGeom>
                    <a:noFill/>
                    <a:ln>
                      <a:noFill/>
                    </a:ln>
                  </pic:spPr>
                </pic:pic>
              </a:graphicData>
            </a:graphic>
          </wp:inline>
        </w:drawing>
      </w:r>
    </w:p>
    <w:p w:rsidR="004A0642" w:rsidRPr="004A0642" w:rsidRDefault="004A0642" w:rsidP="004A0642">
      <w:pPr>
        <w:spacing w:before="78"/>
        <w:ind w:left="985" w:right="1104"/>
        <w:jc w:val="center"/>
        <w:rPr>
          <w:b/>
          <w:sz w:val="24"/>
          <w:szCs w:val="24"/>
        </w:rPr>
      </w:pPr>
      <w:r w:rsidRPr="00FB1C79">
        <w:rPr>
          <w:b/>
          <w:sz w:val="24"/>
          <w:szCs w:val="24"/>
        </w:rPr>
        <w:t>Figure</w:t>
      </w:r>
      <w:r>
        <w:rPr>
          <w:b/>
          <w:sz w:val="24"/>
          <w:szCs w:val="24"/>
        </w:rPr>
        <w:t xml:space="preserve"> </w:t>
      </w:r>
      <w:r w:rsidRPr="00FB1C79">
        <w:rPr>
          <w:b/>
          <w:sz w:val="24"/>
          <w:szCs w:val="24"/>
        </w:rPr>
        <w:t>2.9 Prototype</w:t>
      </w:r>
      <w:r>
        <w:rPr>
          <w:b/>
          <w:sz w:val="24"/>
          <w:szCs w:val="24"/>
        </w:rPr>
        <w:t xml:space="preserve"> « </w:t>
      </w:r>
      <w:r w:rsidRPr="00FB1C79">
        <w:rPr>
          <w:b/>
          <w:sz w:val="24"/>
          <w:szCs w:val="24"/>
        </w:rPr>
        <w:t>Dashboard</w:t>
      </w:r>
      <w:r>
        <w:rPr>
          <w:b/>
          <w:sz w:val="24"/>
          <w:szCs w:val="24"/>
        </w:rPr>
        <w:t xml:space="preserve"> admin ».</w:t>
      </w:r>
    </w:p>
    <w:p w:rsidR="00DB3A16" w:rsidRPr="00FB1C79" w:rsidRDefault="00DB3A16" w:rsidP="004A0642">
      <w:pPr>
        <w:tabs>
          <w:tab w:val="left" w:pos="1055"/>
        </w:tabs>
        <w:rPr>
          <w:b/>
        </w:rPr>
      </w:pPr>
    </w:p>
    <w:p w:rsidR="008457F2" w:rsidRDefault="00DB3A16">
      <w:pPr>
        <w:pStyle w:val="Titre6"/>
        <w:numPr>
          <w:ilvl w:val="1"/>
          <w:numId w:val="12"/>
        </w:numPr>
        <w:tabs>
          <w:tab w:val="left" w:pos="1205"/>
        </w:tabs>
        <w:spacing w:before="89"/>
        <w:ind w:left="1204" w:hanging="423"/>
        <w:jc w:val="left"/>
        <w:pPrChange w:id="1235" w:author="Missaoui" w:date="2023-05-13T13:12:00Z">
          <w:pPr>
            <w:pStyle w:val="Titre6"/>
            <w:numPr>
              <w:ilvl w:val="1"/>
              <w:numId w:val="82"/>
            </w:numPr>
            <w:tabs>
              <w:tab w:val="num" w:pos="360"/>
              <w:tab w:val="left" w:pos="1205"/>
              <w:tab w:val="num" w:pos="1440"/>
            </w:tabs>
            <w:spacing w:before="89"/>
            <w:ind w:left="1204" w:hanging="720"/>
          </w:pPr>
        </w:pPrChange>
      </w:pPr>
      <w:r w:rsidRPr="004A0642">
        <w:t>Environnement</w:t>
      </w:r>
      <w:r w:rsidR="004A0642" w:rsidRPr="004A0642">
        <w:t xml:space="preserve"> </w:t>
      </w:r>
      <w:r w:rsidRPr="004A0642">
        <w:t>de</w:t>
      </w:r>
      <w:r w:rsidR="004A0642" w:rsidRPr="004A0642">
        <w:t xml:space="preserve"> </w:t>
      </w:r>
      <w:r w:rsidRPr="004A0642">
        <w:t>travail</w:t>
      </w:r>
    </w:p>
    <w:p w:rsidR="00DB3A16" w:rsidRPr="00BB6C38" w:rsidRDefault="00DB3A16" w:rsidP="00BB6C38">
      <w:pPr>
        <w:spacing w:before="240" w:line="360" w:lineRule="auto"/>
        <w:ind w:firstLine="284"/>
        <w:jc w:val="both"/>
        <w:rPr>
          <w:sz w:val="24"/>
          <w:szCs w:val="24"/>
        </w:rPr>
      </w:pPr>
      <w:r w:rsidRPr="00BB6C38">
        <w:rPr>
          <w:sz w:val="24"/>
          <w:szCs w:val="24"/>
        </w:rPr>
        <w:t>Dans</w:t>
      </w:r>
      <w:r w:rsidR="00BB6C38" w:rsidRPr="00BB6C38">
        <w:rPr>
          <w:sz w:val="24"/>
          <w:szCs w:val="24"/>
        </w:rPr>
        <w:t xml:space="preserve"> </w:t>
      </w:r>
      <w:r w:rsidRPr="00BB6C38">
        <w:rPr>
          <w:sz w:val="24"/>
          <w:szCs w:val="24"/>
        </w:rPr>
        <w:t>cette</w:t>
      </w:r>
      <w:r w:rsidR="00BB6C38" w:rsidRPr="00BB6C38">
        <w:rPr>
          <w:sz w:val="24"/>
          <w:szCs w:val="24"/>
        </w:rPr>
        <w:t xml:space="preserve"> </w:t>
      </w:r>
      <w:r w:rsidRPr="00BB6C38">
        <w:rPr>
          <w:sz w:val="24"/>
          <w:szCs w:val="24"/>
        </w:rPr>
        <w:t>partie,</w:t>
      </w:r>
      <w:r w:rsidR="00BB6C38" w:rsidRPr="00BB6C38">
        <w:rPr>
          <w:sz w:val="24"/>
          <w:szCs w:val="24"/>
        </w:rPr>
        <w:t xml:space="preserve"> </w:t>
      </w:r>
      <w:r w:rsidRPr="00BB6C38">
        <w:rPr>
          <w:sz w:val="24"/>
          <w:szCs w:val="24"/>
        </w:rPr>
        <w:t>nous</w:t>
      </w:r>
      <w:r w:rsidR="00BB6C38" w:rsidRPr="00BB6C38">
        <w:rPr>
          <w:sz w:val="24"/>
          <w:szCs w:val="24"/>
        </w:rPr>
        <w:t xml:space="preserve"> </w:t>
      </w:r>
      <w:r w:rsidRPr="00BB6C38">
        <w:rPr>
          <w:sz w:val="24"/>
          <w:szCs w:val="24"/>
        </w:rPr>
        <w:t>allons</w:t>
      </w:r>
      <w:r w:rsidR="00BB6C38" w:rsidRPr="00BB6C38">
        <w:rPr>
          <w:sz w:val="24"/>
          <w:szCs w:val="24"/>
        </w:rPr>
        <w:t xml:space="preserve"> </w:t>
      </w:r>
      <w:r w:rsidRPr="00BB6C38">
        <w:rPr>
          <w:sz w:val="24"/>
          <w:szCs w:val="24"/>
        </w:rPr>
        <w:t>citer</w:t>
      </w:r>
      <w:r w:rsidR="00BB6C38" w:rsidRPr="00BB6C38">
        <w:rPr>
          <w:sz w:val="24"/>
          <w:szCs w:val="24"/>
        </w:rPr>
        <w:t xml:space="preserve"> </w:t>
      </w:r>
      <w:r w:rsidRPr="00BB6C38">
        <w:rPr>
          <w:sz w:val="24"/>
          <w:szCs w:val="24"/>
        </w:rPr>
        <w:t>les</w:t>
      </w:r>
      <w:r w:rsidR="00BB6C38" w:rsidRPr="00BB6C38">
        <w:rPr>
          <w:sz w:val="24"/>
          <w:szCs w:val="24"/>
        </w:rPr>
        <w:t xml:space="preserve"> </w:t>
      </w:r>
      <w:r w:rsidRPr="00BB6C38">
        <w:rPr>
          <w:sz w:val="24"/>
          <w:szCs w:val="24"/>
        </w:rPr>
        <w:t>différents</w:t>
      </w:r>
      <w:r w:rsidR="00BB6C38" w:rsidRPr="00BB6C38">
        <w:rPr>
          <w:sz w:val="24"/>
          <w:szCs w:val="24"/>
        </w:rPr>
        <w:t xml:space="preserve"> </w:t>
      </w:r>
      <w:r w:rsidRPr="00BB6C38">
        <w:rPr>
          <w:sz w:val="24"/>
          <w:szCs w:val="24"/>
        </w:rPr>
        <w:t>choix</w:t>
      </w:r>
      <w:r w:rsidR="00BB6C38" w:rsidRPr="00BB6C38">
        <w:rPr>
          <w:sz w:val="24"/>
          <w:szCs w:val="24"/>
        </w:rPr>
        <w:t xml:space="preserve"> </w:t>
      </w:r>
      <w:r w:rsidRPr="00BB6C38">
        <w:rPr>
          <w:sz w:val="24"/>
          <w:szCs w:val="24"/>
        </w:rPr>
        <w:t>techniques</w:t>
      </w:r>
      <w:r w:rsidR="00BB6C38" w:rsidRPr="00BB6C38">
        <w:rPr>
          <w:sz w:val="24"/>
          <w:szCs w:val="24"/>
        </w:rPr>
        <w:t xml:space="preserve"> </w:t>
      </w:r>
      <w:r w:rsidRPr="00BB6C38">
        <w:rPr>
          <w:sz w:val="24"/>
          <w:szCs w:val="24"/>
        </w:rPr>
        <w:t>que</w:t>
      </w:r>
      <w:r w:rsidR="00BB6C38" w:rsidRPr="00BB6C38">
        <w:rPr>
          <w:sz w:val="24"/>
          <w:szCs w:val="24"/>
        </w:rPr>
        <w:t xml:space="preserve"> </w:t>
      </w:r>
      <w:r w:rsidRPr="00BB6C38">
        <w:rPr>
          <w:sz w:val="24"/>
          <w:szCs w:val="24"/>
        </w:rPr>
        <w:t>nous</w:t>
      </w:r>
      <w:r w:rsidR="00BB6C38" w:rsidRPr="00BB6C38">
        <w:rPr>
          <w:sz w:val="24"/>
          <w:szCs w:val="24"/>
        </w:rPr>
        <w:t xml:space="preserve"> </w:t>
      </w:r>
      <w:r w:rsidRPr="00BB6C38">
        <w:rPr>
          <w:sz w:val="24"/>
          <w:szCs w:val="24"/>
        </w:rPr>
        <w:t>avons</w:t>
      </w:r>
      <w:r w:rsidR="00BB6C38" w:rsidRPr="00BB6C38">
        <w:rPr>
          <w:sz w:val="24"/>
          <w:szCs w:val="24"/>
        </w:rPr>
        <w:t xml:space="preserve"> </w:t>
      </w:r>
      <w:r w:rsidRPr="00BB6C38">
        <w:rPr>
          <w:sz w:val="24"/>
          <w:szCs w:val="24"/>
        </w:rPr>
        <w:t>utilisés</w:t>
      </w:r>
      <w:r w:rsidR="00BB6C38" w:rsidRPr="00BB6C38">
        <w:rPr>
          <w:sz w:val="24"/>
          <w:szCs w:val="24"/>
        </w:rPr>
        <w:t xml:space="preserve"> </w:t>
      </w:r>
      <w:r w:rsidRPr="00BB6C38">
        <w:rPr>
          <w:sz w:val="24"/>
          <w:szCs w:val="24"/>
        </w:rPr>
        <w:t>durant</w:t>
      </w:r>
      <w:r w:rsidR="00BB6C38" w:rsidRPr="00BB6C38">
        <w:rPr>
          <w:sz w:val="24"/>
          <w:szCs w:val="24"/>
        </w:rPr>
        <w:t xml:space="preserve"> </w:t>
      </w:r>
      <w:r w:rsidRPr="00BB6C38">
        <w:rPr>
          <w:sz w:val="24"/>
          <w:szCs w:val="24"/>
        </w:rPr>
        <w:t>la</w:t>
      </w:r>
      <w:r w:rsidR="00BB6C38" w:rsidRPr="00BB6C38">
        <w:rPr>
          <w:sz w:val="24"/>
          <w:szCs w:val="24"/>
        </w:rPr>
        <w:t xml:space="preserve"> </w:t>
      </w:r>
      <w:r w:rsidRPr="00BB6C38">
        <w:rPr>
          <w:sz w:val="24"/>
          <w:szCs w:val="24"/>
        </w:rPr>
        <w:t>réalisation du projet.</w:t>
      </w:r>
    </w:p>
    <w:p w:rsidR="00DB3A16" w:rsidRPr="00BB6C38" w:rsidRDefault="00DB3A16" w:rsidP="00BB6C38">
      <w:pPr>
        <w:pStyle w:val="Paragraphedeliste"/>
        <w:numPr>
          <w:ilvl w:val="2"/>
          <w:numId w:val="12"/>
        </w:numPr>
        <w:tabs>
          <w:tab w:val="left" w:pos="1381"/>
        </w:tabs>
        <w:spacing w:before="240"/>
        <w:ind w:hanging="541"/>
        <w:rPr>
          <w:b/>
          <w:sz w:val="24"/>
          <w:szCs w:val="24"/>
        </w:rPr>
      </w:pPr>
      <w:r w:rsidRPr="00FB1C79">
        <w:rPr>
          <w:b/>
          <w:sz w:val="24"/>
          <w:szCs w:val="24"/>
        </w:rPr>
        <w:t>Environnement</w:t>
      </w:r>
      <w:r w:rsidR="00BB6C38">
        <w:rPr>
          <w:b/>
          <w:sz w:val="24"/>
          <w:szCs w:val="24"/>
        </w:rPr>
        <w:t xml:space="preserve"> </w:t>
      </w:r>
      <w:r w:rsidRPr="00FB1C79">
        <w:rPr>
          <w:b/>
          <w:sz w:val="24"/>
          <w:szCs w:val="24"/>
        </w:rPr>
        <w:t>matériel</w:t>
      </w:r>
    </w:p>
    <w:p w:rsidR="00DB3A16" w:rsidRPr="00BB6C38" w:rsidRDefault="00DB3A16" w:rsidP="00BB6C38">
      <w:pPr>
        <w:spacing w:before="240" w:line="360" w:lineRule="auto"/>
        <w:ind w:firstLine="284"/>
        <w:jc w:val="both"/>
        <w:rPr>
          <w:sz w:val="24"/>
          <w:szCs w:val="24"/>
        </w:rPr>
      </w:pPr>
      <w:r w:rsidRPr="00BB6C38">
        <w:rPr>
          <w:sz w:val="24"/>
          <w:szCs w:val="24"/>
        </w:rPr>
        <w:t>La</w:t>
      </w:r>
      <w:r w:rsidR="00BB6C38">
        <w:rPr>
          <w:sz w:val="24"/>
          <w:szCs w:val="24"/>
        </w:rPr>
        <w:t xml:space="preserve"> </w:t>
      </w:r>
      <w:r w:rsidRPr="00BB6C38">
        <w:rPr>
          <w:sz w:val="24"/>
          <w:szCs w:val="24"/>
        </w:rPr>
        <w:t>réalisation</w:t>
      </w:r>
      <w:r w:rsidR="00BB6C38">
        <w:rPr>
          <w:sz w:val="24"/>
          <w:szCs w:val="24"/>
        </w:rPr>
        <w:t xml:space="preserve"> </w:t>
      </w:r>
      <w:r w:rsidRPr="00BB6C38">
        <w:rPr>
          <w:sz w:val="24"/>
          <w:szCs w:val="24"/>
        </w:rPr>
        <w:t>de</w:t>
      </w:r>
      <w:r w:rsidR="00BB6C38">
        <w:rPr>
          <w:sz w:val="24"/>
          <w:szCs w:val="24"/>
        </w:rPr>
        <w:t xml:space="preserve"> </w:t>
      </w:r>
      <w:r w:rsidRPr="00BB6C38">
        <w:rPr>
          <w:sz w:val="24"/>
          <w:szCs w:val="24"/>
        </w:rPr>
        <w:t>ce</w:t>
      </w:r>
      <w:r w:rsidR="00BB6C38">
        <w:rPr>
          <w:sz w:val="24"/>
          <w:szCs w:val="24"/>
        </w:rPr>
        <w:t xml:space="preserve"> </w:t>
      </w:r>
      <w:r w:rsidRPr="00BB6C38">
        <w:rPr>
          <w:sz w:val="24"/>
          <w:szCs w:val="24"/>
        </w:rPr>
        <w:t>projet</w:t>
      </w:r>
      <w:r w:rsidR="00BB6C38">
        <w:rPr>
          <w:sz w:val="24"/>
          <w:szCs w:val="24"/>
        </w:rPr>
        <w:t xml:space="preserve"> </w:t>
      </w:r>
      <w:r w:rsidRPr="00BB6C38">
        <w:rPr>
          <w:sz w:val="24"/>
          <w:szCs w:val="24"/>
        </w:rPr>
        <w:t>a</w:t>
      </w:r>
      <w:r w:rsidR="00BB6C38">
        <w:rPr>
          <w:sz w:val="24"/>
          <w:szCs w:val="24"/>
        </w:rPr>
        <w:t xml:space="preserve"> </w:t>
      </w:r>
      <w:r w:rsidRPr="00BB6C38">
        <w:rPr>
          <w:sz w:val="24"/>
          <w:szCs w:val="24"/>
        </w:rPr>
        <w:t>nécessité</w:t>
      </w:r>
      <w:r w:rsidR="00BB6C38">
        <w:rPr>
          <w:sz w:val="24"/>
          <w:szCs w:val="24"/>
        </w:rPr>
        <w:t xml:space="preserve"> </w:t>
      </w:r>
      <w:r w:rsidRPr="00BB6C38">
        <w:rPr>
          <w:sz w:val="24"/>
          <w:szCs w:val="24"/>
        </w:rPr>
        <w:t>comme</w:t>
      </w:r>
      <w:r w:rsidR="00BB6C38">
        <w:rPr>
          <w:sz w:val="24"/>
          <w:szCs w:val="24"/>
        </w:rPr>
        <w:t xml:space="preserve"> </w:t>
      </w:r>
      <w:r w:rsidRPr="00BB6C38">
        <w:rPr>
          <w:sz w:val="24"/>
          <w:szCs w:val="24"/>
        </w:rPr>
        <w:t>environnement</w:t>
      </w:r>
      <w:r w:rsidR="00BB6C38">
        <w:rPr>
          <w:sz w:val="24"/>
          <w:szCs w:val="24"/>
        </w:rPr>
        <w:t xml:space="preserve"> </w:t>
      </w:r>
      <w:r w:rsidRPr="00BB6C38">
        <w:rPr>
          <w:sz w:val="24"/>
          <w:szCs w:val="24"/>
        </w:rPr>
        <w:t>matériel</w:t>
      </w:r>
      <w:r w:rsidR="00BB6C38">
        <w:rPr>
          <w:sz w:val="24"/>
          <w:szCs w:val="24"/>
        </w:rPr>
        <w:t xml:space="preserve"> </w:t>
      </w:r>
      <w:r w:rsidRPr="00BB6C38">
        <w:rPr>
          <w:sz w:val="24"/>
          <w:szCs w:val="24"/>
        </w:rPr>
        <w:t>deux</w:t>
      </w:r>
      <w:r w:rsidR="00BB6C38">
        <w:rPr>
          <w:sz w:val="24"/>
          <w:szCs w:val="24"/>
        </w:rPr>
        <w:t xml:space="preserve"> </w:t>
      </w:r>
      <w:r w:rsidRPr="00BB6C38">
        <w:rPr>
          <w:sz w:val="24"/>
          <w:szCs w:val="24"/>
        </w:rPr>
        <w:t>ordinateurs</w:t>
      </w:r>
      <w:r w:rsidR="00BB6C38">
        <w:rPr>
          <w:sz w:val="24"/>
          <w:szCs w:val="24"/>
        </w:rPr>
        <w:t xml:space="preserve"> </w:t>
      </w:r>
      <w:r w:rsidRPr="00BB6C38">
        <w:rPr>
          <w:sz w:val="24"/>
          <w:szCs w:val="24"/>
        </w:rPr>
        <w:t>portables</w:t>
      </w:r>
      <w:r w:rsidR="00BB6C38">
        <w:rPr>
          <w:sz w:val="24"/>
          <w:szCs w:val="24"/>
        </w:rPr>
        <w:t xml:space="preserve"> </w:t>
      </w:r>
      <w:r w:rsidRPr="00BB6C38">
        <w:rPr>
          <w:sz w:val="24"/>
          <w:szCs w:val="24"/>
        </w:rPr>
        <w:t>avec</w:t>
      </w:r>
      <w:r w:rsidR="00BB6C38">
        <w:rPr>
          <w:sz w:val="24"/>
          <w:szCs w:val="24"/>
        </w:rPr>
        <w:t xml:space="preserve"> </w:t>
      </w:r>
      <w:r w:rsidRPr="00BB6C38">
        <w:rPr>
          <w:sz w:val="24"/>
          <w:szCs w:val="24"/>
        </w:rPr>
        <w:t>les caractéristiques suivantes:</w:t>
      </w:r>
    </w:p>
    <w:p w:rsidR="008457F2" w:rsidRDefault="00BB6C38">
      <w:pPr>
        <w:pStyle w:val="Paragraphedeliste"/>
        <w:numPr>
          <w:ilvl w:val="3"/>
          <w:numId w:val="87"/>
        </w:numPr>
        <w:tabs>
          <w:tab w:val="left" w:pos="1656"/>
          <w:tab w:val="left" w:pos="1657"/>
        </w:tabs>
        <w:spacing w:before="163"/>
        <w:jc w:val="both"/>
        <w:rPr>
          <w:sz w:val="24"/>
          <w:szCs w:val="24"/>
          <w:lang w:val="en-US"/>
        </w:rPr>
        <w:pPrChange w:id="1236" w:author="Missaoui" w:date="2023-05-13T13:12:00Z">
          <w:pPr>
            <w:pStyle w:val="Paragraphedeliste"/>
            <w:numPr>
              <w:ilvl w:val="3"/>
              <w:numId w:val="82"/>
            </w:numPr>
            <w:tabs>
              <w:tab w:val="num" w:pos="360"/>
              <w:tab w:val="left" w:pos="1656"/>
              <w:tab w:val="left" w:pos="1657"/>
              <w:tab w:val="num" w:pos="2880"/>
            </w:tabs>
            <w:spacing w:before="163"/>
            <w:ind w:left="2880" w:hanging="720"/>
          </w:pPr>
        </w:pPrChange>
      </w:pPr>
      <w:commentRangeStart w:id="1237"/>
      <w:r w:rsidRPr="00BB6C38">
        <w:rPr>
          <w:sz w:val="24"/>
          <w:szCs w:val="24"/>
          <w:lang w:val="en-US"/>
        </w:rPr>
        <w:t>Processe</w:t>
      </w:r>
      <w:r>
        <w:rPr>
          <w:sz w:val="24"/>
          <w:szCs w:val="24"/>
          <w:lang w:val="en-US"/>
        </w:rPr>
        <w:t>ur</w:t>
      </w:r>
      <w:r w:rsidRPr="00BB6C38">
        <w:rPr>
          <w:sz w:val="24"/>
          <w:szCs w:val="24"/>
          <w:lang w:val="en-US"/>
        </w:rPr>
        <w:t xml:space="preserve"> Intel Core i3/Core i5</w:t>
      </w:r>
    </w:p>
    <w:p w:rsidR="008457F2" w:rsidRDefault="00DB3A16">
      <w:pPr>
        <w:pStyle w:val="Paragraphedeliste"/>
        <w:numPr>
          <w:ilvl w:val="3"/>
          <w:numId w:val="87"/>
        </w:numPr>
        <w:tabs>
          <w:tab w:val="left" w:pos="1656"/>
          <w:tab w:val="left" w:pos="1657"/>
        </w:tabs>
        <w:spacing w:before="138"/>
        <w:jc w:val="both"/>
        <w:rPr>
          <w:sz w:val="24"/>
          <w:szCs w:val="24"/>
        </w:rPr>
        <w:pPrChange w:id="1238" w:author="Missaoui" w:date="2023-05-13T13:12:00Z">
          <w:pPr>
            <w:pStyle w:val="Paragraphedeliste"/>
            <w:numPr>
              <w:ilvl w:val="3"/>
              <w:numId w:val="82"/>
            </w:numPr>
            <w:tabs>
              <w:tab w:val="num" w:pos="360"/>
              <w:tab w:val="left" w:pos="1656"/>
              <w:tab w:val="left" w:pos="1657"/>
              <w:tab w:val="num" w:pos="2880"/>
            </w:tabs>
            <w:spacing w:before="138"/>
            <w:ind w:left="2880" w:hanging="720"/>
          </w:pPr>
        </w:pPrChange>
      </w:pPr>
      <w:r w:rsidRPr="00FB1C79">
        <w:rPr>
          <w:sz w:val="24"/>
          <w:szCs w:val="24"/>
        </w:rPr>
        <w:t>Systè</w:t>
      </w:r>
      <w:r w:rsidR="00BB6C38">
        <w:rPr>
          <w:sz w:val="24"/>
          <w:szCs w:val="24"/>
        </w:rPr>
        <w:t>me d'exploitation : Windows 10</w:t>
      </w:r>
    </w:p>
    <w:p w:rsidR="008457F2" w:rsidRDefault="00DB3A16">
      <w:pPr>
        <w:pStyle w:val="Paragraphedeliste"/>
        <w:numPr>
          <w:ilvl w:val="3"/>
          <w:numId w:val="87"/>
        </w:numPr>
        <w:tabs>
          <w:tab w:val="left" w:pos="1656"/>
          <w:tab w:val="left" w:pos="1657"/>
        </w:tabs>
        <w:spacing w:before="138"/>
        <w:jc w:val="both"/>
        <w:rPr>
          <w:sz w:val="24"/>
          <w:szCs w:val="24"/>
        </w:rPr>
        <w:pPrChange w:id="1239" w:author="Missaoui" w:date="2023-05-13T13:12:00Z">
          <w:pPr>
            <w:pStyle w:val="Paragraphedeliste"/>
            <w:numPr>
              <w:ilvl w:val="3"/>
              <w:numId w:val="82"/>
            </w:numPr>
            <w:tabs>
              <w:tab w:val="num" w:pos="360"/>
              <w:tab w:val="left" w:pos="1656"/>
              <w:tab w:val="left" w:pos="1657"/>
              <w:tab w:val="num" w:pos="2880"/>
            </w:tabs>
            <w:spacing w:before="138"/>
            <w:ind w:left="2880" w:hanging="720"/>
          </w:pPr>
        </w:pPrChange>
      </w:pPr>
      <w:r w:rsidRPr="00FB1C79">
        <w:rPr>
          <w:sz w:val="24"/>
          <w:szCs w:val="24"/>
        </w:rPr>
        <w:t xml:space="preserve">4 Go </w:t>
      </w:r>
      <w:r w:rsidR="00BB6C38">
        <w:rPr>
          <w:sz w:val="24"/>
          <w:szCs w:val="24"/>
        </w:rPr>
        <w:t>de mémoire vive</w:t>
      </w:r>
    </w:p>
    <w:p w:rsidR="008457F2" w:rsidRDefault="00BB6C38">
      <w:pPr>
        <w:pStyle w:val="Paragraphedeliste"/>
        <w:numPr>
          <w:ilvl w:val="3"/>
          <w:numId w:val="87"/>
        </w:numPr>
        <w:tabs>
          <w:tab w:val="left" w:pos="1656"/>
          <w:tab w:val="left" w:pos="1657"/>
        </w:tabs>
        <w:spacing w:before="138"/>
        <w:jc w:val="both"/>
        <w:rPr>
          <w:sz w:val="24"/>
          <w:szCs w:val="24"/>
        </w:rPr>
        <w:pPrChange w:id="1240" w:author="Missaoui" w:date="2023-05-13T13:12:00Z">
          <w:pPr>
            <w:pStyle w:val="Paragraphedeliste"/>
            <w:numPr>
              <w:ilvl w:val="3"/>
              <w:numId w:val="82"/>
            </w:numPr>
            <w:tabs>
              <w:tab w:val="num" w:pos="360"/>
              <w:tab w:val="left" w:pos="1656"/>
              <w:tab w:val="left" w:pos="1657"/>
              <w:tab w:val="num" w:pos="2880"/>
            </w:tabs>
            <w:spacing w:before="138"/>
            <w:ind w:left="2880" w:hanging="720"/>
          </w:pPr>
        </w:pPrChange>
      </w:pPr>
      <w:r>
        <w:rPr>
          <w:sz w:val="24"/>
          <w:szCs w:val="24"/>
        </w:rPr>
        <w:t>Marque : Asus</w:t>
      </w:r>
    </w:p>
    <w:commentRangeEnd w:id="1237"/>
    <w:p w:rsidR="008457F2" w:rsidRDefault="00BB6C38">
      <w:pPr>
        <w:pStyle w:val="Titre7"/>
        <w:numPr>
          <w:ilvl w:val="2"/>
          <w:numId w:val="12"/>
        </w:numPr>
        <w:tabs>
          <w:tab w:val="left" w:pos="1424"/>
        </w:tabs>
        <w:spacing w:before="177"/>
        <w:ind w:left="1423" w:hanging="584"/>
        <w:rPr>
          <w:sz w:val="24"/>
          <w:szCs w:val="24"/>
        </w:rPr>
        <w:pPrChange w:id="1241" w:author="Missaoui" w:date="2023-05-13T13:12:00Z">
          <w:pPr>
            <w:pStyle w:val="Titre7"/>
            <w:numPr>
              <w:ilvl w:val="2"/>
              <w:numId w:val="82"/>
            </w:numPr>
            <w:tabs>
              <w:tab w:val="num" w:pos="360"/>
              <w:tab w:val="left" w:pos="1424"/>
              <w:tab w:val="num" w:pos="2160"/>
            </w:tabs>
            <w:spacing w:before="177"/>
            <w:ind w:left="1423" w:hanging="584"/>
          </w:pPr>
        </w:pPrChange>
      </w:pPr>
      <w:r>
        <w:rPr>
          <w:rStyle w:val="Marquedecommentaire"/>
          <w:b w:val="0"/>
          <w:bCs w:val="0"/>
        </w:rPr>
        <w:lastRenderedPageBreak/>
        <w:commentReference w:id="1237"/>
      </w:r>
      <w:r w:rsidR="00DB3A16" w:rsidRPr="00FB1C79">
        <w:rPr>
          <w:sz w:val="24"/>
          <w:szCs w:val="24"/>
        </w:rPr>
        <w:t>Environnement</w:t>
      </w:r>
      <w:r w:rsidR="004A0642">
        <w:rPr>
          <w:sz w:val="24"/>
          <w:szCs w:val="24"/>
        </w:rPr>
        <w:t xml:space="preserve"> </w:t>
      </w:r>
      <w:r w:rsidR="00DB3A16" w:rsidRPr="00FB1C79">
        <w:rPr>
          <w:sz w:val="24"/>
          <w:szCs w:val="24"/>
        </w:rPr>
        <w:t>de</w:t>
      </w:r>
      <w:r w:rsidR="004A0642">
        <w:rPr>
          <w:sz w:val="24"/>
          <w:szCs w:val="24"/>
        </w:rPr>
        <w:t xml:space="preserve"> </w:t>
      </w:r>
      <w:r w:rsidR="00DB3A16" w:rsidRPr="00FB1C79">
        <w:rPr>
          <w:sz w:val="24"/>
          <w:szCs w:val="24"/>
        </w:rPr>
        <w:t>développement</w:t>
      </w:r>
    </w:p>
    <w:p w:rsidR="00DB3A16" w:rsidRPr="00BB6C38" w:rsidRDefault="00DB3A16" w:rsidP="00BB6C38">
      <w:pPr>
        <w:spacing w:before="240" w:after="240" w:line="360" w:lineRule="auto"/>
        <w:ind w:firstLine="284"/>
        <w:jc w:val="both"/>
        <w:rPr>
          <w:sz w:val="24"/>
          <w:szCs w:val="24"/>
        </w:rPr>
      </w:pPr>
      <w:r w:rsidRPr="00BB6C38">
        <w:rPr>
          <w:sz w:val="24"/>
          <w:szCs w:val="24"/>
        </w:rPr>
        <w:t xml:space="preserve">Cette section abordera les choix techniques que nous avons </w:t>
      </w:r>
      <w:r w:rsidR="00BB6C38">
        <w:rPr>
          <w:sz w:val="24"/>
          <w:szCs w:val="24"/>
        </w:rPr>
        <w:t>adoptés</w:t>
      </w:r>
      <w:r w:rsidRPr="00BB6C38">
        <w:rPr>
          <w:sz w:val="24"/>
          <w:szCs w:val="24"/>
        </w:rPr>
        <w:t xml:space="preserve"> </w:t>
      </w:r>
      <w:r w:rsidR="00BB6C38">
        <w:rPr>
          <w:sz w:val="24"/>
          <w:szCs w:val="24"/>
        </w:rPr>
        <w:t>lors de la</w:t>
      </w:r>
      <w:r w:rsidRPr="00BB6C38">
        <w:rPr>
          <w:sz w:val="24"/>
          <w:szCs w:val="24"/>
        </w:rPr>
        <w:t xml:space="preserve"> création de cette </w:t>
      </w:r>
      <w:r w:rsidR="00BB6C38">
        <w:rPr>
          <w:sz w:val="24"/>
          <w:szCs w:val="24"/>
        </w:rPr>
        <w:t>plateforme</w:t>
      </w:r>
      <w:r w:rsidRPr="00BB6C38">
        <w:rPr>
          <w:sz w:val="24"/>
          <w:szCs w:val="24"/>
        </w:rPr>
        <w:t>, ainsi que leur classification. Le ré</w:t>
      </w:r>
      <w:r w:rsidR="00BB6C38">
        <w:rPr>
          <w:sz w:val="24"/>
          <w:szCs w:val="24"/>
        </w:rPr>
        <w:t>sumé</w:t>
      </w:r>
      <w:r w:rsidRPr="00BB6C38">
        <w:rPr>
          <w:sz w:val="24"/>
          <w:szCs w:val="24"/>
        </w:rPr>
        <w:t xml:space="preserve"> de ces choix peut être trouvé dans le </w:t>
      </w:r>
      <w:r w:rsidRPr="00BB6C38">
        <w:rPr>
          <w:sz w:val="24"/>
          <w:szCs w:val="24"/>
          <w:highlight w:val="yellow"/>
        </w:rPr>
        <w:t>tableau 2.2.</w:t>
      </w:r>
    </w:p>
    <w:tbl>
      <w:tblPr>
        <w:tblStyle w:val="TableNormal"/>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8"/>
        <w:gridCol w:w="5456"/>
        <w:gridCol w:w="1990"/>
      </w:tblGrid>
      <w:tr w:rsidR="00DB3A16" w:rsidRPr="00FB1C79">
        <w:trPr>
          <w:trHeight w:val="414"/>
        </w:trPr>
        <w:tc>
          <w:tcPr>
            <w:tcW w:w="1838" w:type="dxa"/>
            <w:shd w:val="clear" w:color="auto" w:fill="F1F1F1"/>
          </w:tcPr>
          <w:p w:rsidR="00DB3A16" w:rsidRPr="00FB1C79" w:rsidRDefault="00DB3A16" w:rsidP="00BB6C38">
            <w:pPr>
              <w:pStyle w:val="TableParagraph"/>
              <w:spacing w:after="240" w:line="275" w:lineRule="exact"/>
              <w:ind w:left="165" w:right="154"/>
              <w:rPr>
                <w:b/>
                <w:sz w:val="24"/>
                <w:szCs w:val="24"/>
              </w:rPr>
            </w:pPr>
            <w:commentRangeStart w:id="1242"/>
            <w:r w:rsidRPr="00FB1C79">
              <w:rPr>
                <w:b/>
                <w:sz w:val="24"/>
                <w:szCs w:val="24"/>
              </w:rPr>
              <w:t>Outil</w:t>
            </w:r>
          </w:p>
        </w:tc>
        <w:tc>
          <w:tcPr>
            <w:tcW w:w="5456" w:type="dxa"/>
            <w:shd w:val="clear" w:color="auto" w:fill="F1F1F1"/>
          </w:tcPr>
          <w:p w:rsidR="00DB3A16" w:rsidRPr="00FB1C79" w:rsidRDefault="00DB3A16" w:rsidP="00BB6C38">
            <w:pPr>
              <w:pStyle w:val="TableParagraph"/>
              <w:spacing w:line="275" w:lineRule="exact"/>
              <w:ind w:left="2496"/>
              <w:rPr>
                <w:b/>
                <w:sz w:val="24"/>
                <w:szCs w:val="24"/>
              </w:rPr>
            </w:pPr>
            <w:r w:rsidRPr="00FB1C79">
              <w:rPr>
                <w:b/>
                <w:sz w:val="24"/>
                <w:szCs w:val="24"/>
              </w:rPr>
              <w:t>Description</w:t>
            </w:r>
          </w:p>
        </w:tc>
        <w:tc>
          <w:tcPr>
            <w:tcW w:w="1990" w:type="dxa"/>
            <w:shd w:val="clear" w:color="auto" w:fill="F1F1F1"/>
          </w:tcPr>
          <w:p w:rsidR="00DB3A16" w:rsidRPr="00FB1C79" w:rsidRDefault="00DB3A16" w:rsidP="00BB6C38">
            <w:pPr>
              <w:pStyle w:val="TableParagraph"/>
              <w:spacing w:line="275" w:lineRule="exact"/>
              <w:ind w:left="717" w:right="702"/>
              <w:rPr>
                <w:b/>
                <w:sz w:val="24"/>
                <w:szCs w:val="24"/>
              </w:rPr>
            </w:pPr>
            <w:r w:rsidRPr="00FB1C79">
              <w:rPr>
                <w:b/>
                <w:sz w:val="24"/>
                <w:szCs w:val="24"/>
              </w:rPr>
              <w:t>Logo</w:t>
            </w:r>
          </w:p>
        </w:tc>
      </w:tr>
      <w:tr w:rsidR="00DB3A16" w:rsidRPr="00FB1C79">
        <w:trPr>
          <w:trHeight w:val="1286"/>
        </w:trPr>
        <w:tc>
          <w:tcPr>
            <w:tcW w:w="1838" w:type="dxa"/>
          </w:tcPr>
          <w:p w:rsidR="00DB3A16" w:rsidRPr="00FB1C79" w:rsidRDefault="00DB3A16" w:rsidP="00AB2D17">
            <w:pPr>
              <w:pStyle w:val="TableParagraph"/>
              <w:spacing w:before="9"/>
              <w:rPr>
                <w:sz w:val="24"/>
                <w:szCs w:val="24"/>
              </w:rPr>
            </w:pPr>
          </w:p>
          <w:p w:rsidR="00DB3A16" w:rsidRPr="00FB1C79" w:rsidRDefault="00DB3A16" w:rsidP="00BB6C38">
            <w:pPr>
              <w:pStyle w:val="TableParagraph"/>
              <w:spacing w:line="360" w:lineRule="auto"/>
              <w:ind w:left="110" w:right="516"/>
              <w:jc w:val="center"/>
              <w:rPr>
                <w:b/>
                <w:sz w:val="24"/>
                <w:szCs w:val="24"/>
              </w:rPr>
            </w:pPr>
            <w:r w:rsidRPr="00FB1C79">
              <w:rPr>
                <w:b/>
                <w:sz w:val="24"/>
                <w:szCs w:val="24"/>
              </w:rPr>
              <w:t>Visual</w:t>
            </w:r>
            <w:r w:rsidR="00BB6C38">
              <w:rPr>
                <w:b/>
                <w:sz w:val="24"/>
                <w:szCs w:val="24"/>
              </w:rPr>
              <w:t xml:space="preserve"> </w:t>
            </w:r>
            <w:r w:rsidRPr="00FB1C79">
              <w:rPr>
                <w:b/>
                <w:sz w:val="24"/>
                <w:szCs w:val="24"/>
              </w:rPr>
              <w:t>Studio</w:t>
            </w:r>
            <w:r w:rsidR="00BB6C38">
              <w:rPr>
                <w:b/>
                <w:sz w:val="24"/>
                <w:szCs w:val="24"/>
              </w:rPr>
              <w:t xml:space="preserve"> </w:t>
            </w:r>
            <w:r w:rsidRPr="00FB1C79">
              <w:rPr>
                <w:b/>
                <w:sz w:val="24"/>
                <w:szCs w:val="24"/>
              </w:rPr>
              <w:t>code</w:t>
            </w:r>
          </w:p>
        </w:tc>
        <w:tc>
          <w:tcPr>
            <w:tcW w:w="5456" w:type="dxa"/>
          </w:tcPr>
          <w:p w:rsidR="00DB3A16" w:rsidRPr="003856F2" w:rsidRDefault="00DB3A16" w:rsidP="003856F2">
            <w:pPr>
              <w:pStyle w:val="TableParagraph"/>
              <w:spacing w:line="360" w:lineRule="auto"/>
              <w:ind w:left="108" w:right="96"/>
              <w:jc w:val="both"/>
              <w:rPr>
                <w:sz w:val="24"/>
                <w:szCs w:val="24"/>
                <w:lang w:val="fr-FR"/>
              </w:rPr>
            </w:pPr>
            <w:r w:rsidRPr="003856F2">
              <w:rPr>
                <w:sz w:val="24"/>
                <w:szCs w:val="24"/>
                <w:shd w:val="clear" w:color="auto" w:fill="FFFFFF"/>
                <w:lang w:val="fr-FR"/>
              </w:rPr>
              <w:t xml:space="preserve">Visual Studio Code est un éditeur de code open source, multiplateforme et gratuit développé par Microsoft. Il </w:t>
            </w:r>
            <w:r w:rsidR="003856F2" w:rsidRPr="003856F2">
              <w:rPr>
                <w:sz w:val="24"/>
                <w:szCs w:val="24"/>
                <w:shd w:val="clear" w:color="auto" w:fill="FFFFFF"/>
                <w:lang w:val="fr-FR"/>
              </w:rPr>
              <w:t>offre</w:t>
            </w:r>
            <w:r w:rsidRPr="003856F2">
              <w:rPr>
                <w:sz w:val="24"/>
                <w:szCs w:val="24"/>
                <w:shd w:val="clear" w:color="auto" w:fill="FFFFFF"/>
                <w:lang w:val="fr-FR"/>
              </w:rPr>
              <w:t xml:space="preserve"> nombreuses fonctionnalités, telles que l'intégration avec de nombreux langages de programmation, le débogage intégré, la coloration syntaxique et la prise en charge de plugins tiers.</w:t>
            </w:r>
          </w:p>
        </w:tc>
        <w:tc>
          <w:tcPr>
            <w:tcW w:w="1990" w:type="dxa"/>
          </w:tcPr>
          <w:p w:rsidR="00DB3A16" w:rsidRPr="00FB1C79" w:rsidRDefault="00DB3A16" w:rsidP="00AB2D17">
            <w:pPr>
              <w:pStyle w:val="TableParagraph"/>
              <w:spacing w:before="2"/>
              <w:rPr>
                <w:sz w:val="24"/>
                <w:szCs w:val="24"/>
                <w:lang w:val="fr-FR"/>
              </w:rPr>
            </w:pPr>
          </w:p>
          <w:p w:rsidR="00DB3A16" w:rsidRPr="00FB1C79" w:rsidRDefault="00DB3A16" w:rsidP="00AB2D17">
            <w:pPr>
              <w:pStyle w:val="TableParagraph"/>
              <w:ind w:left="379"/>
              <w:rPr>
                <w:sz w:val="24"/>
                <w:szCs w:val="24"/>
              </w:rPr>
            </w:pPr>
            <w:r w:rsidRPr="00FB1C79">
              <w:rPr>
                <w:noProof/>
                <w:sz w:val="24"/>
                <w:szCs w:val="24"/>
                <w:lang w:eastAsia="fr-FR"/>
              </w:rPr>
              <w:drawing>
                <wp:inline distT="0" distB="0" distL="0" distR="0">
                  <wp:extent cx="623643" cy="456914"/>
                  <wp:effectExtent l="0" t="0" r="0" b="0"/>
                  <wp:docPr id="1020092115" name="Image 102009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43" cstate="print"/>
                          <a:stretch>
                            <a:fillRect/>
                          </a:stretch>
                        </pic:blipFill>
                        <pic:spPr>
                          <a:xfrm>
                            <a:off x="0" y="0"/>
                            <a:ext cx="623643" cy="456914"/>
                          </a:xfrm>
                          <a:prstGeom prst="rect">
                            <a:avLst/>
                          </a:prstGeom>
                        </pic:spPr>
                      </pic:pic>
                    </a:graphicData>
                  </a:graphic>
                </wp:inline>
              </w:drawing>
            </w:r>
          </w:p>
        </w:tc>
      </w:tr>
      <w:tr w:rsidR="00DB3A16" w:rsidRPr="00FB1C79">
        <w:trPr>
          <w:trHeight w:val="1655"/>
        </w:trPr>
        <w:tc>
          <w:tcPr>
            <w:tcW w:w="1838" w:type="dxa"/>
          </w:tcPr>
          <w:p w:rsidR="00DB3A16" w:rsidRPr="00FB1C79" w:rsidRDefault="00DB3A16" w:rsidP="00AB2D17">
            <w:pPr>
              <w:pStyle w:val="TableParagraph"/>
              <w:spacing w:before="9"/>
              <w:rPr>
                <w:sz w:val="24"/>
                <w:szCs w:val="24"/>
              </w:rPr>
            </w:pPr>
          </w:p>
          <w:p w:rsidR="00DB3A16" w:rsidRPr="00FB1C79" w:rsidRDefault="00DB3A16" w:rsidP="00BB6C38">
            <w:pPr>
              <w:pStyle w:val="TableParagraph"/>
              <w:ind w:left="110"/>
              <w:jc w:val="center"/>
              <w:rPr>
                <w:b/>
                <w:sz w:val="24"/>
                <w:szCs w:val="24"/>
              </w:rPr>
            </w:pPr>
            <w:r w:rsidRPr="00FB1C79">
              <w:rPr>
                <w:b/>
                <w:color w:val="040404"/>
                <w:sz w:val="24"/>
                <w:szCs w:val="24"/>
              </w:rPr>
              <w:t>Laravel</w:t>
            </w:r>
          </w:p>
        </w:tc>
        <w:tc>
          <w:tcPr>
            <w:tcW w:w="5456" w:type="dxa"/>
          </w:tcPr>
          <w:p w:rsidR="00DB3A16" w:rsidRPr="003856F2" w:rsidRDefault="003856F2" w:rsidP="003856F2">
            <w:pPr>
              <w:pStyle w:val="TableParagraph"/>
              <w:spacing w:line="360" w:lineRule="auto"/>
              <w:ind w:left="108"/>
              <w:jc w:val="both"/>
              <w:rPr>
                <w:sz w:val="24"/>
                <w:szCs w:val="24"/>
                <w:lang w:val="fr-FR"/>
              </w:rPr>
            </w:pPr>
            <w:r w:rsidRPr="003856F2">
              <w:rPr>
                <w:sz w:val="24"/>
                <w:szCs w:val="24"/>
                <w:shd w:val="clear" w:color="auto" w:fill="FFFFFF"/>
                <w:lang w:val="fr-FR"/>
              </w:rPr>
              <w:t>Un</w:t>
            </w:r>
            <w:r w:rsidR="00DB3A16" w:rsidRPr="003856F2">
              <w:rPr>
                <w:sz w:val="24"/>
                <w:szCs w:val="24"/>
                <w:shd w:val="clear" w:color="auto" w:fill="FFFFFF"/>
                <w:lang w:val="fr-FR"/>
              </w:rPr>
              <w:t xml:space="preserve"> Framework de développement web open source en PHP. Il est conçu pour être élégant et simple, tout en offrant de puissantes fonctionnalités pour la création d'applications web modernes</w:t>
            </w:r>
            <w:r w:rsidRPr="003856F2">
              <w:rPr>
                <w:sz w:val="24"/>
                <w:szCs w:val="24"/>
                <w:shd w:val="clear" w:color="auto" w:fill="FFFFFF"/>
                <w:lang w:val="fr-FR"/>
              </w:rPr>
              <w:t>.</w:t>
            </w:r>
          </w:p>
        </w:tc>
        <w:tc>
          <w:tcPr>
            <w:tcW w:w="1990" w:type="dxa"/>
          </w:tcPr>
          <w:p w:rsidR="00DB3A16" w:rsidRPr="00FB1C79" w:rsidRDefault="00DB3A16" w:rsidP="00AB2D17">
            <w:pPr>
              <w:pStyle w:val="TableParagraph"/>
              <w:spacing w:before="3"/>
              <w:rPr>
                <w:sz w:val="24"/>
                <w:szCs w:val="24"/>
                <w:lang w:val="fr-FR"/>
              </w:rPr>
            </w:pPr>
          </w:p>
          <w:p w:rsidR="00DB3A16" w:rsidRPr="00FB1C79" w:rsidRDefault="00DB3A16" w:rsidP="00AB2D17">
            <w:pPr>
              <w:pStyle w:val="TableParagraph"/>
              <w:ind w:left="410"/>
              <w:rPr>
                <w:sz w:val="24"/>
                <w:szCs w:val="24"/>
              </w:rPr>
            </w:pPr>
            <w:r w:rsidRPr="00FB1C79">
              <w:rPr>
                <w:noProof/>
                <w:sz w:val="24"/>
                <w:szCs w:val="24"/>
                <w:lang w:eastAsia="fr-FR"/>
              </w:rPr>
              <w:drawing>
                <wp:inline distT="0" distB="0" distL="0" distR="0">
                  <wp:extent cx="647980" cy="598932"/>
                  <wp:effectExtent l="0" t="0" r="0" b="0"/>
                  <wp:docPr id="483975491" name="Image 483975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44" cstate="print"/>
                          <a:stretch>
                            <a:fillRect/>
                          </a:stretch>
                        </pic:blipFill>
                        <pic:spPr>
                          <a:xfrm>
                            <a:off x="0" y="0"/>
                            <a:ext cx="647980" cy="598932"/>
                          </a:xfrm>
                          <a:prstGeom prst="rect">
                            <a:avLst/>
                          </a:prstGeom>
                        </pic:spPr>
                      </pic:pic>
                    </a:graphicData>
                  </a:graphic>
                </wp:inline>
              </w:drawing>
            </w:r>
          </w:p>
        </w:tc>
      </w:tr>
      <w:tr w:rsidR="00DB3A16" w:rsidRPr="00FB1C79">
        <w:trPr>
          <w:trHeight w:val="1509"/>
        </w:trPr>
        <w:tc>
          <w:tcPr>
            <w:tcW w:w="1838" w:type="dxa"/>
          </w:tcPr>
          <w:p w:rsidR="00DB3A16" w:rsidRPr="00FB1C79" w:rsidRDefault="00DB3A16" w:rsidP="00AB2D17">
            <w:pPr>
              <w:pStyle w:val="TableParagraph"/>
              <w:rPr>
                <w:sz w:val="24"/>
                <w:szCs w:val="24"/>
              </w:rPr>
            </w:pPr>
          </w:p>
          <w:p w:rsidR="00DB3A16" w:rsidRPr="00FB1C79" w:rsidRDefault="00DB3A16" w:rsidP="00AB2D17">
            <w:pPr>
              <w:pStyle w:val="TableParagraph"/>
              <w:jc w:val="center"/>
              <w:rPr>
                <w:b/>
                <w:color w:val="040404"/>
                <w:sz w:val="24"/>
                <w:szCs w:val="24"/>
              </w:rPr>
            </w:pPr>
            <w:r w:rsidRPr="00FB1C79">
              <w:rPr>
                <w:b/>
                <w:color w:val="040404"/>
                <w:sz w:val="24"/>
                <w:szCs w:val="24"/>
              </w:rPr>
              <w:t>Laravel</w:t>
            </w:r>
          </w:p>
          <w:p w:rsidR="00DB3A16" w:rsidRPr="00FB1C79" w:rsidRDefault="00DB3A16" w:rsidP="00AB2D17">
            <w:pPr>
              <w:pStyle w:val="TableParagraph"/>
              <w:jc w:val="center"/>
              <w:rPr>
                <w:sz w:val="24"/>
                <w:szCs w:val="24"/>
              </w:rPr>
            </w:pPr>
            <w:r w:rsidRPr="00FB1C79">
              <w:rPr>
                <w:b/>
                <w:color w:val="040404"/>
                <w:sz w:val="24"/>
                <w:szCs w:val="24"/>
              </w:rPr>
              <w:t>Breeze</w:t>
            </w:r>
          </w:p>
          <w:p w:rsidR="00DB3A16" w:rsidRPr="00FB1C79" w:rsidRDefault="00DB3A16" w:rsidP="00AB2D17">
            <w:pPr>
              <w:pStyle w:val="TableParagraph"/>
              <w:spacing w:before="229"/>
              <w:ind w:left="110"/>
              <w:rPr>
                <w:b/>
                <w:sz w:val="24"/>
                <w:szCs w:val="24"/>
              </w:rPr>
            </w:pPr>
          </w:p>
        </w:tc>
        <w:tc>
          <w:tcPr>
            <w:tcW w:w="5456" w:type="dxa"/>
          </w:tcPr>
          <w:p w:rsidR="00DB3A16" w:rsidRPr="003856F2" w:rsidRDefault="003856F2" w:rsidP="00AB2D17">
            <w:pPr>
              <w:pStyle w:val="TableParagraph"/>
              <w:spacing w:line="360" w:lineRule="auto"/>
              <w:ind w:left="108" w:right="97"/>
              <w:jc w:val="both"/>
              <w:rPr>
                <w:sz w:val="24"/>
                <w:szCs w:val="24"/>
                <w:lang w:val="fr-FR"/>
              </w:rPr>
            </w:pPr>
            <w:r w:rsidRPr="003856F2">
              <w:rPr>
                <w:sz w:val="24"/>
                <w:szCs w:val="24"/>
                <w:shd w:val="clear" w:color="auto" w:fill="FFFFFF"/>
                <w:lang w:val="fr-FR"/>
              </w:rPr>
              <w:t>Est un</w:t>
            </w:r>
            <w:r w:rsidR="00DB3A16" w:rsidRPr="003856F2">
              <w:rPr>
                <w:sz w:val="24"/>
                <w:szCs w:val="24"/>
                <w:shd w:val="clear" w:color="auto" w:fill="FFFFFF"/>
                <w:lang w:val="fr-FR"/>
              </w:rPr>
              <w:t xml:space="preserve"> package d'authentification minimaliste pour Laravel, un Framework PHP open source populaire pour le développement d'applications Web. Il fournit un système d'authentification prêt à l'emploi qui peut être facilement personnalisé selon les besoins de </w:t>
            </w:r>
            <w:commentRangeStart w:id="1243"/>
            <w:r w:rsidR="00DB3A16" w:rsidRPr="003856F2">
              <w:rPr>
                <w:sz w:val="24"/>
                <w:szCs w:val="24"/>
                <w:shd w:val="clear" w:color="auto" w:fill="FFFFFF"/>
                <w:lang w:val="fr-FR"/>
              </w:rPr>
              <w:t>l'application</w:t>
            </w:r>
            <w:commentRangeEnd w:id="1243"/>
            <w:r w:rsidR="00BB6C38" w:rsidRPr="003856F2">
              <w:rPr>
                <w:rStyle w:val="Marquedecommentaire"/>
                <w:sz w:val="24"/>
                <w:szCs w:val="24"/>
                <w:lang w:val="fr-FR"/>
              </w:rPr>
              <w:commentReference w:id="1243"/>
            </w:r>
            <w:r w:rsidR="00DB3A16" w:rsidRPr="003856F2">
              <w:rPr>
                <w:sz w:val="24"/>
                <w:szCs w:val="24"/>
                <w:shd w:val="clear" w:color="auto" w:fill="FFFFFF"/>
                <w:lang w:val="fr-FR"/>
              </w:rPr>
              <w:t>.</w:t>
            </w:r>
          </w:p>
        </w:tc>
        <w:tc>
          <w:tcPr>
            <w:tcW w:w="1990" w:type="dxa"/>
          </w:tcPr>
          <w:p w:rsidR="00DB3A16" w:rsidRPr="00FB1C79" w:rsidRDefault="00DB3A16" w:rsidP="00AB2D17">
            <w:pPr>
              <w:pStyle w:val="TableParagraph"/>
              <w:spacing w:before="8"/>
              <w:rPr>
                <w:sz w:val="24"/>
                <w:szCs w:val="24"/>
                <w:lang w:val="fr-FR"/>
              </w:rPr>
            </w:pPr>
          </w:p>
          <w:commentRangeEnd w:id="1242"/>
          <w:p w:rsidR="00DB3A16" w:rsidRPr="00FB1C79" w:rsidRDefault="003856F2" w:rsidP="00AB2D17">
            <w:pPr>
              <w:pStyle w:val="TableParagraph"/>
              <w:ind w:left="319"/>
              <w:rPr>
                <w:sz w:val="24"/>
                <w:szCs w:val="24"/>
                <w:lang w:val="fr-FR"/>
              </w:rPr>
            </w:pPr>
            <w:r>
              <w:rPr>
                <w:rStyle w:val="Marquedecommentaire"/>
                <w:lang w:val="fr-FR"/>
              </w:rPr>
              <w:commentReference w:id="1242"/>
            </w:r>
          </w:p>
        </w:tc>
      </w:tr>
    </w:tbl>
    <w:p w:rsidR="00DB3A16" w:rsidRPr="00FB1C79" w:rsidRDefault="00DB3A16" w:rsidP="00AB2D17">
      <w:pPr>
        <w:rPr>
          <w:sz w:val="24"/>
          <w:szCs w:val="24"/>
        </w:rPr>
        <w:sectPr w:rsidR="00DB3A16" w:rsidRPr="00FB1C79">
          <w:headerReference w:type="default" r:id="rId45"/>
          <w:footerReference w:type="default" r:id="rId46"/>
          <w:pgSz w:w="12240" w:h="15840"/>
          <w:pgMar w:top="980" w:right="1080" w:bottom="1200" w:left="1200" w:header="717" w:footer="1000" w:gutter="0"/>
          <w:cols w:space="720"/>
        </w:sectPr>
      </w:pPr>
    </w:p>
    <w:p w:rsidR="00DB3A16" w:rsidRPr="00FB1C79" w:rsidRDefault="00DB3A16" w:rsidP="00AB2D17">
      <w:pPr>
        <w:pStyle w:val="Corpsdetexte"/>
      </w:pPr>
    </w:p>
    <w:p w:rsidR="00DB3A16" w:rsidRPr="00FB1C79" w:rsidRDefault="00DB3A16" w:rsidP="00AB2D17">
      <w:pPr>
        <w:pStyle w:val="Corpsdetexte"/>
        <w:spacing w:before="7"/>
      </w:pPr>
    </w:p>
    <w:tbl>
      <w:tblPr>
        <w:tblStyle w:val="TableNormal"/>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8"/>
        <w:gridCol w:w="5456"/>
        <w:gridCol w:w="1990"/>
      </w:tblGrid>
      <w:tr w:rsidR="00DB3A16" w:rsidRPr="00FB1C79">
        <w:trPr>
          <w:trHeight w:val="933"/>
        </w:trPr>
        <w:tc>
          <w:tcPr>
            <w:tcW w:w="1838" w:type="dxa"/>
          </w:tcPr>
          <w:p w:rsidR="00DB3A16" w:rsidRPr="00FB1C79" w:rsidRDefault="00DB3A16" w:rsidP="00AB2D17">
            <w:pPr>
              <w:pStyle w:val="TableParagraph"/>
              <w:rPr>
                <w:sz w:val="24"/>
                <w:szCs w:val="24"/>
                <w:lang w:val="fr-FR"/>
              </w:rPr>
            </w:pPr>
          </w:p>
          <w:p w:rsidR="00DB3A16" w:rsidRPr="00FB1C79" w:rsidRDefault="00DB3A16" w:rsidP="00BB6C38">
            <w:pPr>
              <w:pStyle w:val="TableParagraph"/>
              <w:ind w:left="162" w:right="154"/>
              <w:jc w:val="center"/>
              <w:rPr>
                <w:b/>
                <w:sz w:val="24"/>
                <w:szCs w:val="24"/>
              </w:rPr>
            </w:pPr>
            <w:r w:rsidRPr="00FB1C79">
              <w:rPr>
                <w:b/>
                <w:sz w:val="24"/>
                <w:szCs w:val="24"/>
              </w:rPr>
              <w:t xml:space="preserve">HTML, </w:t>
            </w:r>
            <w:r w:rsidR="00BB6C38">
              <w:rPr>
                <w:b/>
                <w:sz w:val="24"/>
                <w:szCs w:val="24"/>
              </w:rPr>
              <w:t xml:space="preserve">CSS </w:t>
            </w:r>
            <w:r w:rsidRPr="00FB1C79">
              <w:rPr>
                <w:b/>
                <w:sz w:val="24"/>
                <w:szCs w:val="24"/>
              </w:rPr>
              <w:t>&amp; javascript</w:t>
            </w:r>
          </w:p>
        </w:tc>
        <w:tc>
          <w:tcPr>
            <w:tcW w:w="5456" w:type="dxa"/>
          </w:tcPr>
          <w:p w:rsidR="00DB3A16" w:rsidRPr="003856F2" w:rsidRDefault="00DB3A16" w:rsidP="003856F2">
            <w:pPr>
              <w:pStyle w:val="TableParagraph"/>
              <w:spacing w:before="1" w:line="360" w:lineRule="auto"/>
              <w:ind w:left="108"/>
              <w:jc w:val="both"/>
              <w:rPr>
                <w:sz w:val="24"/>
                <w:szCs w:val="24"/>
                <w:lang w:val="fr-FR"/>
              </w:rPr>
            </w:pPr>
            <w:r w:rsidRPr="003856F2">
              <w:rPr>
                <w:sz w:val="24"/>
                <w:szCs w:val="24"/>
                <w:shd w:val="clear" w:color="auto" w:fill="FFFFFF"/>
                <w:lang w:val="fr-FR"/>
              </w:rPr>
              <w:t>HTML, CSS et JavaScript sont souvent combinés pour créer des pages Web et des applications. HTML est utilisé pour définir la structure de la page, CSS est utilisé pour la mise en forme et le style, et JavaScript est utilisé pour les interactions et les fonctionnalités.</w:t>
            </w:r>
          </w:p>
        </w:tc>
        <w:tc>
          <w:tcPr>
            <w:tcW w:w="1990" w:type="dxa"/>
          </w:tcPr>
          <w:p w:rsidR="00DB3A16" w:rsidRPr="00FB1C79" w:rsidRDefault="00DB3A16" w:rsidP="00AB2D17">
            <w:pPr>
              <w:pStyle w:val="TableParagraph"/>
              <w:spacing w:before="8"/>
              <w:rPr>
                <w:sz w:val="24"/>
                <w:szCs w:val="24"/>
                <w:lang w:val="fr-FR"/>
              </w:rPr>
            </w:pPr>
          </w:p>
          <w:p w:rsidR="00DB3A16" w:rsidRPr="00FB1C79" w:rsidRDefault="00DB3A16" w:rsidP="00AB2D17">
            <w:pPr>
              <w:pStyle w:val="TableParagraph"/>
              <w:ind w:left="554"/>
              <w:rPr>
                <w:sz w:val="24"/>
                <w:szCs w:val="24"/>
                <w:lang w:val="fr-FR"/>
              </w:rPr>
            </w:pPr>
          </w:p>
        </w:tc>
      </w:tr>
      <w:tr w:rsidR="00DB3A16" w:rsidRPr="00FB1C79">
        <w:trPr>
          <w:trHeight w:val="1242"/>
        </w:trPr>
        <w:tc>
          <w:tcPr>
            <w:tcW w:w="1838" w:type="dxa"/>
          </w:tcPr>
          <w:p w:rsidR="00DB3A16" w:rsidRPr="00FB1C79" w:rsidRDefault="00DB3A16" w:rsidP="00AB2D17">
            <w:pPr>
              <w:pStyle w:val="TableParagraph"/>
              <w:rPr>
                <w:sz w:val="24"/>
                <w:szCs w:val="24"/>
                <w:lang w:val="fr-FR"/>
              </w:rPr>
            </w:pPr>
          </w:p>
          <w:p w:rsidR="00DB3A16" w:rsidRPr="00FB1C79" w:rsidRDefault="00DB3A16" w:rsidP="00AB2D17">
            <w:pPr>
              <w:pStyle w:val="TableParagraph"/>
              <w:ind w:left="167" w:right="154"/>
              <w:jc w:val="center"/>
              <w:rPr>
                <w:b/>
                <w:sz w:val="24"/>
                <w:szCs w:val="24"/>
              </w:rPr>
            </w:pPr>
            <w:r w:rsidRPr="00FB1C79">
              <w:rPr>
                <w:b/>
                <w:sz w:val="24"/>
                <w:szCs w:val="24"/>
              </w:rPr>
              <w:t>PhpMyAdmin</w:t>
            </w:r>
          </w:p>
        </w:tc>
        <w:tc>
          <w:tcPr>
            <w:tcW w:w="5456" w:type="dxa"/>
          </w:tcPr>
          <w:p w:rsidR="00DB3A16" w:rsidRPr="003856F2" w:rsidRDefault="00DB3A16" w:rsidP="003856F2">
            <w:pPr>
              <w:pStyle w:val="TableParagraph"/>
              <w:tabs>
                <w:tab w:val="left" w:pos="1955"/>
                <w:tab w:val="left" w:pos="2530"/>
                <w:tab w:val="left" w:pos="3670"/>
                <w:tab w:val="left" w:pos="4313"/>
                <w:tab w:val="left" w:pos="4836"/>
              </w:tabs>
              <w:spacing w:before="5" w:line="360" w:lineRule="auto"/>
              <w:ind w:left="108" w:right="96"/>
              <w:jc w:val="both"/>
              <w:rPr>
                <w:sz w:val="24"/>
                <w:szCs w:val="24"/>
                <w:lang w:val="fr-FR"/>
              </w:rPr>
            </w:pPr>
            <w:r w:rsidRPr="003856F2">
              <w:rPr>
                <w:sz w:val="24"/>
                <w:szCs w:val="24"/>
                <w:shd w:val="clear" w:color="auto" w:fill="FFFFFF"/>
                <w:lang w:val="fr-FR"/>
              </w:rPr>
              <w:t>PhpMyAdmin est un outil de gestion de base de données Web utilisé pour gérer les bases de données MySQL. Il permet aux utilisateurs de créer, modifier et supprimer des tables et des données de manière conviviale.</w:t>
            </w:r>
          </w:p>
        </w:tc>
        <w:tc>
          <w:tcPr>
            <w:tcW w:w="1990" w:type="dxa"/>
          </w:tcPr>
          <w:p w:rsidR="00DB3A16" w:rsidRPr="00FB1C79" w:rsidRDefault="00DB3A16" w:rsidP="00AB2D17">
            <w:pPr>
              <w:pStyle w:val="TableParagraph"/>
              <w:ind w:left="233"/>
              <w:rPr>
                <w:sz w:val="24"/>
                <w:szCs w:val="24"/>
              </w:rPr>
            </w:pPr>
            <w:r w:rsidRPr="00FB1C79">
              <w:rPr>
                <w:noProof/>
                <w:sz w:val="24"/>
                <w:szCs w:val="24"/>
                <w:lang w:eastAsia="fr-FR"/>
              </w:rPr>
              <w:drawing>
                <wp:inline distT="0" distB="0" distL="0" distR="0">
                  <wp:extent cx="821903" cy="731710"/>
                  <wp:effectExtent l="0" t="0" r="0" b="0"/>
                  <wp:docPr id="2124477258" name="Image 212447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47" cstate="print"/>
                          <a:stretch>
                            <a:fillRect/>
                          </a:stretch>
                        </pic:blipFill>
                        <pic:spPr>
                          <a:xfrm>
                            <a:off x="0" y="0"/>
                            <a:ext cx="821903" cy="731710"/>
                          </a:xfrm>
                          <a:prstGeom prst="rect">
                            <a:avLst/>
                          </a:prstGeom>
                        </pic:spPr>
                      </pic:pic>
                    </a:graphicData>
                  </a:graphic>
                </wp:inline>
              </w:drawing>
            </w:r>
          </w:p>
        </w:tc>
      </w:tr>
      <w:tr w:rsidR="00DB3A16" w:rsidRPr="00FB1C79">
        <w:trPr>
          <w:trHeight w:val="2071"/>
        </w:trPr>
        <w:tc>
          <w:tcPr>
            <w:tcW w:w="1838" w:type="dxa"/>
          </w:tcPr>
          <w:p w:rsidR="00DB3A16" w:rsidRPr="00FB1C79" w:rsidRDefault="00DB3A16" w:rsidP="00AB2D17">
            <w:pPr>
              <w:pStyle w:val="TableParagraph"/>
              <w:rPr>
                <w:sz w:val="24"/>
                <w:szCs w:val="24"/>
              </w:rPr>
            </w:pPr>
          </w:p>
          <w:p w:rsidR="00DB3A16" w:rsidRPr="00FB1C79" w:rsidRDefault="00DB3A16" w:rsidP="00AB2D17">
            <w:pPr>
              <w:pStyle w:val="TableParagraph"/>
              <w:rPr>
                <w:sz w:val="24"/>
                <w:szCs w:val="24"/>
              </w:rPr>
            </w:pPr>
          </w:p>
          <w:p w:rsidR="00DB3A16" w:rsidRPr="00FB1C79" w:rsidRDefault="00DB3A16" w:rsidP="00AB2D17">
            <w:pPr>
              <w:pStyle w:val="TableParagraph"/>
              <w:rPr>
                <w:sz w:val="24"/>
                <w:szCs w:val="24"/>
              </w:rPr>
            </w:pPr>
          </w:p>
          <w:p w:rsidR="00DB3A16" w:rsidRPr="00FB1C79" w:rsidRDefault="00DB3A16" w:rsidP="00AB2D17">
            <w:pPr>
              <w:pStyle w:val="TableParagraph"/>
              <w:rPr>
                <w:sz w:val="24"/>
                <w:szCs w:val="24"/>
              </w:rPr>
            </w:pPr>
          </w:p>
          <w:p w:rsidR="00DB3A16" w:rsidRPr="00FB1C79" w:rsidRDefault="00DB3A16" w:rsidP="00AB2D17">
            <w:pPr>
              <w:pStyle w:val="TableParagraph"/>
              <w:ind w:left="166" w:right="154"/>
              <w:jc w:val="center"/>
              <w:rPr>
                <w:b/>
                <w:sz w:val="24"/>
                <w:szCs w:val="24"/>
              </w:rPr>
            </w:pPr>
            <w:r w:rsidRPr="00FB1C79">
              <w:rPr>
                <w:b/>
                <w:sz w:val="24"/>
                <w:szCs w:val="24"/>
              </w:rPr>
              <w:t>ChartJs</w:t>
            </w:r>
          </w:p>
        </w:tc>
        <w:tc>
          <w:tcPr>
            <w:tcW w:w="5456" w:type="dxa"/>
          </w:tcPr>
          <w:p w:rsidR="00DB3A16" w:rsidRPr="003856F2" w:rsidRDefault="00DB3A16" w:rsidP="003856F2">
            <w:pPr>
              <w:pStyle w:val="TableParagraph"/>
              <w:spacing w:line="360" w:lineRule="auto"/>
              <w:ind w:left="108"/>
              <w:jc w:val="both"/>
              <w:rPr>
                <w:sz w:val="24"/>
                <w:szCs w:val="24"/>
                <w:lang w:val="fr-FR"/>
              </w:rPr>
            </w:pPr>
            <w:r w:rsidRPr="003856F2">
              <w:rPr>
                <w:sz w:val="24"/>
                <w:szCs w:val="24"/>
                <w:shd w:val="clear" w:color="auto" w:fill="FFFFFF"/>
                <w:lang w:val="fr-FR"/>
              </w:rPr>
              <w:t>Chart.js est une bibliothèque JavaScript open source qui permet de créer des graphiques et des visualisations de données dynamiques. Elle offre une grande variété de types de graphiques, de styles et de personnalisations.</w:t>
            </w:r>
          </w:p>
        </w:tc>
        <w:tc>
          <w:tcPr>
            <w:tcW w:w="1990" w:type="dxa"/>
          </w:tcPr>
          <w:p w:rsidR="00DB3A16" w:rsidRPr="00FB1C79" w:rsidRDefault="00DB3A16" w:rsidP="00AB2D17">
            <w:pPr>
              <w:pStyle w:val="TableParagraph"/>
              <w:rPr>
                <w:sz w:val="24"/>
                <w:szCs w:val="24"/>
                <w:lang w:val="fr-FR"/>
              </w:rPr>
            </w:pPr>
          </w:p>
          <w:p w:rsidR="00DB3A16" w:rsidRPr="00FB1C79" w:rsidRDefault="00DB3A16" w:rsidP="00AB2D17">
            <w:pPr>
              <w:pStyle w:val="TableParagraph"/>
              <w:spacing w:before="10"/>
              <w:rPr>
                <w:sz w:val="24"/>
                <w:szCs w:val="24"/>
                <w:lang w:val="fr-FR"/>
              </w:rPr>
            </w:pPr>
          </w:p>
          <w:p w:rsidR="00DB3A16" w:rsidRPr="00FB1C79" w:rsidRDefault="00DB3A16" w:rsidP="00AB2D17">
            <w:pPr>
              <w:pStyle w:val="TableParagraph"/>
              <w:ind w:left="490"/>
              <w:rPr>
                <w:sz w:val="24"/>
                <w:szCs w:val="24"/>
              </w:rPr>
            </w:pPr>
            <w:r w:rsidRPr="00FB1C79">
              <w:rPr>
                <w:noProof/>
                <w:sz w:val="24"/>
                <w:szCs w:val="24"/>
                <w:lang w:eastAsia="fr-FR"/>
              </w:rPr>
              <w:drawing>
                <wp:inline distT="0" distB="0" distL="0" distR="0">
                  <wp:extent cx="705076" cy="747712"/>
                  <wp:effectExtent l="0" t="0" r="0" b="0"/>
                  <wp:docPr id="1817094827" name="Image 181709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jpeg"/>
                          <pic:cNvPicPr/>
                        </pic:nvPicPr>
                        <pic:blipFill>
                          <a:blip r:embed="rId48" cstate="print"/>
                          <a:stretch>
                            <a:fillRect/>
                          </a:stretch>
                        </pic:blipFill>
                        <pic:spPr>
                          <a:xfrm>
                            <a:off x="0" y="0"/>
                            <a:ext cx="705076" cy="747712"/>
                          </a:xfrm>
                          <a:prstGeom prst="rect">
                            <a:avLst/>
                          </a:prstGeom>
                        </pic:spPr>
                      </pic:pic>
                    </a:graphicData>
                  </a:graphic>
                </wp:inline>
              </w:drawing>
            </w:r>
          </w:p>
        </w:tc>
      </w:tr>
      <w:tr w:rsidR="00DB3A16" w:rsidRPr="00FB1C79">
        <w:trPr>
          <w:trHeight w:val="2529"/>
        </w:trPr>
        <w:tc>
          <w:tcPr>
            <w:tcW w:w="1838" w:type="dxa"/>
          </w:tcPr>
          <w:p w:rsidR="00DB3A16" w:rsidRPr="00FB1C79" w:rsidRDefault="00DB3A16" w:rsidP="00AB2D17">
            <w:pPr>
              <w:pStyle w:val="TableParagraph"/>
              <w:spacing w:before="9"/>
              <w:rPr>
                <w:sz w:val="24"/>
                <w:szCs w:val="24"/>
              </w:rPr>
            </w:pPr>
          </w:p>
          <w:p w:rsidR="00DB3A16" w:rsidRPr="00FB1C79" w:rsidRDefault="00DB3A16" w:rsidP="00AB2D17">
            <w:pPr>
              <w:pStyle w:val="TableParagraph"/>
              <w:ind w:left="164" w:right="154"/>
              <w:jc w:val="center"/>
              <w:rPr>
                <w:b/>
                <w:sz w:val="24"/>
                <w:szCs w:val="24"/>
              </w:rPr>
            </w:pPr>
            <w:commentRangeStart w:id="1244"/>
            <w:r w:rsidRPr="00FB1C79">
              <w:rPr>
                <w:b/>
                <w:sz w:val="24"/>
                <w:szCs w:val="24"/>
              </w:rPr>
              <w:t>XAMPP</w:t>
            </w:r>
            <w:commentRangeEnd w:id="1244"/>
            <w:r w:rsidR="003856F2">
              <w:rPr>
                <w:rStyle w:val="Marquedecommentaire"/>
                <w:lang w:val="fr-FR"/>
              </w:rPr>
              <w:commentReference w:id="1244"/>
            </w:r>
          </w:p>
        </w:tc>
        <w:tc>
          <w:tcPr>
            <w:tcW w:w="5456" w:type="dxa"/>
          </w:tcPr>
          <w:p w:rsidR="00DB3A16" w:rsidRPr="00FB1C79" w:rsidRDefault="00DB3A16" w:rsidP="003856F2">
            <w:pPr>
              <w:pStyle w:val="TableParagraph"/>
              <w:spacing w:line="360" w:lineRule="auto"/>
              <w:ind w:left="108" w:right="93"/>
              <w:jc w:val="both"/>
              <w:rPr>
                <w:sz w:val="24"/>
                <w:szCs w:val="24"/>
                <w:lang w:val="fr-FR"/>
              </w:rPr>
            </w:pPr>
            <w:r w:rsidRPr="00FB1C79">
              <w:rPr>
                <w:color w:val="202020"/>
                <w:sz w:val="24"/>
                <w:szCs w:val="24"/>
                <w:shd w:val="clear" w:color="auto" w:fill="FFFFFF"/>
                <w:lang w:val="fr-FR"/>
              </w:rPr>
              <w:t>XAMPP est un ensemble de logiciels open source qui permet de créer un serveur Web local. Il comprend Apache, MySQL, PHP et Perl, ce qui en fait une solution tout-en-un pour les développeurs Web qui souhaitent développer et tester des applications localement.</w:t>
            </w:r>
          </w:p>
        </w:tc>
        <w:tc>
          <w:tcPr>
            <w:tcW w:w="1990" w:type="dxa"/>
          </w:tcPr>
          <w:p w:rsidR="00DB3A16" w:rsidRPr="00FB1C79" w:rsidRDefault="00DB3A16" w:rsidP="00AB2D17">
            <w:pPr>
              <w:pStyle w:val="TableParagraph"/>
              <w:rPr>
                <w:sz w:val="24"/>
                <w:szCs w:val="24"/>
                <w:lang w:val="fr-FR"/>
              </w:rPr>
            </w:pPr>
          </w:p>
          <w:p w:rsidR="00DB3A16" w:rsidRPr="00FB1C79" w:rsidRDefault="00DB3A16" w:rsidP="00AB2D17">
            <w:pPr>
              <w:pStyle w:val="TableParagraph"/>
              <w:spacing w:before="2" w:after="1"/>
              <w:rPr>
                <w:sz w:val="24"/>
                <w:szCs w:val="24"/>
                <w:lang w:val="fr-FR"/>
              </w:rPr>
            </w:pPr>
          </w:p>
          <w:p w:rsidR="00DB3A16" w:rsidRPr="00FB1C79" w:rsidRDefault="00DB3A16" w:rsidP="00AB2D17">
            <w:pPr>
              <w:pStyle w:val="TableParagraph"/>
              <w:ind w:left="108"/>
              <w:rPr>
                <w:sz w:val="24"/>
                <w:szCs w:val="24"/>
                <w:lang w:val="fr-FR"/>
              </w:rPr>
            </w:pPr>
          </w:p>
        </w:tc>
      </w:tr>
    </w:tbl>
    <w:p w:rsidR="00DB3A16" w:rsidRPr="00FB1C79" w:rsidRDefault="00DB3A16" w:rsidP="00AB2D17">
      <w:pPr>
        <w:pStyle w:val="Corpsdetexte"/>
        <w:spacing w:before="11"/>
      </w:pPr>
    </w:p>
    <w:p w:rsidR="00DB3A16" w:rsidRPr="00FB1C79" w:rsidRDefault="00DB3A16" w:rsidP="00AB2D17">
      <w:pPr>
        <w:spacing w:before="90"/>
        <w:ind w:left="430" w:right="551"/>
        <w:jc w:val="center"/>
        <w:rPr>
          <w:b/>
          <w:sz w:val="24"/>
          <w:szCs w:val="24"/>
        </w:rPr>
      </w:pPr>
      <w:r w:rsidRPr="00FB1C79">
        <w:rPr>
          <w:b/>
          <w:sz w:val="24"/>
          <w:szCs w:val="24"/>
        </w:rPr>
        <w:t>Tableau</w:t>
      </w:r>
      <w:r w:rsidR="003856F2">
        <w:rPr>
          <w:b/>
          <w:sz w:val="24"/>
          <w:szCs w:val="24"/>
        </w:rPr>
        <w:t xml:space="preserve"> </w:t>
      </w:r>
      <w:r w:rsidRPr="00FB1C79">
        <w:rPr>
          <w:b/>
          <w:sz w:val="24"/>
          <w:szCs w:val="24"/>
        </w:rPr>
        <w:t>2.2</w:t>
      </w:r>
      <w:r w:rsidR="003856F2">
        <w:rPr>
          <w:b/>
          <w:sz w:val="24"/>
          <w:szCs w:val="24"/>
        </w:rPr>
        <w:t xml:space="preserve"> </w:t>
      </w:r>
      <w:r w:rsidRPr="00FB1C79">
        <w:rPr>
          <w:b/>
          <w:sz w:val="24"/>
          <w:szCs w:val="24"/>
        </w:rPr>
        <w:t>Environnement</w:t>
      </w:r>
      <w:r w:rsidR="003856F2">
        <w:rPr>
          <w:b/>
          <w:sz w:val="24"/>
          <w:szCs w:val="24"/>
        </w:rPr>
        <w:t xml:space="preserve"> </w:t>
      </w:r>
      <w:r w:rsidRPr="00FB1C79">
        <w:rPr>
          <w:b/>
          <w:sz w:val="24"/>
          <w:szCs w:val="24"/>
        </w:rPr>
        <w:t>de</w:t>
      </w:r>
      <w:r w:rsidR="003856F2">
        <w:rPr>
          <w:b/>
          <w:sz w:val="24"/>
          <w:szCs w:val="24"/>
        </w:rPr>
        <w:t xml:space="preserve"> </w:t>
      </w:r>
      <w:r w:rsidRPr="00FB1C79">
        <w:rPr>
          <w:b/>
          <w:sz w:val="24"/>
          <w:szCs w:val="24"/>
        </w:rPr>
        <w:t>développement.</w:t>
      </w:r>
    </w:p>
    <w:p w:rsidR="00DB3A16" w:rsidRPr="00FB1C79" w:rsidRDefault="00DB3A16" w:rsidP="00AB2D17">
      <w:pPr>
        <w:pStyle w:val="Corpsdetexte"/>
        <w:spacing w:before="8"/>
        <w:rPr>
          <w:b/>
        </w:rPr>
      </w:pPr>
    </w:p>
    <w:p w:rsidR="008457F2" w:rsidRDefault="00DB3A16">
      <w:pPr>
        <w:pStyle w:val="Titre7"/>
        <w:numPr>
          <w:ilvl w:val="2"/>
          <w:numId w:val="12"/>
        </w:numPr>
        <w:tabs>
          <w:tab w:val="left" w:pos="1424"/>
        </w:tabs>
        <w:ind w:left="1423" w:hanging="584"/>
        <w:rPr>
          <w:sz w:val="24"/>
          <w:szCs w:val="24"/>
        </w:rPr>
        <w:pPrChange w:id="1245" w:author="Missaoui" w:date="2023-05-13T13:12:00Z">
          <w:pPr>
            <w:pStyle w:val="Titre7"/>
            <w:numPr>
              <w:ilvl w:val="2"/>
              <w:numId w:val="82"/>
            </w:numPr>
            <w:tabs>
              <w:tab w:val="num" w:pos="360"/>
              <w:tab w:val="left" w:pos="1424"/>
              <w:tab w:val="num" w:pos="2160"/>
            </w:tabs>
            <w:ind w:left="1423" w:hanging="584"/>
          </w:pPr>
        </w:pPrChange>
      </w:pPr>
      <w:r w:rsidRPr="00FB1C79">
        <w:rPr>
          <w:sz w:val="24"/>
          <w:szCs w:val="24"/>
        </w:rPr>
        <w:t>Environnement</w:t>
      </w:r>
      <w:r w:rsidR="004A0642">
        <w:rPr>
          <w:sz w:val="24"/>
          <w:szCs w:val="24"/>
        </w:rPr>
        <w:t xml:space="preserve"> </w:t>
      </w:r>
      <w:r w:rsidRPr="00FB1C79">
        <w:rPr>
          <w:sz w:val="24"/>
          <w:szCs w:val="24"/>
        </w:rPr>
        <w:t>logiciel</w:t>
      </w:r>
    </w:p>
    <w:p w:rsidR="00DB3A16" w:rsidRPr="003856F2" w:rsidRDefault="003856F2" w:rsidP="003856F2">
      <w:pPr>
        <w:spacing w:before="240" w:after="240" w:line="360" w:lineRule="auto"/>
        <w:ind w:firstLine="284"/>
        <w:jc w:val="both"/>
        <w:rPr>
          <w:sz w:val="24"/>
          <w:szCs w:val="24"/>
        </w:rPr>
      </w:pPr>
      <w:ins w:id="1246" w:author="Missaoui" w:date="2023-05-13T22:09:00Z">
        <w:r>
          <w:rPr>
            <w:sz w:val="24"/>
            <w:szCs w:val="24"/>
          </w:rPr>
          <w:t xml:space="preserve">Le tableau </w:t>
        </w:r>
      </w:ins>
      <w:ins w:id="1247" w:author="Missaoui" w:date="2023-05-13T22:10:00Z">
        <w:r>
          <w:rPr>
            <w:sz w:val="24"/>
            <w:szCs w:val="24"/>
          </w:rPr>
          <w:t xml:space="preserve">2.3 </w:t>
        </w:r>
      </w:ins>
      <w:del w:id="1248" w:author="Missaoui" w:date="2023-05-13T22:10:00Z">
        <w:r w:rsidR="00DB3A16" w:rsidRPr="003856F2" w:rsidDel="003856F2">
          <w:rPr>
            <w:sz w:val="24"/>
            <w:szCs w:val="24"/>
          </w:rPr>
          <w:delText>Nous</w:delText>
        </w:r>
      </w:del>
      <w:r w:rsidR="00DB3A16" w:rsidRPr="003856F2">
        <w:rPr>
          <w:sz w:val="24"/>
          <w:szCs w:val="24"/>
        </w:rPr>
        <w:t>regroup</w:t>
      </w:r>
      <w:ins w:id="1249" w:author="Missaoui" w:date="2023-05-13T22:10:00Z">
        <w:r>
          <w:rPr>
            <w:sz w:val="24"/>
            <w:szCs w:val="24"/>
          </w:rPr>
          <w:t xml:space="preserve">e </w:t>
        </w:r>
      </w:ins>
      <w:del w:id="1250" w:author="Missaoui" w:date="2023-05-13T22:10:00Z">
        <w:r w:rsidR="00DB3A16" w:rsidRPr="003856F2" w:rsidDel="003856F2">
          <w:rPr>
            <w:sz w:val="24"/>
            <w:szCs w:val="24"/>
          </w:rPr>
          <w:delText>ons</w:delText>
        </w:r>
      </w:del>
      <w:r w:rsidR="00DB3A16" w:rsidRPr="003856F2">
        <w:rPr>
          <w:sz w:val="24"/>
          <w:szCs w:val="24"/>
        </w:rPr>
        <w:t>par</w:t>
      </w:r>
      <w:ins w:id="1251" w:author="Missaoui" w:date="2023-05-13T22:10:00Z">
        <w:r>
          <w:rPr>
            <w:sz w:val="24"/>
            <w:szCs w:val="24"/>
          </w:rPr>
          <w:t xml:space="preserve"> </w:t>
        </w:r>
      </w:ins>
      <w:r w:rsidR="00DB3A16" w:rsidRPr="003856F2">
        <w:rPr>
          <w:sz w:val="24"/>
          <w:szCs w:val="24"/>
        </w:rPr>
        <w:t>catégories</w:t>
      </w:r>
      <w:ins w:id="1252" w:author="Missaoui" w:date="2023-05-13T22:10:00Z">
        <w:r>
          <w:rPr>
            <w:sz w:val="24"/>
            <w:szCs w:val="24"/>
          </w:rPr>
          <w:t xml:space="preserve"> </w:t>
        </w:r>
      </w:ins>
      <w:r w:rsidR="00DB3A16" w:rsidRPr="003856F2">
        <w:rPr>
          <w:sz w:val="24"/>
          <w:szCs w:val="24"/>
        </w:rPr>
        <w:t>les outils</w:t>
      </w:r>
      <w:ins w:id="1253" w:author="Missaoui" w:date="2023-05-13T22:10:00Z">
        <w:r>
          <w:rPr>
            <w:sz w:val="24"/>
            <w:szCs w:val="24"/>
          </w:rPr>
          <w:t xml:space="preserve"> </w:t>
        </w:r>
      </w:ins>
      <w:r w:rsidR="00DB3A16" w:rsidRPr="003856F2">
        <w:rPr>
          <w:sz w:val="24"/>
          <w:szCs w:val="24"/>
        </w:rPr>
        <w:t>utilisés</w:t>
      </w:r>
      <w:ins w:id="1254" w:author="Missaoui" w:date="2023-05-13T22:10:00Z">
        <w:r>
          <w:rPr>
            <w:sz w:val="24"/>
            <w:szCs w:val="24"/>
          </w:rPr>
          <w:t xml:space="preserve"> </w:t>
        </w:r>
      </w:ins>
      <w:r w:rsidR="00DB3A16" w:rsidRPr="003856F2">
        <w:rPr>
          <w:sz w:val="24"/>
          <w:szCs w:val="24"/>
        </w:rPr>
        <w:t>au</w:t>
      </w:r>
      <w:ins w:id="1255" w:author="Missaoui" w:date="2023-05-13T22:10:00Z">
        <w:r>
          <w:rPr>
            <w:sz w:val="24"/>
            <w:szCs w:val="24"/>
          </w:rPr>
          <w:t xml:space="preserve"> </w:t>
        </w:r>
      </w:ins>
      <w:r w:rsidR="00DB3A16" w:rsidRPr="003856F2">
        <w:rPr>
          <w:sz w:val="24"/>
          <w:szCs w:val="24"/>
        </w:rPr>
        <w:t>cours</w:t>
      </w:r>
      <w:ins w:id="1256" w:author="Missaoui" w:date="2023-05-13T22:10:00Z">
        <w:r>
          <w:rPr>
            <w:sz w:val="24"/>
            <w:szCs w:val="24"/>
          </w:rPr>
          <w:t xml:space="preserve"> </w:t>
        </w:r>
      </w:ins>
      <w:r w:rsidR="00DB3A16" w:rsidRPr="003856F2">
        <w:rPr>
          <w:sz w:val="24"/>
          <w:szCs w:val="24"/>
        </w:rPr>
        <w:t>de ce</w:t>
      </w:r>
      <w:ins w:id="1257" w:author="Missaoui" w:date="2023-05-13T22:10:00Z">
        <w:r>
          <w:rPr>
            <w:sz w:val="24"/>
            <w:szCs w:val="24"/>
          </w:rPr>
          <w:t xml:space="preserve"> </w:t>
        </w:r>
      </w:ins>
      <w:r w:rsidR="00DB3A16" w:rsidRPr="003856F2">
        <w:rPr>
          <w:sz w:val="24"/>
          <w:szCs w:val="24"/>
        </w:rPr>
        <w:t>projet</w:t>
      </w:r>
      <w:del w:id="1258" w:author="Missaoui" w:date="2023-05-13T22:10:00Z">
        <w:r w:rsidR="00DB3A16" w:rsidRPr="003856F2" w:rsidDel="003856F2">
          <w:rPr>
            <w:sz w:val="24"/>
            <w:szCs w:val="24"/>
          </w:rPr>
          <w:delText>(Tableau2.3)</w:delText>
        </w:r>
      </w:del>
      <w:r w:rsidR="00DB3A16" w:rsidRPr="003856F2">
        <w:rPr>
          <w:sz w:val="24"/>
          <w:szCs w:val="24"/>
        </w:rPr>
        <w:t>.</w:t>
      </w:r>
    </w:p>
    <w:p w:rsidR="00DB3A16" w:rsidRPr="00FB1C79" w:rsidRDefault="00DB3A16" w:rsidP="00AB2D17">
      <w:pPr>
        <w:rPr>
          <w:sz w:val="24"/>
          <w:szCs w:val="24"/>
        </w:rPr>
        <w:sectPr w:rsidR="00DB3A16" w:rsidRPr="00FB1C79">
          <w:pgSz w:w="12240" w:h="15840"/>
          <w:pgMar w:top="980" w:right="1080" w:bottom="1200" w:left="1200" w:header="717" w:footer="1000" w:gutter="0"/>
          <w:cols w:space="720"/>
        </w:sectPr>
      </w:pPr>
    </w:p>
    <w:p w:rsidR="00DB3A16" w:rsidRPr="00FB1C79" w:rsidRDefault="00DB3A16" w:rsidP="00AB2D17">
      <w:pPr>
        <w:pStyle w:val="Corpsdetexte"/>
      </w:pPr>
    </w:p>
    <w:p w:rsidR="00DB3A16" w:rsidRPr="00FB1C79" w:rsidRDefault="00DB3A16" w:rsidP="00AB2D17">
      <w:pPr>
        <w:pStyle w:val="Corpsdetexte"/>
        <w:spacing w:before="7"/>
      </w:pPr>
    </w:p>
    <w:tbl>
      <w:tblPr>
        <w:tblStyle w:val="TableNormal"/>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752"/>
        <w:gridCol w:w="5528"/>
        <w:gridCol w:w="1944"/>
        <w:tblGridChange w:id="1259">
          <w:tblGrid>
            <w:gridCol w:w="415"/>
            <w:gridCol w:w="1337"/>
            <w:gridCol w:w="415"/>
            <w:gridCol w:w="5113"/>
            <w:gridCol w:w="415"/>
            <w:gridCol w:w="1529"/>
            <w:gridCol w:w="415"/>
          </w:tblGrid>
        </w:tblGridChange>
      </w:tblGrid>
      <w:tr w:rsidR="00DB3A16" w:rsidRPr="00FB1C79">
        <w:trPr>
          <w:trHeight w:val="415"/>
        </w:trPr>
        <w:tc>
          <w:tcPr>
            <w:tcW w:w="1752" w:type="dxa"/>
            <w:shd w:val="clear" w:color="auto" w:fill="F1F1F1"/>
          </w:tcPr>
          <w:p w:rsidR="00DB3A16" w:rsidRPr="00FB1C79" w:rsidRDefault="00DB3A16" w:rsidP="00AB2D17">
            <w:pPr>
              <w:pStyle w:val="TableParagraph"/>
              <w:spacing w:before="1"/>
              <w:ind w:left="589" w:right="578"/>
              <w:jc w:val="center"/>
              <w:rPr>
                <w:b/>
                <w:sz w:val="24"/>
                <w:szCs w:val="24"/>
              </w:rPr>
            </w:pPr>
            <w:commentRangeStart w:id="1260"/>
            <w:r w:rsidRPr="00FB1C79">
              <w:rPr>
                <w:b/>
                <w:sz w:val="24"/>
                <w:szCs w:val="24"/>
              </w:rPr>
              <w:t>Outil</w:t>
            </w:r>
          </w:p>
        </w:tc>
        <w:tc>
          <w:tcPr>
            <w:tcW w:w="5528" w:type="dxa"/>
            <w:shd w:val="clear" w:color="auto" w:fill="F1F1F1"/>
          </w:tcPr>
          <w:p w:rsidR="00DB3A16" w:rsidRPr="00FB1C79" w:rsidRDefault="00DB3A16" w:rsidP="00AB2D17">
            <w:pPr>
              <w:pStyle w:val="TableParagraph"/>
              <w:spacing w:before="1"/>
              <w:ind w:left="2496"/>
              <w:rPr>
                <w:b/>
                <w:sz w:val="24"/>
                <w:szCs w:val="24"/>
              </w:rPr>
            </w:pPr>
            <w:r w:rsidRPr="00FB1C79">
              <w:rPr>
                <w:b/>
                <w:sz w:val="24"/>
                <w:szCs w:val="24"/>
              </w:rPr>
              <w:t>Description</w:t>
            </w:r>
          </w:p>
        </w:tc>
        <w:tc>
          <w:tcPr>
            <w:tcW w:w="1944" w:type="dxa"/>
            <w:shd w:val="clear" w:color="auto" w:fill="F1F1F1"/>
          </w:tcPr>
          <w:p w:rsidR="00DB3A16" w:rsidRPr="00FB1C79" w:rsidRDefault="00DB3A16" w:rsidP="00AB2D17">
            <w:pPr>
              <w:pStyle w:val="TableParagraph"/>
              <w:spacing w:before="1"/>
              <w:ind w:left="674" w:right="660"/>
              <w:jc w:val="center"/>
              <w:rPr>
                <w:b/>
                <w:sz w:val="24"/>
                <w:szCs w:val="24"/>
              </w:rPr>
            </w:pPr>
            <w:r w:rsidRPr="00FB1C79">
              <w:rPr>
                <w:b/>
                <w:sz w:val="24"/>
                <w:szCs w:val="24"/>
              </w:rPr>
              <w:t>Icone</w:t>
            </w:r>
          </w:p>
        </w:tc>
      </w:tr>
      <w:tr w:rsidR="00DB3A16" w:rsidRPr="00FB1C79" w:rsidTr="00967954">
        <w:tblPrEx>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ExChange w:id="1261" w:author="Missaoui" w:date="2023-05-13T22:11:00Z">
            <w:tblPrEx>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Ex>
          </w:tblPrExChange>
        </w:tblPrEx>
        <w:trPr>
          <w:trHeight w:val="1704"/>
          <w:trPrChange w:id="1262" w:author="Missaoui" w:date="2023-05-13T22:11:00Z">
            <w:trPr>
              <w:gridAfter w:val="0"/>
              <w:trHeight w:val="2229"/>
            </w:trPr>
          </w:trPrChange>
        </w:trPr>
        <w:tc>
          <w:tcPr>
            <w:tcW w:w="1752" w:type="dxa"/>
            <w:tcPrChange w:id="1263" w:author="Missaoui" w:date="2023-05-13T22:11:00Z">
              <w:tcPr>
                <w:tcW w:w="1752" w:type="dxa"/>
                <w:gridSpan w:val="2"/>
              </w:tcPr>
            </w:tcPrChange>
          </w:tcPr>
          <w:p w:rsidR="00DB3A16" w:rsidRPr="00FB1C79" w:rsidRDefault="00DB3A16" w:rsidP="00AB2D17">
            <w:pPr>
              <w:pStyle w:val="TableParagraph"/>
              <w:rPr>
                <w:sz w:val="24"/>
                <w:szCs w:val="24"/>
              </w:rPr>
            </w:pPr>
          </w:p>
          <w:p w:rsidR="00DB3A16" w:rsidRPr="00FB1C79" w:rsidRDefault="00DB3A16" w:rsidP="00AB2D17">
            <w:pPr>
              <w:pStyle w:val="TableParagraph"/>
              <w:spacing w:line="360" w:lineRule="auto"/>
              <w:ind w:left="395" w:right="386" w:firstLine="38"/>
              <w:jc w:val="both"/>
              <w:rPr>
                <w:b/>
                <w:sz w:val="24"/>
                <w:szCs w:val="24"/>
              </w:rPr>
            </w:pPr>
            <w:r w:rsidRPr="00FB1C79">
              <w:rPr>
                <w:b/>
                <w:sz w:val="24"/>
                <w:szCs w:val="24"/>
              </w:rPr>
              <w:t>RationalSoftware</w:t>
            </w:r>
            <w:r w:rsidRPr="00FB1C79">
              <w:rPr>
                <w:b/>
                <w:spacing w:val="-1"/>
                <w:sz w:val="24"/>
                <w:szCs w:val="24"/>
              </w:rPr>
              <w:t>Architect</w:t>
            </w:r>
          </w:p>
        </w:tc>
        <w:tc>
          <w:tcPr>
            <w:tcW w:w="5528" w:type="dxa"/>
            <w:tcPrChange w:id="1264" w:author="Missaoui" w:date="2023-05-13T22:11:00Z">
              <w:tcPr>
                <w:tcW w:w="5528" w:type="dxa"/>
                <w:gridSpan w:val="2"/>
              </w:tcPr>
            </w:tcPrChange>
          </w:tcPr>
          <w:p w:rsidR="00DB3A16" w:rsidRPr="00FB1C79" w:rsidRDefault="00A35EF5" w:rsidP="00AB2D17">
            <w:pPr>
              <w:pStyle w:val="TableParagraph"/>
              <w:spacing w:line="360" w:lineRule="auto"/>
              <w:ind w:left="107" w:right="93"/>
              <w:jc w:val="both"/>
              <w:rPr>
                <w:sz w:val="24"/>
                <w:szCs w:val="24"/>
              </w:rPr>
            </w:pPr>
            <w:r w:rsidRPr="00FB1C79">
              <w:rPr>
                <w:spacing w:val="1"/>
                <w:sz w:val="24"/>
                <w:szCs w:val="24"/>
                <w:lang w:val="fr-FR"/>
              </w:rPr>
              <w:t xml:space="preserve">Rational Software Architect est un logiciel de conception visuelle pour la création de modèles UML et la conception de logiciels. </w:t>
            </w:r>
            <w:r w:rsidRPr="00FB1C79">
              <w:rPr>
                <w:spacing w:val="1"/>
                <w:sz w:val="24"/>
                <w:szCs w:val="24"/>
              </w:rPr>
              <w:t>Il est utilisé pour la modélisation</w:t>
            </w:r>
            <w:ins w:id="1265" w:author="Missaoui" w:date="2023-05-13T22:11:00Z">
              <w:r w:rsidR="00967954">
                <w:rPr>
                  <w:spacing w:val="1"/>
                  <w:sz w:val="24"/>
                  <w:szCs w:val="24"/>
                </w:rPr>
                <w:t xml:space="preserve"> des systems</w:t>
              </w:r>
            </w:ins>
            <w:del w:id="1266" w:author="Missaoui" w:date="2023-05-13T22:11:00Z">
              <w:r w:rsidRPr="00FB1C79" w:rsidDel="00967954">
                <w:rPr>
                  <w:spacing w:val="1"/>
                  <w:sz w:val="24"/>
                  <w:szCs w:val="24"/>
                </w:rPr>
                <w:delText xml:space="preserve"> </w:delText>
              </w:r>
            </w:del>
            <w:r w:rsidRPr="00FB1C79">
              <w:rPr>
                <w:spacing w:val="1"/>
                <w:sz w:val="24"/>
                <w:szCs w:val="24"/>
              </w:rPr>
              <w:t>.</w:t>
            </w:r>
          </w:p>
        </w:tc>
        <w:tc>
          <w:tcPr>
            <w:tcW w:w="1944" w:type="dxa"/>
            <w:tcPrChange w:id="1267" w:author="Missaoui" w:date="2023-05-13T22:11:00Z">
              <w:tcPr>
                <w:tcW w:w="1944" w:type="dxa"/>
                <w:gridSpan w:val="2"/>
              </w:tcPr>
            </w:tcPrChange>
          </w:tcPr>
          <w:p w:rsidR="00DB3A16" w:rsidRPr="00FB1C79" w:rsidRDefault="00DB3A16" w:rsidP="00AB2D17">
            <w:pPr>
              <w:pStyle w:val="TableParagraph"/>
              <w:spacing w:before="11"/>
              <w:rPr>
                <w:sz w:val="24"/>
                <w:szCs w:val="24"/>
              </w:rPr>
            </w:pPr>
          </w:p>
          <w:p w:rsidR="00DB3A16" w:rsidRPr="00FB1C79" w:rsidRDefault="00DB3A16" w:rsidP="00AB2D17">
            <w:pPr>
              <w:pStyle w:val="TableParagraph"/>
              <w:ind w:left="455"/>
              <w:rPr>
                <w:sz w:val="24"/>
                <w:szCs w:val="24"/>
              </w:rPr>
            </w:pPr>
            <w:r w:rsidRPr="00FB1C79">
              <w:rPr>
                <w:noProof/>
                <w:sz w:val="24"/>
                <w:szCs w:val="24"/>
                <w:lang w:eastAsia="fr-FR"/>
              </w:rPr>
              <w:drawing>
                <wp:inline distT="0" distB="0" distL="0" distR="0">
                  <wp:extent cx="766120" cy="878681"/>
                  <wp:effectExtent l="0" t="0" r="0" b="0"/>
                  <wp:docPr id="1336575038" name="Image 133657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49" cstate="print"/>
                          <a:stretch>
                            <a:fillRect/>
                          </a:stretch>
                        </pic:blipFill>
                        <pic:spPr>
                          <a:xfrm>
                            <a:off x="0" y="0"/>
                            <a:ext cx="766120" cy="878681"/>
                          </a:xfrm>
                          <a:prstGeom prst="rect">
                            <a:avLst/>
                          </a:prstGeom>
                        </pic:spPr>
                      </pic:pic>
                    </a:graphicData>
                  </a:graphic>
                </wp:inline>
              </w:drawing>
            </w:r>
          </w:p>
        </w:tc>
      </w:tr>
      <w:tr w:rsidR="00DB3A16" w:rsidRPr="00FB1C79">
        <w:trPr>
          <w:trHeight w:val="1555"/>
        </w:trPr>
        <w:tc>
          <w:tcPr>
            <w:tcW w:w="1752" w:type="dxa"/>
          </w:tcPr>
          <w:p w:rsidR="00DB3A16" w:rsidRPr="00FB1C79" w:rsidRDefault="00DB3A16" w:rsidP="00AB2D17">
            <w:pPr>
              <w:pStyle w:val="TableParagraph"/>
              <w:rPr>
                <w:sz w:val="24"/>
                <w:szCs w:val="24"/>
              </w:rPr>
            </w:pPr>
          </w:p>
          <w:p w:rsidR="00DB3A16" w:rsidRPr="00FB1C79" w:rsidRDefault="00DB3A16" w:rsidP="00AB2D17">
            <w:pPr>
              <w:pStyle w:val="TableParagraph"/>
              <w:ind w:right="414"/>
              <w:jc w:val="right"/>
              <w:rPr>
                <w:b/>
                <w:sz w:val="24"/>
                <w:szCs w:val="24"/>
              </w:rPr>
            </w:pPr>
            <w:r w:rsidRPr="00FB1C79">
              <w:rPr>
                <w:b/>
                <w:color w:val="040404"/>
                <w:sz w:val="24"/>
                <w:szCs w:val="24"/>
              </w:rPr>
              <w:t>Balsamiq</w:t>
            </w:r>
          </w:p>
        </w:tc>
        <w:tc>
          <w:tcPr>
            <w:tcW w:w="5528" w:type="dxa"/>
          </w:tcPr>
          <w:p w:rsidR="00DB3A16" w:rsidRPr="00FB1C79" w:rsidRDefault="00A35EF5" w:rsidP="00AB2D17">
            <w:pPr>
              <w:pStyle w:val="TableParagraph"/>
              <w:spacing w:line="360" w:lineRule="auto"/>
              <w:ind w:left="107" w:right="95"/>
              <w:jc w:val="both"/>
              <w:rPr>
                <w:sz w:val="24"/>
                <w:szCs w:val="24"/>
                <w:lang w:val="fr-FR"/>
              </w:rPr>
            </w:pPr>
            <w:r w:rsidRPr="00FB1C79">
              <w:rPr>
                <w:sz w:val="24"/>
                <w:szCs w:val="24"/>
                <w:lang w:val="fr-FR"/>
              </w:rPr>
              <w:t>Balsamiq Wireframes est un logiciel de création de maquettes et de wireframes utilisé pour concevoir des interfaces utilisateur et des applications.</w:t>
            </w:r>
          </w:p>
        </w:tc>
        <w:tc>
          <w:tcPr>
            <w:tcW w:w="1944" w:type="dxa"/>
          </w:tcPr>
          <w:p w:rsidR="00DB3A16" w:rsidRPr="00FB1C79" w:rsidDel="00967954" w:rsidRDefault="00DB3A16" w:rsidP="00AB2D17">
            <w:pPr>
              <w:pStyle w:val="TableParagraph"/>
              <w:rPr>
                <w:del w:id="1268" w:author="Missaoui" w:date="2023-05-13T22:12:00Z"/>
                <w:sz w:val="24"/>
                <w:szCs w:val="24"/>
                <w:lang w:val="fr-FR"/>
              </w:rPr>
            </w:pPr>
          </w:p>
          <w:p w:rsidR="00DB3A16" w:rsidRPr="00FB1C79" w:rsidRDefault="00DB3A16" w:rsidP="00AB2D17">
            <w:pPr>
              <w:pStyle w:val="TableParagraph"/>
              <w:spacing w:before="6"/>
              <w:rPr>
                <w:sz w:val="24"/>
                <w:szCs w:val="24"/>
                <w:lang w:val="fr-FR"/>
              </w:rPr>
            </w:pPr>
          </w:p>
          <w:p w:rsidR="00DB3A16" w:rsidRPr="00FB1C79" w:rsidRDefault="00DB3A16" w:rsidP="00AB2D17">
            <w:pPr>
              <w:pStyle w:val="TableParagraph"/>
              <w:ind w:left="358"/>
              <w:rPr>
                <w:sz w:val="24"/>
                <w:szCs w:val="24"/>
              </w:rPr>
            </w:pPr>
            <w:r w:rsidRPr="00FB1C79">
              <w:rPr>
                <w:noProof/>
                <w:sz w:val="24"/>
                <w:szCs w:val="24"/>
                <w:lang w:eastAsia="fr-FR"/>
              </w:rPr>
              <w:drawing>
                <wp:inline distT="0" distB="0" distL="0" distR="0">
                  <wp:extent cx="780534" cy="677227"/>
                  <wp:effectExtent l="0" t="0" r="0" b="0"/>
                  <wp:docPr id="1261470932" name="Image 126147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50" cstate="print"/>
                          <a:stretch>
                            <a:fillRect/>
                          </a:stretch>
                        </pic:blipFill>
                        <pic:spPr>
                          <a:xfrm>
                            <a:off x="0" y="0"/>
                            <a:ext cx="780534" cy="677227"/>
                          </a:xfrm>
                          <a:prstGeom prst="rect">
                            <a:avLst/>
                          </a:prstGeom>
                        </pic:spPr>
                      </pic:pic>
                    </a:graphicData>
                  </a:graphic>
                </wp:inline>
              </w:drawing>
            </w:r>
          </w:p>
        </w:tc>
      </w:tr>
      <w:tr w:rsidR="00DB3A16" w:rsidRPr="00FB1C79">
        <w:trPr>
          <w:trHeight w:val="1708"/>
        </w:trPr>
        <w:tc>
          <w:tcPr>
            <w:tcW w:w="1752" w:type="dxa"/>
            <w:tcBorders>
              <w:top w:val="single" w:sz="6" w:space="0" w:color="000000"/>
            </w:tcBorders>
          </w:tcPr>
          <w:p w:rsidR="00DB3A16" w:rsidRPr="00FB1C79" w:rsidRDefault="00DB3A16" w:rsidP="00AB2D17">
            <w:pPr>
              <w:pStyle w:val="TableParagraph"/>
              <w:spacing w:before="7"/>
              <w:rPr>
                <w:sz w:val="24"/>
                <w:szCs w:val="24"/>
              </w:rPr>
            </w:pPr>
          </w:p>
          <w:p w:rsidR="00DB3A16" w:rsidRPr="00FB1C79" w:rsidRDefault="00DB3A16" w:rsidP="00AB2D17">
            <w:pPr>
              <w:pStyle w:val="TableParagraph"/>
              <w:ind w:left="561"/>
              <w:rPr>
                <w:b/>
                <w:sz w:val="24"/>
                <w:szCs w:val="24"/>
              </w:rPr>
            </w:pPr>
            <w:r w:rsidRPr="00FB1C79">
              <w:rPr>
                <w:b/>
                <w:sz w:val="24"/>
                <w:szCs w:val="24"/>
              </w:rPr>
              <w:t>Trello</w:t>
            </w:r>
          </w:p>
        </w:tc>
        <w:tc>
          <w:tcPr>
            <w:tcW w:w="5528" w:type="dxa"/>
            <w:tcBorders>
              <w:top w:val="single" w:sz="6" w:space="0" w:color="000000"/>
            </w:tcBorders>
          </w:tcPr>
          <w:p w:rsidR="00DB3A16" w:rsidRPr="00FB1C79" w:rsidRDefault="00A35EF5" w:rsidP="00AB2D17">
            <w:pPr>
              <w:pStyle w:val="TableParagraph"/>
              <w:spacing w:line="360" w:lineRule="auto"/>
              <w:ind w:left="107" w:right="98"/>
              <w:jc w:val="both"/>
              <w:rPr>
                <w:sz w:val="24"/>
                <w:szCs w:val="24"/>
                <w:lang w:val="fr-FR"/>
              </w:rPr>
            </w:pPr>
            <w:r w:rsidRPr="00FB1C79">
              <w:rPr>
                <w:sz w:val="24"/>
                <w:szCs w:val="24"/>
                <w:lang w:val="fr-FR"/>
              </w:rPr>
              <w:t>Trello est une plateforme de planification de sprint Scrum et de gestion de projet en ligne qui utilise des tableaux, des listes et des cartes pour organiser les tâches et collaborer en temps réel avec les membres de l'équipe.</w:t>
            </w:r>
          </w:p>
        </w:tc>
        <w:tc>
          <w:tcPr>
            <w:tcW w:w="1944" w:type="dxa"/>
            <w:tcBorders>
              <w:top w:val="single" w:sz="6" w:space="0" w:color="000000"/>
            </w:tcBorders>
          </w:tcPr>
          <w:p w:rsidR="00DB3A16" w:rsidRPr="00FB1C79" w:rsidRDefault="00DB3A16" w:rsidP="00AB2D17">
            <w:pPr>
              <w:pStyle w:val="TableParagraph"/>
              <w:rPr>
                <w:sz w:val="24"/>
                <w:szCs w:val="24"/>
                <w:lang w:val="fr-FR"/>
              </w:rPr>
            </w:pPr>
          </w:p>
          <w:p w:rsidR="00DB3A16" w:rsidRPr="00FB1C79" w:rsidRDefault="00DB3A16" w:rsidP="00AB2D17">
            <w:pPr>
              <w:pStyle w:val="TableParagraph"/>
              <w:rPr>
                <w:sz w:val="24"/>
                <w:szCs w:val="24"/>
                <w:lang w:val="fr-FR"/>
              </w:rPr>
            </w:pPr>
          </w:p>
          <w:p w:rsidR="00DB3A16" w:rsidRPr="00FB1C79" w:rsidRDefault="00DB3A16" w:rsidP="00AB2D17">
            <w:pPr>
              <w:pStyle w:val="TableParagraph"/>
              <w:ind w:left="381"/>
              <w:rPr>
                <w:sz w:val="24"/>
                <w:szCs w:val="24"/>
              </w:rPr>
            </w:pPr>
            <w:r w:rsidRPr="00FB1C79">
              <w:rPr>
                <w:noProof/>
                <w:sz w:val="24"/>
                <w:szCs w:val="24"/>
                <w:lang w:eastAsia="fr-FR"/>
              </w:rPr>
              <w:drawing>
                <wp:inline distT="0" distB="0" distL="0" distR="0">
                  <wp:extent cx="753163" cy="757999"/>
                  <wp:effectExtent l="0" t="0" r="0" b="0"/>
                  <wp:docPr id="164579899" name="Image 164579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51" cstate="print"/>
                          <a:stretch>
                            <a:fillRect/>
                          </a:stretch>
                        </pic:blipFill>
                        <pic:spPr>
                          <a:xfrm>
                            <a:off x="0" y="0"/>
                            <a:ext cx="753163" cy="757999"/>
                          </a:xfrm>
                          <a:prstGeom prst="rect">
                            <a:avLst/>
                          </a:prstGeom>
                        </pic:spPr>
                      </pic:pic>
                    </a:graphicData>
                  </a:graphic>
                </wp:inline>
              </w:drawing>
            </w:r>
            <w:commentRangeEnd w:id="1260"/>
            <w:r w:rsidR="00967954">
              <w:rPr>
                <w:rStyle w:val="Marquedecommentaire"/>
                <w:lang w:val="fr-FR"/>
              </w:rPr>
              <w:commentReference w:id="1260"/>
            </w:r>
          </w:p>
        </w:tc>
      </w:tr>
    </w:tbl>
    <w:p w:rsidR="00DB3A16" w:rsidRPr="00FB1C79" w:rsidRDefault="00DB3A16" w:rsidP="00AB2D17">
      <w:pPr>
        <w:pStyle w:val="Corpsdetexte"/>
        <w:spacing w:before="11"/>
      </w:pPr>
    </w:p>
    <w:p w:rsidR="00DB3A16" w:rsidRPr="00FB1C79" w:rsidRDefault="00DB3A16" w:rsidP="00AB2D17">
      <w:pPr>
        <w:spacing w:before="90"/>
        <w:ind w:left="430" w:right="552"/>
        <w:jc w:val="center"/>
        <w:rPr>
          <w:b/>
          <w:sz w:val="24"/>
          <w:szCs w:val="24"/>
        </w:rPr>
      </w:pPr>
      <w:r w:rsidRPr="00FB1C79">
        <w:rPr>
          <w:b/>
          <w:sz w:val="24"/>
          <w:szCs w:val="24"/>
        </w:rPr>
        <w:t>Tableau</w:t>
      </w:r>
      <w:ins w:id="1269" w:author="Missaoui" w:date="2023-05-13T22:12:00Z">
        <w:r w:rsidR="00967954">
          <w:rPr>
            <w:b/>
            <w:sz w:val="24"/>
            <w:szCs w:val="24"/>
          </w:rPr>
          <w:t xml:space="preserve"> </w:t>
        </w:r>
      </w:ins>
      <w:r w:rsidRPr="00FB1C79">
        <w:rPr>
          <w:b/>
          <w:sz w:val="24"/>
          <w:szCs w:val="24"/>
        </w:rPr>
        <w:t>2.3</w:t>
      </w:r>
      <w:ins w:id="1270" w:author="Missaoui" w:date="2023-05-13T22:12:00Z">
        <w:r w:rsidR="00967954">
          <w:rPr>
            <w:b/>
            <w:sz w:val="24"/>
            <w:szCs w:val="24"/>
          </w:rPr>
          <w:t xml:space="preserve"> </w:t>
        </w:r>
      </w:ins>
      <w:r w:rsidRPr="00FB1C79">
        <w:rPr>
          <w:b/>
          <w:sz w:val="24"/>
          <w:szCs w:val="24"/>
        </w:rPr>
        <w:t>Environnement</w:t>
      </w:r>
      <w:ins w:id="1271" w:author="Missaoui" w:date="2023-05-13T22:12:00Z">
        <w:r w:rsidR="00967954">
          <w:rPr>
            <w:b/>
            <w:sz w:val="24"/>
            <w:szCs w:val="24"/>
          </w:rPr>
          <w:t xml:space="preserve"> </w:t>
        </w:r>
      </w:ins>
      <w:r w:rsidRPr="00FB1C79">
        <w:rPr>
          <w:b/>
          <w:sz w:val="24"/>
          <w:szCs w:val="24"/>
        </w:rPr>
        <w:t>logiciel.</w:t>
      </w:r>
    </w:p>
    <w:p w:rsidR="00DB3A16" w:rsidRPr="00FB1C79" w:rsidRDefault="00DB3A16" w:rsidP="004A0642">
      <w:pPr>
        <w:tabs>
          <w:tab w:val="left" w:pos="1959"/>
        </w:tabs>
        <w:rPr>
          <w:b/>
        </w:rPr>
      </w:pPr>
    </w:p>
    <w:p w:rsidR="008457F2" w:rsidRDefault="00DB3A16">
      <w:pPr>
        <w:pStyle w:val="Titre7"/>
        <w:numPr>
          <w:ilvl w:val="2"/>
          <w:numId w:val="12"/>
        </w:numPr>
        <w:tabs>
          <w:tab w:val="left" w:pos="1367"/>
        </w:tabs>
        <w:spacing w:before="205"/>
        <w:ind w:left="1366" w:hanging="585"/>
        <w:jc w:val="both"/>
        <w:rPr>
          <w:sz w:val="24"/>
          <w:szCs w:val="24"/>
        </w:rPr>
        <w:pPrChange w:id="1272" w:author="Missaoui" w:date="2023-05-13T13:12:00Z">
          <w:pPr>
            <w:pStyle w:val="Titre7"/>
            <w:numPr>
              <w:ilvl w:val="2"/>
              <w:numId w:val="82"/>
            </w:numPr>
            <w:tabs>
              <w:tab w:val="num" w:pos="360"/>
              <w:tab w:val="left" w:pos="1367"/>
              <w:tab w:val="num" w:pos="2160"/>
            </w:tabs>
            <w:spacing w:before="205"/>
            <w:ind w:left="2160" w:hanging="720"/>
            <w:jc w:val="both"/>
          </w:pPr>
        </w:pPrChange>
      </w:pPr>
      <w:r w:rsidRPr="00FB1C79">
        <w:rPr>
          <w:sz w:val="24"/>
          <w:szCs w:val="24"/>
        </w:rPr>
        <w:t>Protocole</w:t>
      </w:r>
      <w:r w:rsidR="004A0642">
        <w:rPr>
          <w:sz w:val="24"/>
          <w:szCs w:val="24"/>
        </w:rPr>
        <w:t xml:space="preserve"> </w:t>
      </w:r>
      <w:r w:rsidRPr="00FB1C79">
        <w:rPr>
          <w:sz w:val="24"/>
          <w:szCs w:val="24"/>
        </w:rPr>
        <w:t>et</w:t>
      </w:r>
      <w:r w:rsidR="004A0642">
        <w:rPr>
          <w:sz w:val="24"/>
          <w:szCs w:val="24"/>
        </w:rPr>
        <w:t xml:space="preserve"> </w:t>
      </w:r>
      <w:r w:rsidRPr="00FB1C79">
        <w:rPr>
          <w:sz w:val="24"/>
          <w:szCs w:val="24"/>
        </w:rPr>
        <w:t>format</w:t>
      </w:r>
      <w:r w:rsidR="004A0642">
        <w:rPr>
          <w:sz w:val="24"/>
          <w:szCs w:val="24"/>
        </w:rPr>
        <w:t xml:space="preserve"> </w:t>
      </w:r>
      <w:r w:rsidRPr="00FB1C79">
        <w:rPr>
          <w:sz w:val="24"/>
          <w:szCs w:val="24"/>
        </w:rPr>
        <w:t>des</w:t>
      </w:r>
      <w:r w:rsidR="004A0642">
        <w:rPr>
          <w:sz w:val="24"/>
          <w:szCs w:val="24"/>
        </w:rPr>
        <w:t xml:space="preserve"> </w:t>
      </w:r>
      <w:r w:rsidRPr="00FB1C79">
        <w:rPr>
          <w:sz w:val="24"/>
          <w:szCs w:val="24"/>
        </w:rPr>
        <w:t>données</w:t>
      </w:r>
    </w:p>
    <w:p w:rsidR="008457F2" w:rsidRDefault="00DB3A16">
      <w:pPr>
        <w:pStyle w:val="Paragraphedeliste"/>
        <w:numPr>
          <w:ilvl w:val="3"/>
          <w:numId w:val="10"/>
        </w:numPr>
        <w:tabs>
          <w:tab w:val="left" w:pos="1621"/>
        </w:tabs>
        <w:spacing w:before="188"/>
        <w:ind w:hanging="781"/>
        <w:jc w:val="both"/>
        <w:rPr>
          <w:b/>
          <w:sz w:val="24"/>
          <w:szCs w:val="24"/>
        </w:rPr>
        <w:pPrChange w:id="1273" w:author="Missaoui" w:date="2023-05-13T13:12:00Z">
          <w:pPr>
            <w:pStyle w:val="Paragraphedeliste"/>
            <w:numPr>
              <w:ilvl w:val="3"/>
              <w:numId w:val="84"/>
            </w:numPr>
            <w:tabs>
              <w:tab w:val="num" w:pos="360"/>
              <w:tab w:val="left" w:pos="1621"/>
              <w:tab w:val="num" w:pos="2880"/>
            </w:tabs>
            <w:spacing w:before="188"/>
            <w:ind w:left="2880" w:hanging="781"/>
            <w:jc w:val="both"/>
          </w:pPr>
        </w:pPrChange>
      </w:pPr>
      <w:r w:rsidRPr="00FB1C79">
        <w:rPr>
          <w:b/>
          <w:sz w:val="24"/>
          <w:szCs w:val="24"/>
        </w:rPr>
        <w:t>Protocole</w:t>
      </w:r>
      <w:r w:rsidR="004A0642">
        <w:rPr>
          <w:b/>
          <w:sz w:val="24"/>
          <w:szCs w:val="24"/>
        </w:rPr>
        <w:t xml:space="preserve"> </w:t>
      </w:r>
      <w:r w:rsidRPr="00FB1C79">
        <w:rPr>
          <w:b/>
          <w:sz w:val="24"/>
          <w:szCs w:val="24"/>
        </w:rPr>
        <w:t>utilisé</w:t>
      </w:r>
    </w:p>
    <w:p w:rsidR="00DB3A16" w:rsidRPr="00B906A0" w:rsidRDefault="00DB3A16" w:rsidP="00B906A0">
      <w:pPr>
        <w:tabs>
          <w:tab w:val="left" w:pos="1621"/>
        </w:tabs>
        <w:spacing w:before="240" w:line="360" w:lineRule="auto"/>
        <w:ind w:firstLine="284"/>
        <w:jc w:val="both"/>
        <w:rPr>
          <w:b/>
          <w:sz w:val="24"/>
          <w:szCs w:val="24"/>
        </w:rPr>
      </w:pPr>
      <w:r w:rsidRPr="00B906A0">
        <w:rPr>
          <w:sz w:val="24"/>
          <w:szCs w:val="24"/>
          <w:shd w:val="clear" w:color="auto" w:fill="FFFFFF"/>
        </w:rPr>
        <w:t>Dans cette application, le protocole http est utilisé comme moyen de communication de données entre le client et le serveur Web. Le protocole utilise les méthodes POST et GET pour envoyer des données d'un client Web à un serveur.</w:t>
      </w:r>
    </w:p>
    <w:p w:rsidR="008457F2" w:rsidRDefault="00DB3A16">
      <w:pPr>
        <w:pStyle w:val="Paragraphedeliste"/>
        <w:numPr>
          <w:ilvl w:val="3"/>
          <w:numId w:val="10"/>
        </w:numPr>
        <w:tabs>
          <w:tab w:val="left" w:pos="1621"/>
        </w:tabs>
        <w:spacing w:before="240"/>
        <w:ind w:hanging="781"/>
        <w:jc w:val="both"/>
        <w:rPr>
          <w:b/>
          <w:sz w:val="24"/>
          <w:szCs w:val="24"/>
        </w:rPr>
        <w:pPrChange w:id="1274" w:author="Missaoui" w:date="2023-05-13T13:12:00Z">
          <w:pPr>
            <w:pStyle w:val="Paragraphedeliste"/>
            <w:numPr>
              <w:ilvl w:val="3"/>
              <w:numId w:val="84"/>
            </w:numPr>
            <w:tabs>
              <w:tab w:val="num" w:pos="360"/>
              <w:tab w:val="left" w:pos="1621"/>
              <w:tab w:val="num" w:pos="2880"/>
            </w:tabs>
            <w:spacing w:before="162"/>
            <w:ind w:left="2880" w:hanging="781"/>
            <w:jc w:val="both"/>
          </w:pPr>
        </w:pPrChange>
      </w:pPr>
      <w:r w:rsidRPr="00FB1C79">
        <w:rPr>
          <w:b/>
          <w:sz w:val="24"/>
          <w:szCs w:val="24"/>
        </w:rPr>
        <w:t>Format</w:t>
      </w:r>
      <w:r w:rsidR="00B906A0">
        <w:rPr>
          <w:b/>
          <w:sz w:val="24"/>
          <w:szCs w:val="24"/>
        </w:rPr>
        <w:t xml:space="preserve"> </w:t>
      </w:r>
      <w:r w:rsidRPr="00FB1C79">
        <w:rPr>
          <w:b/>
          <w:sz w:val="24"/>
          <w:szCs w:val="24"/>
        </w:rPr>
        <w:t>des</w:t>
      </w:r>
      <w:r w:rsidR="00B906A0">
        <w:rPr>
          <w:b/>
          <w:sz w:val="24"/>
          <w:szCs w:val="24"/>
        </w:rPr>
        <w:t xml:space="preserve"> </w:t>
      </w:r>
      <w:r w:rsidRPr="00FB1C79">
        <w:rPr>
          <w:b/>
          <w:sz w:val="24"/>
          <w:szCs w:val="24"/>
        </w:rPr>
        <w:t>données</w:t>
      </w:r>
      <w:r w:rsidR="00B906A0">
        <w:rPr>
          <w:b/>
          <w:sz w:val="24"/>
          <w:szCs w:val="24"/>
        </w:rPr>
        <w:t xml:space="preserve"> </w:t>
      </w:r>
      <w:r w:rsidRPr="00FB1C79">
        <w:rPr>
          <w:b/>
          <w:sz w:val="24"/>
          <w:szCs w:val="24"/>
        </w:rPr>
        <w:t>utilisé</w:t>
      </w:r>
    </w:p>
    <w:p w:rsidR="00DB3A16" w:rsidRPr="00B906A0" w:rsidRDefault="00DB3A16" w:rsidP="00B906A0">
      <w:pPr>
        <w:tabs>
          <w:tab w:val="left" w:pos="1621"/>
        </w:tabs>
        <w:spacing w:before="240" w:line="360" w:lineRule="auto"/>
        <w:ind w:firstLine="284"/>
        <w:jc w:val="both"/>
        <w:rPr>
          <w:sz w:val="24"/>
          <w:szCs w:val="24"/>
          <w:shd w:val="clear" w:color="auto" w:fill="FFFFFF"/>
        </w:rPr>
      </w:pPr>
      <w:commentRangeStart w:id="1275"/>
      <w:r w:rsidRPr="00B906A0">
        <w:rPr>
          <w:sz w:val="24"/>
          <w:szCs w:val="24"/>
          <w:shd w:val="clear" w:color="auto" w:fill="FFFFFF"/>
        </w:rPr>
        <w:t>En utilisant un format de données de tableau associatif, vous pouvez récupérer un ensemble de valeurs avec la fonction compact() qui sera renvoyé dans un tableau avec des clés et leurs valeurs associées respectives. Idéal pour afficher des informations dans les fichiers Blade dans le cadre Laravel.</w:t>
      </w:r>
      <w:commentRangeEnd w:id="1275"/>
      <w:r w:rsidR="00B906A0">
        <w:rPr>
          <w:rStyle w:val="Marquedecommentaire"/>
        </w:rPr>
        <w:commentReference w:id="1275"/>
      </w:r>
    </w:p>
    <w:p w:rsidR="008457F2" w:rsidRDefault="00DB3A16">
      <w:pPr>
        <w:pStyle w:val="Titre6"/>
        <w:numPr>
          <w:ilvl w:val="1"/>
          <w:numId w:val="9"/>
        </w:numPr>
        <w:tabs>
          <w:tab w:val="left" w:pos="636"/>
        </w:tabs>
        <w:spacing w:before="289"/>
        <w:ind w:left="1413"/>
        <w:pPrChange w:id="1276" w:author="Missaoui" w:date="2023-05-13T13:12:00Z">
          <w:pPr>
            <w:pStyle w:val="Titre6"/>
            <w:numPr>
              <w:ilvl w:val="1"/>
              <w:numId w:val="85"/>
            </w:numPr>
            <w:tabs>
              <w:tab w:val="num" w:pos="360"/>
              <w:tab w:val="left" w:pos="636"/>
              <w:tab w:val="num" w:pos="1440"/>
            </w:tabs>
            <w:spacing w:before="289"/>
            <w:ind w:left="1413" w:hanging="720"/>
          </w:pPr>
        </w:pPrChange>
      </w:pPr>
      <w:r w:rsidRPr="00B906A0">
        <w:t>Architecture</w:t>
      </w:r>
      <w:r w:rsidR="00B906A0" w:rsidRPr="00B906A0">
        <w:t xml:space="preserve"> </w:t>
      </w:r>
      <w:r w:rsidRPr="00B906A0">
        <w:t>générale</w:t>
      </w:r>
      <w:r w:rsidR="00B906A0" w:rsidRPr="00B906A0">
        <w:t xml:space="preserve"> </w:t>
      </w:r>
      <w:r w:rsidRPr="00B906A0">
        <w:t>de</w:t>
      </w:r>
      <w:r w:rsidR="00B906A0">
        <w:t xml:space="preserve"> </w:t>
      </w:r>
      <w:r w:rsidRPr="00B906A0">
        <w:t>l’application</w:t>
      </w:r>
    </w:p>
    <w:p w:rsidR="00DB3A16" w:rsidRPr="00B906A0" w:rsidRDefault="00DB3A16" w:rsidP="00B906A0">
      <w:pPr>
        <w:tabs>
          <w:tab w:val="left" w:pos="1621"/>
        </w:tabs>
        <w:spacing w:before="240" w:line="360" w:lineRule="auto"/>
        <w:ind w:firstLine="284"/>
        <w:jc w:val="both"/>
        <w:rPr>
          <w:sz w:val="24"/>
          <w:szCs w:val="24"/>
          <w:shd w:val="clear" w:color="auto" w:fill="FFFFFF"/>
        </w:rPr>
      </w:pPr>
      <w:r w:rsidRPr="00B906A0">
        <w:rPr>
          <w:sz w:val="24"/>
          <w:szCs w:val="24"/>
          <w:shd w:val="clear" w:color="auto" w:fill="FFFFFF"/>
        </w:rPr>
        <w:t>Dans cette section, nous allons présenter l’architecture physique et l’architecture logicielle</w:t>
      </w:r>
      <w:r w:rsidR="00B906A0">
        <w:rPr>
          <w:sz w:val="24"/>
          <w:szCs w:val="24"/>
          <w:shd w:val="clear" w:color="auto" w:fill="FFFFFF"/>
        </w:rPr>
        <w:t xml:space="preserve"> </w:t>
      </w:r>
      <w:r w:rsidRPr="00B906A0">
        <w:rPr>
          <w:sz w:val="24"/>
          <w:szCs w:val="24"/>
          <w:shd w:val="clear" w:color="auto" w:fill="FFFFFF"/>
        </w:rPr>
        <w:t>adoptées.</w:t>
      </w:r>
    </w:p>
    <w:p w:rsidR="00DB3A16" w:rsidRPr="00B906A0" w:rsidRDefault="00DB3A16" w:rsidP="00B906A0">
      <w:pPr>
        <w:pStyle w:val="Titre7"/>
        <w:numPr>
          <w:ilvl w:val="2"/>
          <w:numId w:val="9"/>
        </w:numPr>
        <w:tabs>
          <w:tab w:val="left" w:pos="1431"/>
        </w:tabs>
        <w:spacing w:before="168"/>
        <w:jc w:val="both"/>
        <w:rPr>
          <w:sz w:val="24"/>
          <w:szCs w:val="24"/>
        </w:rPr>
      </w:pPr>
      <w:commentRangeStart w:id="1277"/>
      <w:r w:rsidRPr="00FB1C79">
        <w:rPr>
          <w:sz w:val="24"/>
          <w:szCs w:val="24"/>
        </w:rPr>
        <w:t>Architecture</w:t>
      </w:r>
      <w:r w:rsidR="00B906A0">
        <w:rPr>
          <w:sz w:val="24"/>
          <w:szCs w:val="24"/>
        </w:rPr>
        <w:t xml:space="preserve"> </w:t>
      </w:r>
      <w:r w:rsidRPr="00FB1C79">
        <w:rPr>
          <w:sz w:val="24"/>
          <w:szCs w:val="24"/>
        </w:rPr>
        <w:t>physique</w:t>
      </w:r>
      <w:commentRangeEnd w:id="1277"/>
      <w:r w:rsidR="00B906A0">
        <w:rPr>
          <w:rStyle w:val="Marquedecommentaire"/>
          <w:b w:val="0"/>
          <w:bCs w:val="0"/>
        </w:rPr>
        <w:commentReference w:id="1277"/>
      </w:r>
    </w:p>
    <w:p w:rsidR="00DB3A16" w:rsidRPr="006A484A" w:rsidRDefault="00DB3A16" w:rsidP="006A484A">
      <w:pPr>
        <w:tabs>
          <w:tab w:val="left" w:pos="1621"/>
        </w:tabs>
        <w:spacing w:line="360" w:lineRule="auto"/>
        <w:ind w:firstLine="284"/>
        <w:jc w:val="both"/>
        <w:rPr>
          <w:sz w:val="24"/>
          <w:szCs w:val="24"/>
          <w:highlight w:val="yellow"/>
          <w:shd w:val="clear" w:color="auto" w:fill="FFFFFF"/>
        </w:rPr>
      </w:pPr>
      <w:r w:rsidRPr="006A484A">
        <w:rPr>
          <w:sz w:val="24"/>
          <w:szCs w:val="24"/>
          <w:highlight w:val="yellow"/>
          <w:shd w:val="clear" w:color="auto" w:fill="FFFFFF"/>
        </w:rPr>
        <w:lastRenderedPageBreak/>
        <w:t xml:space="preserve">Avec Laravel 9, l'architecture physique de l'application web ressemble à ceci : </w:t>
      </w:r>
    </w:p>
    <w:p w:rsidR="00DB3A16" w:rsidRPr="006A484A" w:rsidRDefault="00DB3A16" w:rsidP="006A484A">
      <w:pPr>
        <w:tabs>
          <w:tab w:val="left" w:pos="1621"/>
        </w:tabs>
        <w:spacing w:line="360" w:lineRule="auto"/>
        <w:ind w:firstLine="284"/>
        <w:jc w:val="both"/>
        <w:rPr>
          <w:sz w:val="24"/>
          <w:szCs w:val="24"/>
          <w:shd w:val="clear" w:color="auto" w:fill="FFFFFF"/>
        </w:rPr>
      </w:pPr>
      <w:r w:rsidRPr="006A484A">
        <w:rPr>
          <w:sz w:val="24"/>
          <w:szCs w:val="24"/>
          <w:highlight w:val="yellow"/>
          <w:shd w:val="clear" w:color="auto" w:fill="FFFFFF"/>
        </w:rPr>
        <w:t>Servir des pages Web via le protocole HTTP est le travail de serveurs Web comme Nginx ou Apache.</w:t>
      </w:r>
      <w:r w:rsidRPr="006A484A">
        <w:rPr>
          <w:sz w:val="24"/>
          <w:szCs w:val="24"/>
          <w:shd w:val="clear" w:color="auto" w:fill="FFFFFF"/>
        </w:rPr>
        <w:t xml:space="preserve"> </w:t>
      </w:r>
    </w:p>
    <w:p w:rsidR="008457F2" w:rsidRDefault="00DB3A16">
      <w:pPr>
        <w:pStyle w:val="Corpsdetexte"/>
        <w:numPr>
          <w:ilvl w:val="3"/>
          <w:numId w:val="9"/>
        </w:numPr>
        <w:rPr>
          <w:color w:val="000000"/>
          <w:spacing w:val="2"/>
          <w:highlight w:val="yellow"/>
        </w:rPr>
        <w:pPrChange w:id="1278" w:author="Missaoui" w:date="2023-05-13T13:12:00Z">
          <w:pPr>
            <w:pStyle w:val="Corpsdetexte"/>
            <w:numPr>
              <w:ilvl w:val="3"/>
              <w:numId w:val="85"/>
            </w:numPr>
            <w:tabs>
              <w:tab w:val="num" w:pos="360"/>
              <w:tab w:val="num" w:pos="2880"/>
            </w:tabs>
            <w:spacing w:before="136"/>
            <w:ind w:left="2880" w:hanging="720"/>
          </w:pPr>
        </w:pPrChange>
      </w:pPr>
      <w:r w:rsidRPr="00B906A0">
        <w:rPr>
          <w:color w:val="000000"/>
          <w:spacing w:val="2"/>
          <w:highlight w:val="yellow"/>
        </w:rPr>
        <w:t>Laravel peut accueillir les bases de données MySQL pour enregistrer les données d'application dans son système de gestion de base de données.</w:t>
      </w:r>
    </w:p>
    <w:p w:rsidR="008457F2" w:rsidRDefault="00DB3A16">
      <w:pPr>
        <w:pStyle w:val="Corpsdetexte"/>
        <w:numPr>
          <w:ilvl w:val="3"/>
          <w:numId w:val="9"/>
        </w:numPr>
        <w:spacing w:before="136"/>
        <w:rPr>
          <w:highlight w:val="yellow"/>
        </w:rPr>
        <w:pPrChange w:id="1279" w:author="Missaoui" w:date="2023-05-13T13:12:00Z">
          <w:pPr>
            <w:pStyle w:val="Corpsdetexte"/>
            <w:numPr>
              <w:ilvl w:val="3"/>
              <w:numId w:val="85"/>
            </w:numPr>
            <w:tabs>
              <w:tab w:val="num" w:pos="360"/>
              <w:tab w:val="num" w:pos="2880"/>
            </w:tabs>
            <w:spacing w:before="136"/>
            <w:ind w:left="2880" w:hanging="720"/>
          </w:pPr>
        </w:pPrChange>
      </w:pPr>
      <w:r w:rsidRPr="00B906A0">
        <w:rPr>
          <w:color w:val="000000"/>
          <w:spacing w:val="2"/>
          <w:highlight w:val="yellow"/>
        </w:rPr>
        <w:t>Laravel est un Framework open source basée sur PHP pour le développement Web. Avec des composants, des bibliothèques et des outils prédéfinis, il fournit une structure de projet qui accélère le processus de développement Web.</w:t>
      </w:r>
    </w:p>
    <w:p w:rsidR="008457F2" w:rsidRDefault="00DB3A16">
      <w:pPr>
        <w:pStyle w:val="Corpsdetexte"/>
        <w:numPr>
          <w:ilvl w:val="3"/>
          <w:numId w:val="9"/>
        </w:numPr>
        <w:spacing w:before="136"/>
        <w:rPr>
          <w:highlight w:val="yellow"/>
        </w:rPr>
        <w:pPrChange w:id="1280" w:author="Missaoui" w:date="2023-05-13T13:12:00Z">
          <w:pPr>
            <w:pStyle w:val="Corpsdetexte"/>
            <w:numPr>
              <w:ilvl w:val="3"/>
              <w:numId w:val="85"/>
            </w:numPr>
            <w:tabs>
              <w:tab w:val="num" w:pos="360"/>
              <w:tab w:val="num" w:pos="2880"/>
            </w:tabs>
            <w:spacing w:before="136"/>
            <w:ind w:left="2880" w:hanging="720"/>
          </w:pPr>
        </w:pPrChange>
      </w:pPr>
      <w:r w:rsidRPr="00B906A0">
        <w:rPr>
          <w:color w:val="000000"/>
          <w:spacing w:val="2"/>
          <w:highlight w:val="yellow"/>
        </w:rPr>
        <w:t xml:space="preserve"> Les pages Web sont reçues en réponse par le client, qui envoie des requêtes HTTP au serveur Web. Chrome, Firefox ou Safari sont des exemples de navigateurs Web qui peuvent agir en tant que clients. Pour communiquer entre le client et le serveur Web, ainsi qu'entre le serveur Web et la base de données, le réseau est utilisé.</w:t>
      </w:r>
    </w:p>
    <w:p w:rsidR="00DB3A16" w:rsidRPr="00FB1C79" w:rsidRDefault="00DB3A16" w:rsidP="00AB2D17">
      <w:pPr>
        <w:pStyle w:val="Corpsdetexte"/>
        <w:spacing w:before="136"/>
        <w:ind w:left="444"/>
      </w:pPr>
      <w:r w:rsidRPr="00B906A0">
        <w:rPr>
          <w:highlight w:val="yellow"/>
        </w:rPr>
        <w:t>La</w:t>
      </w:r>
      <w:r w:rsidR="006A484A">
        <w:rPr>
          <w:highlight w:val="yellow"/>
        </w:rPr>
        <w:t xml:space="preserve"> </w:t>
      </w:r>
      <w:r w:rsidRPr="00B906A0">
        <w:rPr>
          <w:highlight w:val="yellow"/>
        </w:rPr>
        <w:t>Figure</w:t>
      </w:r>
      <w:r w:rsidR="006A484A">
        <w:rPr>
          <w:highlight w:val="yellow"/>
        </w:rPr>
        <w:t xml:space="preserve"> </w:t>
      </w:r>
      <w:r w:rsidRPr="00B906A0">
        <w:rPr>
          <w:highlight w:val="yellow"/>
        </w:rPr>
        <w:t>2.10</w:t>
      </w:r>
      <w:r w:rsidR="006A484A">
        <w:rPr>
          <w:highlight w:val="yellow"/>
        </w:rPr>
        <w:t xml:space="preserve"> </w:t>
      </w:r>
      <w:r w:rsidRPr="00B906A0">
        <w:rPr>
          <w:highlight w:val="yellow"/>
        </w:rPr>
        <w:t>présente</w:t>
      </w:r>
      <w:r w:rsidR="006A484A">
        <w:rPr>
          <w:highlight w:val="yellow"/>
        </w:rPr>
        <w:t xml:space="preserve"> </w:t>
      </w:r>
      <w:r w:rsidRPr="00B906A0">
        <w:rPr>
          <w:highlight w:val="yellow"/>
        </w:rPr>
        <w:t>les</w:t>
      </w:r>
      <w:r w:rsidR="006A484A">
        <w:rPr>
          <w:highlight w:val="yellow"/>
        </w:rPr>
        <w:t xml:space="preserve"> </w:t>
      </w:r>
      <w:r w:rsidRPr="00B906A0">
        <w:rPr>
          <w:highlight w:val="yellow"/>
        </w:rPr>
        <w:t>composants</w:t>
      </w:r>
      <w:r w:rsidR="006A484A">
        <w:rPr>
          <w:highlight w:val="yellow"/>
        </w:rPr>
        <w:t xml:space="preserve"> </w:t>
      </w:r>
      <w:r w:rsidRPr="00B906A0">
        <w:rPr>
          <w:highlight w:val="yellow"/>
        </w:rPr>
        <w:t>de</w:t>
      </w:r>
      <w:r w:rsidR="006A484A">
        <w:rPr>
          <w:highlight w:val="yellow"/>
        </w:rPr>
        <w:t xml:space="preserve"> </w:t>
      </w:r>
      <w:r w:rsidRPr="00B906A0">
        <w:rPr>
          <w:highlight w:val="yellow"/>
        </w:rPr>
        <w:t>cette</w:t>
      </w:r>
      <w:r w:rsidR="006A484A">
        <w:rPr>
          <w:highlight w:val="yellow"/>
        </w:rPr>
        <w:t xml:space="preserve"> </w:t>
      </w:r>
      <w:r w:rsidRPr="00B906A0">
        <w:rPr>
          <w:highlight w:val="yellow"/>
        </w:rPr>
        <w:t>architecture.</w:t>
      </w:r>
    </w:p>
    <w:p w:rsidR="00DB3A16" w:rsidRPr="00FB1C79" w:rsidRDefault="00DB3A16" w:rsidP="00AB2D17">
      <w:pPr>
        <w:pStyle w:val="Corpsdetexte"/>
      </w:pPr>
    </w:p>
    <w:p w:rsidR="00DB3A16" w:rsidRPr="00FB1C79" w:rsidRDefault="00DB3A16" w:rsidP="00AB2D17">
      <w:pPr>
        <w:pStyle w:val="Corpsdetexte"/>
        <w:ind w:left="960"/>
      </w:pPr>
    </w:p>
    <w:p w:rsidR="00DB3A16" w:rsidRPr="00FB1C79" w:rsidRDefault="00DB3A16" w:rsidP="00AB2D17">
      <w:pPr>
        <w:pStyle w:val="Corpsdetexte"/>
        <w:ind w:left="960"/>
        <w:jc w:val="center"/>
      </w:pPr>
      <w:commentRangeStart w:id="1281"/>
      <w:r w:rsidRPr="00FB1C79">
        <w:rPr>
          <w:noProof/>
          <w:lang w:eastAsia="fr-FR"/>
        </w:rPr>
        <w:drawing>
          <wp:inline distT="0" distB="0" distL="0" distR="0">
            <wp:extent cx="2457821" cy="1465092"/>
            <wp:effectExtent l="0" t="0" r="0" b="1905"/>
            <wp:docPr id="858529229" name="Image 85852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0115" cy="1472420"/>
                    </a:xfrm>
                    <a:prstGeom prst="rect">
                      <a:avLst/>
                    </a:prstGeom>
                    <a:noFill/>
                    <a:ln>
                      <a:noFill/>
                    </a:ln>
                  </pic:spPr>
                </pic:pic>
              </a:graphicData>
            </a:graphic>
          </wp:inline>
        </w:drawing>
      </w:r>
      <w:commentRangeEnd w:id="1281"/>
      <w:r w:rsidR="004A0642">
        <w:rPr>
          <w:rStyle w:val="Marquedecommentaire"/>
        </w:rPr>
        <w:commentReference w:id="1281"/>
      </w:r>
    </w:p>
    <w:p w:rsidR="00DB3A16" w:rsidRPr="00FB1C79" w:rsidRDefault="00DB3A16" w:rsidP="00AB2D17">
      <w:pPr>
        <w:pStyle w:val="Corpsdetexte"/>
        <w:ind w:left="960"/>
      </w:pPr>
    </w:p>
    <w:p w:rsidR="00DB3A16" w:rsidRPr="00FB1C79" w:rsidRDefault="00DB3A16" w:rsidP="00AB2D17">
      <w:pPr>
        <w:pStyle w:val="Corpsdetexte"/>
        <w:spacing w:before="8"/>
      </w:pPr>
    </w:p>
    <w:p w:rsidR="00DB3A16" w:rsidRPr="00FB1C79" w:rsidRDefault="00DB3A16" w:rsidP="00AB2D17">
      <w:pPr>
        <w:spacing w:before="90"/>
        <w:ind w:left="980" w:right="1104"/>
        <w:jc w:val="center"/>
        <w:rPr>
          <w:b/>
          <w:sz w:val="24"/>
          <w:szCs w:val="24"/>
        </w:rPr>
      </w:pPr>
      <w:r w:rsidRPr="00FB1C79">
        <w:rPr>
          <w:b/>
          <w:sz w:val="24"/>
          <w:szCs w:val="24"/>
        </w:rPr>
        <w:t>Figure</w:t>
      </w:r>
      <w:r w:rsidR="006A484A">
        <w:rPr>
          <w:b/>
          <w:sz w:val="24"/>
          <w:szCs w:val="24"/>
        </w:rPr>
        <w:t xml:space="preserve"> </w:t>
      </w:r>
      <w:r w:rsidRPr="00FB1C79">
        <w:rPr>
          <w:b/>
          <w:sz w:val="24"/>
          <w:szCs w:val="24"/>
        </w:rPr>
        <w:t>2.10</w:t>
      </w:r>
      <w:r w:rsidR="006A484A">
        <w:rPr>
          <w:b/>
          <w:sz w:val="24"/>
          <w:szCs w:val="24"/>
        </w:rPr>
        <w:t xml:space="preserve"> </w:t>
      </w:r>
      <w:r w:rsidRPr="00FB1C79">
        <w:rPr>
          <w:b/>
          <w:sz w:val="24"/>
          <w:szCs w:val="24"/>
        </w:rPr>
        <w:t>Architecture</w:t>
      </w:r>
      <w:r w:rsidR="006A484A">
        <w:rPr>
          <w:b/>
          <w:sz w:val="24"/>
          <w:szCs w:val="24"/>
        </w:rPr>
        <w:t xml:space="preserve"> </w:t>
      </w:r>
      <w:r w:rsidRPr="00FB1C79">
        <w:rPr>
          <w:b/>
          <w:sz w:val="24"/>
          <w:szCs w:val="24"/>
        </w:rPr>
        <w:t>3</w:t>
      </w:r>
      <w:r w:rsidR="006A484A">
        <w:rPr>
          <w:b/>
          <w:sz w:val="24"/>
          <w:szCs w:val="24"/>
        </w:rPr>
        <w:t xml:space="preserve"> </w:t>
      </w:r>
      <w:r w:rsidRPr="00FB1C79">
        <w:rPr>
          <w:b/>
          <w:sz w:val="24"/>
          <w:szCs w:val="24"/>
        </w:rPr>
        <w:t>tiers.</w:t>
      </w:r>
    </w:p>
    <w:p w:rsidR="00DB3A16" w:rsidRPr="00FB1C79" w:rsidRDefault="00DB3A16" w:rsidP="00AB2D17">
      <w:pPr>
        <w:pStyle w:val="Corpsdetexte"/>
        <w:spacing w:before="8"/>
        <w:rPr>
          <w:b/>
        </w:rPr>
      </w:pPr>
    </w:p>
    <w:p w:rsidR="00DB3A16" w:rsidRPr="006A484A" w:rsidRDefault="00DB3A16" w:rsidP="006A484A">
      <w:pPr>
        <w:pStyle w:val="Titre7"/>
        <w:numPr>
          <w:ilvl w:val="2"/>
          <w:numId w:val="9"/>
        </w:numPr>
        <w:tabs>
          <w:tab w:val="left" w:pos="1367"/>
        </w:tabs>
        <w:spacing w:after="240"/>
        <w:ind w:left="1366" w:hanging="585"/>
        <w:jc w:val="both"/>
        <w:rPr>
          <w:sz w:val="24"/>
          <w:szCs w:val="24"/>
        </w:rPr>
      </w:pPr>
      <w:r w:rsidRPr="00FB1C79">
        <w:rPr>
          <w:sz w:val="24"/>
          <w:szCs w:val="24"/>
        </w:rPr>
        <w:t>Architecture</w:t>
      </w:r>
      <w:r w:rsidR="006A484A">
        <w:rPr>
          <w:sz w:val="24"/>
          <w:szCs w:val="24"/>
        </w:rPr>
        <w:t xml:space="preserve"> </w:t>
      </w:r>
      <w:r w:rsidRPr="00FB1C79">
        <w:rPr>
          <w:sz w:val="24"/>
          <w:szCs w:val="24"/>
        </w:rPr>
        <w:t>logicielle</w:t>
      </w:r>
    </w:p>
    <w:p w:rsidR="006A484A" w:rsidRDefault="00DB3A16" w:rsidP="006A484A">
      <w:pPr>
        <w:tabs>
          <w:tab w:val="left" w:pos="1621"/>
        </w:tabs>
        <w:spacing w:after="240" w:line="360" w:lineRule="auto"/>
        <w:ind w:firstLine="284"/>
        <w:jc w:val="both"/>
        <w:rPr>
          <w:sz w:val="24"/>
          <w:szCs w:val="24"/>
          <w:shd w:val="clear" w:color="auto" w:fill="FFFFFF"/>
        </w:rPr>
      </w:pPr>
      <w:r w:rsidRPr="006A484A">
        <w:rPr>
          <w:sz w:val="24"/>
          <w:szCs w:val="24"/>
          <w:shd w:val="clear" w:color="auto" w:fill="FFFFFF"/>
        </w:rPr>
        <w:t xml:space="preserve">L’architecture logicielle </w:t>
      </w:r>
      <w:r w:rsidR="006A484A">
        <w:rPr>
          <w:sz w:val="24"/>
          <w:szCs w:val="24"/>
          <w:shd w:val="clear" w:color="auto" w:fill="FFFFFF"/>
        </w:rPr>
        <w:t>est compatible</w:t>
      </w:r>
      <w:r w:rsidRPr="006A484A">
        <w:rPr>
          <w:sz w:val="24"/>
          <w:szCs w:val="24"/>
          <w:shd w:val="clear" w:color="auto" w:fill="FFFFFF"/>
        </w:rPr>
        <w:t xml:space="preserve"> </w:t>
      </w:r>
      <w:r w:rsidR="006A484A">
        <w:rPr>
          <w:sz w:val="24"/>
          <w:szCs w:val="24"/>
          <w:shd w:val="clear" w:color="auto" w:fill="FFFFFF"/>
        </w:rPr>
        <w:t>avec le</w:t>
      </w:r>
      <w:r w:rsidRPr="006A484A">
        <w:rPr>
          <w:sz w:val="24"/>
          <w:szCs w:val="24"/>
          <w:shd w:val="clear" w:color="auto" w:fill="FFFFFF"/>
        </w:rPr>
        <w:t xml:space="preserve"> modèle MVC (Model-View-Controller). Cette conception structurelle divise efficacement les composants de l'application, garantissant que chacun d'eux est responsable de responsabilités spécifiques.</w:t>
      </w:r>
    </w:p>
    <w:p w:rsidR="006A484A" w:rsidRDefault="00DB3A16" w:rsidP="006A484A">
      <w:pPr>
        <w:tabs>
          <w:tab w:val="left" w:pos="1621"/>
        </w:tabs>
        <w:spacing w:line="360" w:lineRule="auto"/>
        <w:ind w:firstLine="284"/>
        <w:jc w:val="both"/>
        <w:rPr>
          <w:sz w:val="24"/>
          <w:szCs w:val="24"/>
          <w:shd w:val="clear" w:color="auto" w:fill="FFFFFF"/>
        </w:rPr>
      </w:pPr>
      <w:r w:rsidRPr="006A484A">
        <w:rPr>
          <w:sz w:val="24"/>
          <w:szCs w:val="24"/>
          <w:shd w:val="clear" w:color="auto" w:fill="FFFFFF"/>
        </w:rPr>
        <w:t>Les données et la logique métier de l'application sont représentées par le Modèle, dont les fonctions incluent la validation des données et l'interaction avec la base de données.</w:t>
      </w:r>
      <w:r w:rsidRPr="006A484A">
        <w:rPr>
          <w:sz w:val="24"/>
          <w:szCs w:val="24"/>
          <w:shd w:val="clear" w:color="auto" w:fill="FFFFFF"/>
        </w:rPr>
        <w:br/>
        <w:t>La présentation des données du client relève du domaine de la vue (View</w:t>
      </w:r>
      <w:r w:rsidR="006A484A">
        <w:rPr>
          <w:sz w:val="24"/>
          <w:szCs w:val="24"/>
          <w:shd w:val="clear" w:color="auto" w:fill="FFFFFF"/>
        </w:rPr>
        <w:t>) qui est responsable de l’</w:t>
      </w:r>
      <w:r w:rsidR="006C2832">
        <w:rPr>
          <w:sz w:val="24"/>
          <w:szCs w:val="24"/>
          <w:shd w:val="clear" w:color="auto" w:fill="FFFFFF"/>
        </w:rPr>
        <w:t>interaction</w:t>
      </w:r>
      <w:r w:rsidR="006A484A">
        <w:rPr>
          <w:sz w:val="24"/>
          <w:szCs w:val="24"/>
          <w:shd w:val="clear" w:color="auto" w:fill="FFFFFF"/>
        </w:rPr>
        <w:t xml:space="preserve"> avec les utilisateurs par le biais d’interfaces graphiques</w:t>
      </w:r>
    </w:p>
    <w:p w:rsidR="006C2832" w:rsidRDefault="00DB3A16" w:rsidP="006C2832">
      <w:pPr>
        <w:tabs>
          <w:tab w:val="left" w:pos="1621"/>
        </w:tabs>
        <w:spacing w:line="360" w:lineRule="auto"/>
        <w:ind w:firstLine="284"/>
        <w:jc w:val="both"/>
        <w:rPr>
          <w:sz w:val="24"/>
          <w:szCs w:val="24"/>
          <w:shd w:val="clear" w:color="auto" w:fill="FFFFFF"/>
        </w:rPr>
      </w:pPr>
      <w:r w:rsidRPr="006A484A">
        <w:rPr>
          <w:sz w:val="24"/>
          <w:szCs w:val="24"/>
          <w:shd w:val="clear" w:color="auto" w:fill="FFFFFF"/>
        </w:rPr>
        <w:t xml:space="preserve"> La vue est présentée avec des données qui sont passées par le contrôleur, remplissant son rôle d'intermédiaire entre les composants modèle et vue.</w:t>
      </w:r>
      <w:r w:rsidR="006C2832" w:rsidRPr="006C2832">
        <w:rPr>
          <w:sz w:val="24"/>
          <w:szCs w:val="24"/>
          <w:shd w:val="clear" w:color="auto" w:fill="FFFFFF"/>
        </w:rPr>
        <w:t xml:space="preserve"> Il assure la gestion des requêtes et des erreurs, la communication des résultats du modèle à la vue, et le renvoie le travail de la vue à l'utilisateur. </w:t>
      </w:r>
    </w:p>
    <w:p w:rsidR="006C2832" w:rsidRPr="006C2832" w:rsidRDefault="006C2832" w:rsidP="006C2832">
      <w:pPr>
        <w:tabs>
          <w:tab w:val="left" w:pos="1621"/>
        </w:tabs>
        <w:spacing w:line="360" w:lineRule="auto"/>
        <w:ind w:firstLine="284"/>
        <w:jc w:val="both"/>
        <w:rPr>
          <w:sz w:val="24"/>
          <w:szCs w:val="24"/>
          <w:shd w:val="clear" w:color="auto" w:fill="FFFFFF"/>
        </w:rPr>
      </w:pPr>
      <w:r w:rsidRPr="006C2832">
        <w:rPr>
          <w:sz w:val="24"/>
          <w:szCs w:val="24"/>
          <w:shd w:val="clear" w:color="auto" w:fill="FFFFFF"/>
        </w:rPr>
        <w:t xml:space="preserve">La </w:t>
      </w:r>
      <w:r w:rsidRPr="006C2832">
        <w:rPr>
          <w:sz w:val="24"/>
          <w:szCs w:val="24"/>
          <w:highlight w:val="yellow"/>
          <w:shd w:val="clear" w:color="auto" w:fill="FFFFFF"/>
        </w:rPr>
        <w:t>figure 2.12</w:t>
      </w:r>
      <w:r w:rsidRPr="006C2832">
        <w:rPr>
          <w:sz w:val="24"/>
          <w:szCs w:val="24"/>
          <w:shd w:val="clear" w:color="auto" w:fill="FFFFFF"/>
        </w:rPr>
        <w:t xml:space="preserve"> illustre les étapes de fonctionnement de l’architecture MVC. </w:t>
      </w:r>
    </w:p>
    <w:p w:rsidR="00DB3A16" w:rsidRPr="006C2832" w:rsidRDefault="00DB3A16" w:rsidP="006C2832">
      <w:pPr>
        <w:tabs>
          <w:tab w:val="left" w:pos="1621"/>
        </w:tabs>
        <w:spacing w:line="360" w:lineRule="auto"/>
        <w:ind w:firstLine="284"/>
        <w:jc w:val="both"/>
        <w:rPr>
          <w:sz w:val="24"/>
          <w:szCs w:val="24"/>
          <w:shd w:val="clear" w:color="auto" w:fill="FFFFFF"/>
        </w:rPr>
      </w:pPr>
    </w:p>
    <w:p w:rsidR="00DB3A16" w:rsidRPr="00FB1C79" w:rsidRDefault="00DB3A16" w:rsidP="00AB2D17">
      <w:pPr>
        <w:pStyle w:val="Corpsdetexte"/>
      </w:pPr>
    </w:p>
    <w:p w:rsidR="00DB3A16" w:rsidRPr="00FB1C79" w:rsidRDefault="00DB3A16" w:rsidP="00AB2D17">
      <w:pPr>
        <w:pStyle w:val="Corpsdetexte"/>
      </w:pPr>
    </w:p>
    <w:p w:rsidR="00DB3A16" w:rsidRPr="00FB1C79" w:rsidRDefault="00CF3455" w:rsidP="006A484A">
      <w:pPr>
        <w:pStyle w:val="Corpsdetexte"/>
        <w:jc w:val="center"/>
      </w:pPr>
      <w:commentRangeStart w:id="1282"/>
      <w:r w:rsidRPr="00FB1C79">
        <w:rPr>
          <w:noProof/>
          <w:lang w:eastAsia="fr-FR"/>
        </w:rPr>
        <w:drawing>
          <wp:inline distT="0" distB="0" distL="0" distR="0">
            <wp:extent cx="4314005" cy="3102963"/>
            <wp:effectExtent l="0" t="0" r="0" b="2540"/>
            <wp:docPr id="5385682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4489" cy="3117697"/>
                    </a:xfrm>
                    <a:prstGeom prst="rect">
                      <a:avLst/>
                    </a:prstGeom>
                    <a:noFill/>
                    <a:ln>
                      <a:noFill/>
                    </a:ln>
                  </pic:spPr>
                </pic:pic>
              </a:graphicData>
            </a:graphic>
          </wp:inline>
        </w:drawing>
      </w:r>
      <w:commentRangeEnd w:id="1282"/>
      <w:r w:rsidR="006A484A">
        <w:rPr>
          <w:rStyle w:val="Marquedecommentaire"/>
        </w:rPr>
        <w:commentReference w:id="1282"/>
      </w:r>
    </w:p>
    <w:p w:rsidR="00DB3A16" w:rsidRPr="00FB1C79" w:rsidRDefault="00DB3A16" w:rsidP="00AB2D17">
      <w:pPr>
        <w:pStyle w:val="Corpsdetexte"/>
        <w:spacing w:before="10"/>
      </w:pPr>
    </w:p>
    <w:p w:rsidR="00DB3A16" w:rsidRPr="00FB1C79" w:rsidRDefault="00DB3A16" w:rsidP="00AB2D17">
      <w:pPr>
        <w:spacing w:before="90"/>
        <w:ind w:left="430" w:right="550"/>
        <w:jc w:val="center"/>
        <w:rPr>
          <w:b/>
          <w:sz w:val="24"/>
          <w:szCs w:val="24"/>
        </w:rPr>
      </w:pPr>
      <w:r w:rsidRPr="00FB1C79">
        <w:rPr>
          <w:b/>
          <w:sz w:val="24"/>
          <w:szCs w:val="24"/>
        </w:rPr>
        <w:t>Figure</w:t>
      </w:r>
      <w:r w:rsidR="006A484A">
        <w:rPr>
          <w:b/>
          <w:sz w:val="24"/>
          <w:szCs w:val="24"/>
        </w:rPr>
        <w:t xml:space="preserve"> </w:t>
      </w:r>
      <w:r w:rsidRPr="00FB1C79">
        <w:rPr>
          <w:b/>
          <w:sz w:val="24"/>
          <w:szCs w:val="24"/>
        </w:rPr>
        <w:t>2.12</w:t>
      </w:r>
      <w:r w:rsidR="006A484A">
        <w:rPr>
          <w:b/>
          <w:sz w:val="24"/>
          <w:szCs w:val="24"/>
        </w:rPr>
        <w:t xml:space="preserve"> </w:t>
      </w:r>
      <w:r w:rsidRPr="00FB1C79">
        <w:rPr>
          <w:b/>
          <w:sz w:val="24"/>
          <w:szCs w:val="24"/>
        </w:rPr>
        <w:t>Architecture</w:t>
      </w:r>
      <w:r w:rsidR="006A484A">
        <w:rPr>
          <w:b/>
          <w:sz w:val="24"/>
          <w:szCs w:val="24"/>
        </w:rPr>
        <w:t xml:space="preserve"> </w:t>
      </w:r>
      <w:r w:rsidRPr="00FB1C79">
        <w:rPr>
          <w:b/>
          <w:sz w:val="24"/>
          <w:szCs w:val="24"/>
        </w:rPr>
        <w:t>logiciel.</w:t>
      </w:r>
    </w:p>
    <w:p w:rsidR="00DB3A16" w:rsidRPr="00FB1C79" w:rsidRDefault="00DB3A16" w:rsidP="00AB2D17">
      <w:pPr>
        <w:pStyle w:val="Corpsdetexte"/>
        <w:spacing w:before="6"/>
        <w:rPr>
          <w:b/>
        </w:rPr>
      </w:pPr>
    </w:p>
    <w:p w:rsidR="008457F2" w:rsidRDefault="00DB3A16">
      <w:pPr>
        <w:pStyle w:val="Titre6"/>
        <w:numPr>
          <w:ilvl w:val="1"/>
          <w:numId w:val="9"/>
        </w:numPr>
        <w:tabs>
          <w:tab w:val="left" w:pos="636"/>
        </w:tabs>
        <w:ind w:left="1413"/>
        <w:rPr>
          <w:sz w:val="24"/>
          <w:szCs w:val="24"/>
        </w:rPr>
        <w:pPrChange w:id="1283" w:author="Missaoui" w:date="2023-05-13T13:12:00Z">
          <w:pPr>
            <w:pStyle w:val="Titre6"/>
            <w:numPr>
              <w:ilvl w:val="1"/>
              <w:numId w:val="85"/>
            </w:numPr>
            <w:tabs>
              <w:tab w:val="num" w:pos="360"/>
              <w:tab w:val="left" w:pos="636"/>
              <w:tab w:val="num" w:pos="1440"/>
            </w:tabs>
            <w:ind w:left="1413" w:hanging="720"/>
          </w:pPr>
        </w:pPrChange>
      </w:pPr>
      <w:commentRangeStart w:id="1284"/>
      <w:r w:rsidRPr="00FB1C79">
        <w:rPr>
          <w:sz w:val="24"/>
          <w:szCs w:val="24"/>
        </w:rPr>
        <w:t>Diagramme</w:t>
      </w:r>
      <w:r w:rsidR="006A484A">
        <w:rPr>
          <w:sz w:val="24"/>
          <w:szCs w:val="24"/>
        </w:rPr>
        <w:t xml:space="preserve"> </w:t>
      </w:r>
      <w:r w:rsidRPr="00FB1C79">
        <w:rPr>
          <w:sz w:val="24"/>
          <w:szCs w:val="24"/>
        </w:rPr>
        <w:t>de</w:t>
      </w:r>
      <w:r w:rsidR="006A484A">
        <w:rPr>
          <w:sz w:val="24"/>
          <w:szCs w:val="24"/>
        </w:rPr>
        <w:t xml:space="preserve"> </w:t>
      </w:r>
      <w:r w:rsidRPr="00FB1C79">
        <w:rPr>
          <w:sz w:val="24"/>
          <w:szCs w:val="24"/>
        </w:rPr>
        <w:t>déploiement</w:t>
      </w:r>
      <w:commentRangeEnd w:id="1284"/>
      <w:r w:rsidR="006C2832">
        <w:rPr>
          <w:rStyle w:val="Marquedecommentaire"/>
          <w:b w:val="0"/>
          <w:bCs w:val="0"/>
        </w:rPr>
        <w:commentReference w:id="1284"/>
      </w:r>
    </w:p>
    <w:p w:rsidR="00DB3A16" w:rsidRPr="00FB1C79" w:rsidRDefault="00DB3A16" w:rsidP="00AB2D17">
      <w:pPr>
        <w:spacing w:line="360" w:lineRule="auto"/>
        <w:rPr>
          <w:sz w:val="24"/>
          <w:szCs w:val="24"/>
        </w:rPr>
      </w:pPr>
    </w:p>
    <w:p w:rsidR="008457F2" w:rsidRDefault="00DB3A16">
      <w:pPr>
        <w:spacing w:line="360" w:lineRule="auto"/>
        <w:ind w:firstLine="284"/>
        <w:jc w:val="both"/>
        <w:rPr>
          <w:del w:id="1285" w:author="Missaoui" w:date="2023-05-13T22:34:00Z"/>
          <w:color w:val="000000"/>
          <w:spacing w:val="2"/>
          <w:sz w:val="24"/>
          <w:szCs w:val="24"/>
        </w:rPr>
      </w:pPr>
      <w:r w:rsidRPr="00FB1C79">
        <w:rPr>
          <w:color w:val="000000"/>
          <w:spacing w:val="2"/>
          <w:sz w:val="24"/>
          <w:szCs w:val="24"/>
        </w:rPr>
        <w:t>La fonctionnalité du système est représentée par</w:t>
      </w:r>
      <w:r w:rsidR="006C2832">
        <w:rPr>
          <w:color w:val="000000"/>
          <w:spacing w:val="2"/>
          <w:sz w:val="24"/>
          <w:szCs w:val="24"/>
        </w:rPr>
        <w:t xml:space="preserve"> le diagramme de déploiement</w:t>
      </w:r>
      <w:r w:rsidRPr="00FB1C79">
        <w:rPr>
          <w:color w:val="000000"/>
          <w:spacing w:val="2"/>
          <w:sz w:val="24"/>
          <w:szCs w:val="24"/>
        </w:rPr>
        <w:t>, qui décrit à la fois l'infrastructure logicielle et matérielle. Il démontre l'interconnexion et le déploiement des composants distincts</w:t>
      </w:r>
      <w:ins w:id="1286" w:author="Missaoui" w:date="2023-05-13T22:34:00Z">
        <w:r w:rsidR="006C2832">
          <w:rPr>
            <w:color w:val="000000"/>
            <w:spacing w:val="2"/>
            <w:sz w:val="24"/>
            <w:szCs w:val="24"/>
          </w:rPr>
          <w:t>.</w:t>
        </w:r>
      </w:ins>
      <w:del w:id="1287" w:author="Missaoui" w:date="2023-05-13T22:34:00Z">
        <w:r w:rsidRPr="00FB1C79" w:rsidDel="006C2832">
          <w:rPr>
            <w:color w:val="000000"/>
            <w:spacing w:val="2"/>
            <w:sz w:val="24"/>
            <w:szCs w:val="24"/>
          </w:rPr>
          <w:delText>. Y compris divers composants comme un cache, un équilibreur de charge, un serveur Web, un serveur de base de données et des instances de l'application Laravel, un diagramme de déploiement pour un projet Laravel peut être créé. La logique de traitement des données peut être située sur un serveur distinct, qui fait partie de la couche métier applicative. En revanche, le serveur Web peut prendre en charge les interactions des utilisateurs en tant que couche applicative.</w:delText>
        </w:r>
      </w:del>
    </w:p>
    <w:p w:rsidR="008457F2" w:rsidRDefault="006A484A">
      <w:pPr>
        <w:spacing w:line="360" w:lineRule="auto"/>
        <w:ind w:firstLine="284"/>
        <w:jc w:val="both"/>
        <w:rPr>
          <w:del w:id="1288" w:author="Missaoui" w:date="2023-05-13T22:34:00Z"/>
          <w:color w:val="000000"/>
          <w:spacing w:val="2"/>
        </w:rPr>
        <w:pPrChange w:id="1289" w:author="Missaoui" w:date="2023-05-13T22:34:00Z">
          <w:pPr>
            <w:pStyle w:val="Corpsdetexte"/>
            <w:numPr>
              <w:ilvl w:val="4"/>
              <w:numId w:val="85"/>
            </w:numPr>
            <w:tabs>
              <w:tab w:val="num" w:pos="360"/>
              <w:tab w:val="num" w:pos="3600"/>
            </w:tabs>
            <w:ind w:left="3600" w:hanging="720"/>
          </w:pPr>
        </w:pPrChange>
      </w:pPr>
      <w:del w:id="1290" w:author="Missaoui" w:date="2023-05-13T22:34:00Z">
        <w:r w:rsidRPr="00FB1C79" w:rsidDel="006C2832">
          <w:rPr>
            <w:color w:val="000000"/>
            <w:spacing w:val="2"/>
          </w:rPr>
          <w:delText>En utilisant un navigateur Web, la plate-forme est accessible aux utilisateurs via un PC client.</w:delText>
        </w:r>
      </w:del>
    </w:p>
    <w:p w:rsidR="008457F2" w:rsidRDefault="006A484A">
      <w:pPr>
        <w:spacing w:line="360" w:lineRule="auto"/>
        <w:ind w:firstLine="284"/>
        <w:jc w:val="both"/>
        <w:pPrChange w:id="1291" w:author="Missaoui" w:date="2023-05-13T22:34:00Z">
          <w:pPr>
            <w:pStyle w:val="Corpsdetexte"/>
            <w:numPr>
              <w:ilvl w:val="4"/>
              <w:numId w:val="85"/>
            </w:numPr>
            <w:tabs>
              <w:tab w:val="num" w:pos="360"/>
              <w:tab w:val="num" w:pos="3600"/>
            </w:tabs>
            <w:ind w:left="3600" w:hanging="720"/>
          </w:pPr>
        </w:pPrChange>
      </w:pPr>
      <w:del w:id="1292" w:author="Missaoui" w:date="2023-05-13T22:34:00Z">
        <w:r w:rsidRPr="00FB1C79" w:rsidDel="006C2832">
          <w:rPr>
            <w:color w:val="000000"/>
            <w:spacing w:val="2"/>
          </w:rPr>
          <w:delText>L'accès à la plate-forme via un navigateur Web est réalisé par un PC administrateur.</w:delText>
        </w:r>
      </w:del>
    </w:p>
    <w:p w:rsidR="006C2832" w:rsidRDefault="006C2832" w:rsidP="006A484A">
      <w:pPr>
        <w:spacing w:line="360" w:lineRule="auto"/>
        <w:ind w:firstLine="284"/>
        <w:jc w:val="both"/>
        <w:rPr>
          <w:ins w:id="1293" w:author="Missaoui" w:date="2023-05-13T22:36:00Z"/>
          <w:sz w:val="24"/>
          <w:szCs w:val="24"/>
        </w:rPr>
      </w:pPr>
    </w:p>
    <w:p w:rsidR="008457F2" w:rsidRDefault="008457F2">
      <w:pPr>
        <w:rPr>
          <w:ins w:id="1294" w:author="Missaoui" w:date="2023-05-13T22:36:00Z"/>
          <w:sz w:val="24"/>
          <w:szCs w:val="24"/>
        </w:rPr>
        <w:pPrChange w:id="1295" w:author="Missaoui" w:date="2023-05-13T22:36:00Z">
          <w:pPr>
            <w:spacing w:line="360" w:lineRule="auto"/>
            <w:ind w:firstLine="284"/>
            <w:jc w:val="both"/>
          </w:pPr>
        </w:pPrChange>
      </w:pPr>
    </w:p>
    <w:p w:rsidR="006A484A" w:rsidRPr="006C2832" w:rsidDel="006C2832" w:rsidRDefault="006A484A" w:rsidP="006C2832">
      <w:pPr>
        <w:tabs>
          <w:tab w:val="left" w:pos="1356"/>
        </w:tabs>
        <w:rPr>
          <w:del w:id="1296" w:author="Missaoui" w:date="2023-05-13T22:36:00Z"/>
          <w:sz w:val="24"/>
          <w:szCs w:val="24"/>
        </w:rPr>
        <w:sectPr w:rsidR="006A484A" w:rsidRPr="006C2832" w:rsidDel="006C2832">
          <w:pgSz w:w="12240" w:h="15840"/>
          <w:pgMar w:top="980" w:right="1080" w:bottom="1200" w:left="1200" w:header="717" w:footer="1000" w:gutter="0"/>
          <w:cols w:space="720"/>
        </w:sectPr>
      </w:pPr>
    </w:p>
    <w:p w:rsidR="008457F2" w:rsidRDefault="008457F2">
      <w:pPr>
        <w:tabs>
          <w:tab w:val="left" w:pos="1356"/>
        </w:tabs>
        <w:rPr>
          <w:del w:id="1297" w:author="Missaoui" w:date="2023-05-13T22:36:00Z"/>
        </w:rPr>
        <w:pPrChange w:id="1298" w:author="Missaoui" w:date="2023-05-13T22:36:00Z">
          <w:pPr>
            <w:pStyle w:val="Corpsdetexte"/>
            <w:spacing w:before="9"/>
          </w:pPr>
        </w:pPrChange>
      </w:pPr>
    </w:p>
    <w:p w:rsidR="00DB3A16" w:rsidRPr="00FB1C79" w:rsidRDefault="00DB3A16" w:rsidP="00AB2D17">
      <w:pPr>
        <w:pStyle w:val="Corpsdetexte"/>
        <w:spacing w:before="8"/>
      </w:pPr>
      <w:commentRangeStart w:id="1299"/>
      <w:r w:rsidRPr="00FB1C79">
        <w:rPr>
          <w:noProof/>
          <w:lang w:eastAsia="fr-FR"/>
        </w:rPr>
        <w:drawing>
          <wp:anchor distT="0" distB="0" distL="0" distR="0" simplePos="0" relativeHeight="251672576" behindDoc="0" locked="0" layoutInCell="1" allowOverlap="1">
            <wp:simplePos x="0" y="0"/>
            <wp:positionH relativeFrom="page">
              <wp:posOffset>1336104</wp:posOffset>
            </wp:positionH>
            <wp:positionV relativeFrom="paragraph">
              <wp:posOffset>176008</wp:posOffset>
            </wp:positionV>
            <wp:extent cx="5599488" cy="1371504"/>
            <wp:effectExtent l="0" t="0" r="0" b="0"/>
            <wp:wrapTopAndBottom/>
            <wp:docPr id="1026545065" name="Image 102654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png"/>
                    <pic:cNvPicPr/>
                  </pic:nvPicPr>
                  <pic:blipFill>
                    <a:blip r:embed="rId54" cstate="print"/>
                    <a:stretch>
                      <a:fillRect/>
                    </a:stretch>
                  </pic:blipFill>
                  <pic:spPr>
                    <a:xfrm>
                      <a:off x="0" y="0"/>
                      <a:ext cx="5599488" cy="1371504"/>
                    </a:xfrm>
                    <a:prstGeom prst="rect">
                      <a:avLst/>
                    </a:prstGeom>
                  </pic:spPr>
                </pic:pic>
              </a:graphicData>
            </a:graphic>
          </wp:anchor>
        </w:drawing>
      </w:r>
      <w:commentRangeEnd w:id="1299"/>
      <w:r w:rsidR="006C2832">
        <w:rPr>
          <w:rStyle w:val="Marquedecommentaire"/>
        </w:rPr>
        <w:commentReference w:id="1299"/>
      </w:r>
    </w:p>
    <w:p w:rsidR="00DB3A16" w:rsidRPr="00FB1C79" w:rsidRDefault="00DB3A16" w:rsidP="00AB2D17">
      <w:pPr>
        <w:pStyle w:val="Corpsdetexte"/>
        <w:spacing w:before="8"/>
      </w:pPr>
    </w:p>
    <w:p w:rsidR="00DB3A16" w:rsidRDefault="00DB3A16" w:rsidP="00AB2D17">
      <w:pPr>
        <w:spacing w:before="1"/>
        <w:ind w:left="430" w:right="545"/>
        <w:jc w:val="center"/>
        <w:rPr>
          <w:ins w:id="1300" w:author="Missaoui" w:date="2023-05-13T22:36:00Z"/>
          <w:b/>
          <w:sz w:val="24"/>
          <w:szCs w:val="24"/>
        </w:rPr>
      </w:pPr>
      <w:r w:rsidRPr="00FB1C79">
        <w:rPr>
          <w:b/>
          <w:sz w:val="24"/>
          <w:szCs w:val="24"/>
        </w:rPr>
        <w:t>Figure</w:t>
      </w:r>
      <w:ins w:id="1301" w:author="Missaoui" w:date="2023-05-13T22:36:00Z">
        <w:r w:rsidR="006C2832">
          <w:rPr>
            <w:b/>
            <w:sz w:val="24"/>
            <w:szCs w:val="24"/>
          </w:rPr>
          <w:t xml:space="preserve"> </w:t>
        </w:r>
      </w:ins>
      <w:r w:rsidRPr="00FB1C79">
        <w:rPr>
          <w:b/>
          <w:sz w:val="24"/>
          <w:szCs w:val="24"/>
        </w:rPr>
        <w:t>2.13 Diagramme</w:t>
      </w:r>
      <w:ins w:id="1302" w:author="Missaoui" w:date="2023-05-13T22:36:00Z">
        <w:r w:rsidR="006C2832">
          <w:rPr>
            <w:b/>
            <w:sz w:val="24"/>
            <w:szCs w:val="24"/>
          </w:rPr>
          <w:t xml:space="preserve"> </w:t>
        </w:r>
      </w:ins>
      <w:r w:rsidRPr="00FB1C79">
        <w:rPr>
          <w:b/>
          <w:sz w:val="24"/>
          <w:szCs w:val="24"/>
        </w:rPr>
        <w:t>de</w:t>
      </w:r>
      <w:ins w:id="1303" w:author="Missaoui" w:date="2023-05-13T22:36:00Z">
        <w:r w:rsidR="006C2832">
          <w:rPr>
            <w:b/>
            <w:sz w:val="24"/>
            <w:szCs w:val="24"/>
          </w:rPr>
          <w:t xml:space="preserve"> </w:t>
        </w:r>
      </w:ins>
      <w:r w:rsidRPr="00FB1C79">
        <w:rPr>
          <w:b/>
          <w:sz w:val="24"/>
          <w:szCs w:val="24"/>
        </w:rPr>
        <w:t>déploiement.</w:t>
      </w:r>
    </w:p>
    <w:p w:rsidR="006C2832" w:rsidRDefault="006C2832" w:rsidP="00AB2D17">
      <w:pPr>
        <w:spacing w:before="1"/>
        <w:ind w:left="430" w:right="545"/>
        <w:jc w:val="center"/>
        <w:rPr>
          <w:ins w:id="1304" w:author="Missaoui" w:date="2023-05-13T22:36:00Z"/>
          <w:b/>
          <w:sz w:val="24"/>
          <w:szCs w:val="24"/>
        </w:rPr>
      </w:pPr>
    </w:p>
    <w:p w:rsidR="006C2832" w:rsidRPr="00FB1C79" w:rsidRDefault="006C2832" w:rsidP="00AB2D17">
      <w:pPr>
        <w:spacing w:before="1"/>
        <w:ind w:left="430" w:right="545"/>
        <w:jc w:val="center"/>
        <w:rPr>
          <w:b/>
          <w:sz w:val="24"/>
          <w:szCs w:val="24"/>
        </w:rPr>
      </w:pPr>
    </w:p>
    <w:p w:rsidR="00DB3A16" w:rsidRPr="00FB1C79" w:rsidRDefault="00DB3A16" w:rsidP="00AB2D17">
      <w:pPr>
        <w:pStyle w:val="Corpsdetexte"/>
        <w:spacing w:before="10"/>
        <w:rPr>
          <w:b/>
        </w:rPr>
      </w:pPr>
    </w:p>
    <w:p w:rsidR="00DB3A16" w:rsidRPr="006C2832" w:rsidRDefault="00FB67D7" w:rsidP="006C2832">
      <w:pPr>
        <w:pStyle w:val="Titre4"/>
        <w:spacing w:before="0" w:line="360" w:lineRule="auto"/>
        <w:ind w:left="444"/>
        <w:jc w:val="both"/>
      </w:pPr>
      <w:r w:rsidRPr="00FB67D7">
        <w:rPr>
          <w:rPrChange w:id="1305" w:author="Missaoui" w:date="2023-05-13T22:36:00Z">
            <w:rPr>
              <w:b w:val="0"/>
              <w:bCs w:val="0"/>
              <w:sz w:val="24"/>
              <w:szCs w:val="24"/>
            </w:rPr>
          </w:rPrChange>
        </w:rPr>
        <w:t>Conclusion</w:t>
      </w:r>
    </w:p>
    <w:p w:rsidR="009A6ABF" w:rsidRPr="009A6ABF" w:rsidRDefault="009A6ABF" w:rsidP="009A6ABF">
      <w:pPr>
        <w:widowControl/>
        <w:adjustRightInd w:val="0"/>
        <w:spacing w:line="360" w:lineRule="auto"/>
        <w:ind w:firstLine="284"/>
        <w:jc w:val="both"/>
        <w:rPr>
          <w:rFonts w:eastAsia="Calibri"/>
          <w:sz w:val="24"/>
          <w:szCs w:val="24"/>
          <w:lang w:eastAsia="fr-FR"/>
        </w:rPr>
      </w:pPr>
      <w:r w:rsidRPr="009A6ABF">
        <w:rPr>
          <w:rFonts w:eastAsia="Calibri"/>
          <w:sz w:val="24"/>
          <w:szCs w:val="24"/>
          <w:lang w:eastAsia="fr-FR"/>
        </w:rPr>
        <w:lastRenderedPageBreak/>
        <w:t>Ce chapitre présente l’étude et l’analyse de notre</w:t>
      </w:r>
      <w:r>
        <w:rPr>
          <w:rFonts w:eastAsia="Calibri"/>
          <w:sz w:val="24"/>
          <w:szCs w:val="24"/>
          <w:lang w:eastAsia="fr-FR"/>
        </w:rPr>
        <w:t xml:space="preserve"> projet</w:t>
      </w:r>
      <w:r w:rsidRPr="009A6ABF">
        <w:rPr>
          <w:rFonts w:eastAsia="Calibri"/>
          <w:sz w:val="24"/>
          <w:szCs w:val="24"/>
          <w:lang w:eastAsia="fr-FR"/>
        </w:rPr>
        <w:t xml:space="preserve"> </w:t>
      </w:r>
      <w:r>
        <w:rPr>
          <w:rFonts w:eastAsia="Calibri"/>
          <w:sz w:val="24"/>
          <w:szCs w:val="24"/>
          <w:lang w:eastAsia="fr-FR"/>
        </w:rPr>
        <w:t>au cours du</w:t>
      </w:r>
      <w:r w:rsidRPr="009A6ABF">
        <w:rPr>
          <w:rFonts w:eastAsia="Calibri"/>
          <w:sz w:val="24"/>
          <w:szCs w:val="24"/>
          <w:lang w:eastAsia="fr-FR"/>
        </w:rPr>
        <w:t>que</w:t>
      </w:r>
      <w:r>
        <w:rPr>
          <w:rFonts w:eastAsia="Calibri"/>
          <w:sz w:val="24"/>
          <w:szCs w:val="24"/>
          <w:lang w:eastAsia="fr-FR"/>
        </w:rPr>
        <w:t>l</w:t>
      </w:r>
      <w:r w:rsidRPr="009A6ABF">
        <w:rPr>
          <w:rFonts w:eastAsia="Calibri"/>
          <w:sz w:val="24"/>
          <w:szCs w:val="24"/>
          <w:lang w:eastAsia="fr-FR"/>
        </w:rPr>
        <w:t xml:space="preserve"> nous avons identifié les différents besoins fonctionnels et non</w:t>
      </w:r>
      <w:r>
        <w:rPr>
          <w:rFonts w:eastAsia="Calibri"/>
          <w:sz w:val="24"/>
          <w:szCs w:val="24"/>
          <w:lang w:eastAsia="fr-FR"/>
        </w:rPr>
        <w:t xml:space="preserve"> </w:t>
      </w:r>
      <w:r w:rsidRPr="009A6ABF">
        <w:rPr>
          <w:rFonts w:eastAsia="Calibri"/>
          <w:sz w:val="24"/>
          <w:szCs w:val="24"/>
          <w:lang w:eastAsia="fr-FR"/>
        </w:rPr>
        <w:t>fonctionne</w:t>
      </w:r>
      <w:r>
        <w:rPr>
          <w:rFonts w:eastAsia="Calibri"/>
          <w:sz w:val="24"/>
          <w:szCs w:val="24"/>
          <w:lang w:eastAsia="fr-FR"/>
        </w:rPr>
        <w:t>ls ainsi que les acteurs de la plateforme</w:t>
      </w:r>
      <w:r w:rsidRPr="009A6ABF">
        <w:rPr>
          <w:rFonts w:eastAsia="Calibri"/>
          <w:sz w:val="24"/>
          <w:szCs w:val="24"/>
          <w:lang w:eastAsia="fr-FR"/>
        </w:rPr>
        <w:t xml:space="preserve">. Nous avons </w:t>
      </w:r>
      <w:r>
        <w:rPr>
          <w:rFonts w:eastAsia="Calibri"/>
          <w:sz w:val="24"/>
          <w:szCs w:val="24"/>
          <w:lang w:eastAsia="fr-FR"/>
        </w:rPr>
        <w:t>également défini</w:t>
      </w:r>
      <w:r w:rsidRPr="009A6ABF">
        <w:rPr>
          <w:rFonts w:eastAsia="Calibri"/>
          <w:sz w:val="24"/>
          <w:szCs w:val="24"/>
          <w:lang w:eastAsia="fr-FR"/>
        </w:rPr>
        <w:t xml:space="preserve"> le</w:t>
      </w:r>
      <w:r>
        <w:rPr>
          <w:rFonts w:eastAsia="Calibri"/>
          <w:sz w:val="24"/>
          <w:szCs w:val="24"/>
          <w:lang w:eastAsia="fr-FR"/>
        </w:rPr>
        <w:t xml:space="preserve"> </w:t>
      </w:r>
      <w:r w:rsidRPr="009A6ABF">
        <w:rPr>
          <w:rFonts w:eastAsia="Calibri"/>
          <w:sz w:val="24"/>
          <w:szCs w:val="24"/>
          <w:lang w:eastAsia="fr-FR"/>
        </w:rPr>
        <w:t>backlog du produit, le diagramme de cas d’</w:t>
      </w:r>
      <w:r>
        <w:rPr>
          <w:rFonts w:eastAsia="Calibri"/>
          <w:sz w:val="24"/>
          <w:szCs w:val="24"/>
          <w:lang w:eastAsia="fr-FR"/>
        </w:rPr>
        <w:t>utilisation et</w:t>
      </w:r>
      <w:r w:rsidRPr="009A6ABF">
        <w:rPr>
          <w:rFonts w:eastAsia="Calibri"/>
          <w:sz w:val="24"/>
          <w:szCs w:val="24"/>
          <w:lang w:eastAsia="fr-FR"/>
        </w:rPr>
        <w:t xml:space="preserve"> le diagramme </w:t>
      </w:r>
      <w:r>
        <w:rPr>
          <w:rFonts w:eastAsia="Calibri"/>
          <w:sz w:val="24"/>
          <w:szCs w:val="24"/>
          <w:lang w:eastAsia="fr-FR"/>
        </w:rPr>
        <w:t>des classes</w:t>
      </w:r>
      <w:r w:rsidRPr="009A6ABF">
        <w:rPr>
          <w:rFonts w:eastAsia="Calibri"/>
          <w:sz w:val="24"/>
          <w:szCs w:val="24"/>
          <w:lang w:eastAsia="fr-FR"/>
        </w:rPr>
        <w:t xml:space="preserve"> de notre application.</w:t>
      </w:r>
    </w:p>
    <w:p w:rsidR="009A6ABF" w:rsidRPr="009A6ABF" w:rsidRDefault="009A6ABF" w:rsidP="009A6ABF">
      <w:pPr>
        <w:widowControl/>
        <w:adjustRightInd w:val="0"/>
        <w:spacing w:line="360" w:lineRule="auto"/>
        <w:ind w:firstLine="284"/>
        <w:jc w:val="both"/>
        <w:rPr>
          <w:rFonts w:eastAsia="Calibri"/>
          <w:sz w:val="24"/>
          <w:szCs w:val="24"/>
          <w:lang w:eastAsia="fr-FR"/>
        </w:rPr>
      </w:pPr>
      <w:r>
        <w:rPr>
          <w:rFonts w:eastAsia="Calibri"/>
          <w:sz w:val="24"/>
          <w:szCs w:val="24"/>
          <w:lang w:eastAsia="fr-FR"/>
        </w:rPr>
        <w:t xml:space="preserve">La </w:t>
      </w:r>
      <w:r w:rsidRPr="009A6ABF">
        <w:rPr>
          <w:rFonts w:eastAsia="Calibri"/>
          <w:sz w:val="24"/>
          <w:szCs w:val="24"/>
          <w:lang w:eastAsia="fr-FR"/>
        </w:rPr>
        <w:t xml:space="preserve">planification des sprints </w:t>
      </w:r>
      <w:r>
        <w:rPr>
          <w:rFonts w:eastAsia="Calibri"/>
          <w:sz w:val="24"/>
          <w:szCs w:val="24"/>
          <w:lang w:eastAsia="fr-FR"/>
        </w:rPr>
        <w:t>et</w:t>
      </w:r>
      <w:r w:rsidRPr="009A6ABF">
        <w:rPr>
          <w:rFonts w:eastAsia="Calibri"/>
          <w:sz w:val="24"/>
          <w:szCs w:val="24"/>
          <w:lang w:eastAsia="fr-FR"/>
        </w:rPr>
        <w:t xml:space="preserve"> les choix techniques ont été</w:t>
      </w:r>
      <w:r>
        <w:rPr>
          <w:rFonts w:eastAsia="Calibri"/>
          <w:sz w:val="24"/>
          <w:szCs w:val="24"/>
          <w:lang w:eastAsia="fr-FR"/>
        </w:rPr>
        <w:t xml:space="preserve"> </w:t>
      </w:r>
      <w:r w:rsidRPr="009A6ABF">
        <w:rPr>
          <w:rFonts w:eastAsia="Calibri"/>
          <w:sz w:val="24"/>
          <w:szCs w:val="24"/>
          <w:lang w:eastAsia="fr-FR"/>
        </w:rPr>
        <w:t>présentés dans ce chapitre.</w:t>
      </w:r>
    </w:p>
    <w:p w:rsidR="004F47EA" w:rsidRPr="009A6ABF" w:rsidRDefault="009A6ABF" w:rsidP="009A6ABF">
      <w:pPr>
        <w:widowControl/>
        <w:adjustRightInd w:val="0"/>
        <w:spacing w:line="360" w:lineRule="auto"/>
        <w:ind w:firstLine="284"/>
        <w:jc w:val="both"/>
        <w:rPr>
          <w:rFonts w:eastAsia="Calibri"/>
          <w:sz w:val="24"/>
          <w:szCs w:val="24"/>
          <w:lang w:eastAsia="fr-FR"/>
        </w:rPr>
      </w:pPr>
      <w:r>
        <w:rPr>
          <w:rFonts w:eastAsia="Calibri"/>
          <w:sz w:val="24"/>
          <w:szCs w:val="24"/>
          <w:lang w:eastAsia="fr-FR"/>
        </w:rPr>
        <w:t>D</w:t>
      </w:r>
      <w:r w:rsidRPr="009A6ABF">
        <w:rPr>
          <w:rFonts w:eastAsia="Calibri"/>
          <w:sz w:val="24"/>
          <w:szCs w:val="24"/>
          <w:lang w:eastAsia="fr-FR"/>
        </w:rPr>
        <w:t>ans le prochain chapitr</w:t>
      </w:r>
      <w:r>
        <w:rPr>
          <w:rFonts w:eastAsia="Calibri"/>
          <w:sz w:val="24"/>
          <w:szCs w:val="24"/>
          <w:lang w:eastAsia="fr-FR"/>
        </w:rPr>
        <w:t>e, n</w:t>
      </w:r>
      <w:r w:rsidRPr="009A6ABF">
        <w:rPr>
          <w:rFonts w:eastAsia="Calibri"/>
          <w:sz w:val="24"/>
          <w:szCs w:val="24"/>
          <w:lang w:eastAsia="fr-FR"/>
        </w:rPr>
        <w:t xml:space="preserve">ous détaillerons </w:t>
      </w:r>
      <w:r>
        <w:rPr>
          <w:rFonts w:eastAsia="Calibri"/>
          <w:sz w:val="24"/>
          <w:szCs w:val="24"/>
          <w:lang w:eastAsia="fr-FR"/>
        </w:rPr>
        <w:t>le développement du sprint 1 relatif</w:t>
      </w:r>
      <w:r w:rsidRPr="009A6ABF">
        <w:rPr>
          <w:rFonts w:eastAsia="Calibri"/>
          <w:sz w:val="24"/>
          <w:szCs w:val="24"/>
          <w:lang w:eastAsia="fr-FR"/>
        </w:rPr>
        <w:t xml:space="preserve"> à la gestion</w:t>
      </w:r>
      <w:r>
        <w:rPr>
          <w:rFonts w:eastAsia="Calibri"/>
          <w:sz w:val="24"/>
          <w:szCs w:val="24"/>
          <w:lang w:eastAsia="fr-FR"/>
        </w:rPr>
        <w:t xml:space="preserve"> </w:t>
      </w:r>
      <w:r w:rsidRPr="009A6ABF">
        <w:rPr>
          <w:rFonts w:eastAsia="Calibri"/>
          <w:sz w:val="24"/>
          <w:szCs w:val="24"/>
          <w:lang w:eastAsia="fr-FR"/>
        </w:rPr>
        <w:t>des utilisateurs</w:t>
      </w:r>
      <w:r>
        <w:rPr>
          <w:rFonts w:eastAsia="Calibri"/>
          <w:sz w:val="24"/>
          <w:szCs w:val="24"/>
          <w:lang w:eastAsia="fr-FR"/>
        </w:rPr>
        <w:t xml:space="preserve"> et d’authentification</w:t>
      </w:r>
      <w:r w:rsidRPr="009A6ABF">
        <w:rPr>
          <w:rFonts w:eastAsia="Calibri"/>
          <w:sz w:val="24"/>
          <w:szCs w:val="24"/>
          <w:lang w:eastAsia="fr-FR"/>
        </w:rPr>
        <w:t>.</w:t>
      </w:r>
    </w:p>
    <w:p w:rsidR="004F47EA" w:rsidRPr="00FB1C79" w:rsidRDefault="004F47EA"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6D3C92" w:rsidRDefault="006D3C92"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Default="009A6ABF" w:rsidP="004F47EA">
      <w:pPr>
        <w:pStyle w:val="Titre1"/>
        <w:ind w:right="324"/>
        <w:rPr>
          <w:sz w:val="24"/>
          <w:szCs w:val="24"/>
        </w:rPr>
      </w:pPr>
    </w:p>
    <w:p w:rsidR="009A6ABF" w:rsidRPr="00FB1C79" w:rsidRDefault="009A6ABF" w:rsidP="004F47EA">
      <w:pPr>
        <w:pStyle w:val="Titre1"/>
        <w:ind w:right="324"/>
        <w:rPr>
          <w:sz w:val="24"/>
          <w:szCs w:val="24"/>
        </w:rPr>
      </w:pPr>
    </w:p>
    <w:p w:rsidR="006D3C92" w:rsidRPr="00FB1C79" w:rsidRDefault="006D3C92" w:rsidP="004F47EA">
      <w:pPr>
        <w:pStyle w:val="Titre1"/>
        <w:ind w:right="324"/>
        <w:rPr>
          <w:sz w:val="24"/>
          <w:szCs w:val="24"/>
        </w:rPr>
      </w:pPr>
    </w:p>
    <w:p w:rsidR="006D3C92" w:rsidRPr="00FB1C79" w:rsidRDefault="006D3C92" w:rsidP="004F47EA">
      <w:pPr>
        <w:pStyle w:val="Titre1"/>
        <w:ind w:right="324"/>
        <w:rPr>
          <w:sz w:val="24"/>
          <w:szCs w:val="24"/>
        </w:rPr>
      </w:pPr>
    </w:p>
    <w:p w:rsidR="004F47EA" w:rsidRPr="009A6ABF" w:rsidRDefault="004F47EA" w:rsidP="004F47EA">
      <w:pPr>
        <w:pStyle w:val="Titre1"/>
        <w:ind w:right="324"/>
      </w:pPr>
      <w:r w:rsidRPr="009A6ABF">
        <w:t>Chapitre3</w:t>
      </w:r>
    </w:p>
    <w:p w:rsidR="004F47EA" w:rsidRPr="00FB1C79" w:rsidRDefault="004F47EA" w:rsidP="004F47EA">
      <w:pPr>
        <w:pStyle w:val="Corpsdetexte"/>
        <w:spacing w:before="9"/>
        <w:rPr>
          <w:b/>
        </w:rPr>
      </w:pPr>
    </w:p>
    <w:p w:rsidR="004F47EA" w:rsidRPr="008457F2" w:rsidRDefault="004F47EA" w:rsidP="008457F2">
      <w:pPr>
        <w:pStyle w:val="Titre1"/>
        <w:spacing w:before="0"/>
        <w:ind w:left="816"/>
        <w:sectPr w:rsidR="004F47EA" w:rsidRPr="008457F2">
          <w:headerReference w:type="default" r:id="rId55"/>
          <w:footerReference w:type="default" r:id="rId56"/>
          <w:pgSz w:w="12240" w:h="15840"/>
          <w:pgMar w:top="1500" w:right="1080" w:bottom="280" w:left="1200" w:header="0" w:footer="0" w:gutter="0"/>
          <w:cols w:space="720"/>
        </w:sectPr>
      </w:pPr>
      <w:bookmarkStart w:id="1306" w:name="_bookmark57"/>
      <w:bookmarkEnd w:id="1306"/>
      <w:r w:rsidRPr="009A6ABF">
        <w:t>ETUDE</w:t>
      </w:r>
      <w:r w:rsidR="009A6ABF">
        <w:t xml:space="preserve"> </w:t>
      </w:r>
      <w:r w:rsidRPr="009A6ABF">
        <w:t>ET REALISATION</w:t>
      </w:r>
      <w:r w:rsidR="009A6ABF">
        <w:t xml:space="preserve"> </w:t>
      </w:r>
      <w:r w:rsidRPr="009A6ABF">
        <w:t>DU</w:t>
      </w:r>
      <w:r w:rsidR="009A6ABF">
        <w:t xml:space="preserve"> </w:t>
      </w:r>
      <w:r w:rsidRPr="009A6ABF">
        <w:t>SPRINT1</w:t>
      </w:r>
    </w:p>
    <w:p w:rsidR="004F47EA" w:rsidRPr="00FB1C79" w:rsidRDefault="004F47EA" w:rsidP="004F47EA">
      <w:pPr>
        <w:pStyle w:val="Corpsdetexte"/>
        <w:rPr>
          <w:b/>
        </w:rPr>
      </w:pPr>
    </w:p>
    <w:p w:rsidR="004F47EA" w:rsidRPr="008457F2" w:rsidRDefault="004F47EA" w:rsidP="008457F2">
      <w:pPr>
        <w:pStyle w:val="Titre4"/>
        <w:ind w:left="444"/>
        <w:jc w:val="both"/>
      </w:pPr>
      <w:r w:rsidRPr="008457F2">
        <w:t>Introduction</w:t>
      </w:r>
    </w:p>
    <w:p w:rsidR="004F47EA" w:rsidRPr="00FB1C79" w:rsidRDefault="004F47EA" w:rsidP="004F47EA">
      <w:pPr>
        <w:pStyle w:val="Corpsdetexte"/>
        <w:spacing w:before="9"/>
        <w:rPr>
          <w:b/>
        </w:rPr>
      </w:pPr>
    </w:p>
    <w:p w:rsidR="004F47EA" w:rsidRPr="008457F2" w:rsidRDefault="004F47EA" w:rsidP="008457F2">
      <w:pPr>
        <w:pStyle w:val="Corpsdetexte"/>
        <w:spacing w:line="360" w:lineRule="auto"/>
        <w:ind w:firstLine="284"/>
        <w:jc w:val="both"/>
      </w:pPr>
      <w:r w:rsidRPr="008457F2">
        <w:t>Un sprint est le cœur de la méthode Scrum. C’est un bloc de temps durant lequel un incrément</w:t>
      </w:r>
      <w:r w:rsidR="008457F2" w:rsidRPr="008457F2">
        <w:t xml:space="preserve"> </w:t>
      </w:r>
      <w:r w:rsidRPr="008457F2">
        <w:t>du produit sera réalisé. Tous les sprints ont une durée préalablement déterminée et ne peuvent</w:t>
      </w:r>
      <w:r w:rsidR="008457F2" w:rsidRPr="008457F2">
        <w:t xml:space="preserve"> </w:t>
      </w:r>
      <w:r w:rsidRPr="008457F2">
        <w:t>démarrer</w:t>
      </w:r>
      <w:r w:rsidR="008457F2" w:rsidRPr="008457F2">
        <w:t xml:space="preserve"> </w:t>
      </w:r>
      <w:r w:rsidRPr="008457F2">
        <w:t>que</w:t>
      </w:r>
      <w:r w:rsidR="008457F2" w:rsidRPr="008457F2">
        <w:t xml:space="preserve"> </w:t>
      </w:r>
      <w:r w:rsidRPr="008457F2">
        <w:t>suite</w:t>
      </w:r>
      <w:r w:rsidR="008457F2" w:rsidRPr="008457F2">
        <w:t xml:space="preserve"> </w:t>
      </w:r>
      <w:r w:rsidRPr="008457F2">
        <w:t>à</w:t>
      </w:r>
      <w:r w:rsidR="008457F2" w:rsidRPr="008457F2">
        <w:t xml:space="preserve"> </w:t>
      </w:r>
      <w:r w:rsidRPr="008457F2">
        <w:t>une</w:t>
      </w:r>
      <w:r w:rsidR="008457F2" w:rsidRPr="008457F2">
        <w:t xml:space="preserve"> </w:t>
      </w:r>
      <w:r w:rsidRPr="008457F2">
        <w:t>réunion de début de sprint</w:t>
      </w:r>
      <w:r w:rsidR="008457F2" w:rsidRPr="008457F2">
        <w:t xml:space="preserve"> </w:t>
      </w:r>
      <w:commentRangeStart w:id="1307"/>
      <w:r w:rsidRPr="008457F2">
        <w:t>[31].</w:t>
      </w:r>
      <w:commentRangeEnd w:id="1307"/>
      <w:r w:rsidR="008457F2" w:rsidRPr="008457F2">
        <w:rPr>
          <w:rStyle w:val="Marquedecommentaire"/>
          <w:sz w:val="24"/>
          <w:szCs w:val="24"/>
        </w:rPr>
        <w:commentReference w:id="1307"/>
      </w:r>
    </w:p>
    <w:p w:rsidR="004F47EA" w:rsidRPr="00FB1C79" w:rsidRDefault="004F47EA" w:rsidP="009E5171">
      <w:pPr>
        <w:pStyle w:val="Corpsdetexte"/>
        <w:spacing w:line="360" w:lineRule="auto"/>
        <w:ind w:firstLine="284"/>
        <w:jc w:val="both"/>
      </w:pPr>
      <w:r w:rsidRPr="00FB1C79">
        <w:t>Dans ce chapitre, nous allons analyser et détailler le premier sprint celui de l’authentification et</w:t>
      </w:r>
      <w:r w:rsidR="008457F2">
        <w:t xml:space="preserve"> </w:t>
      </w:r>
      <w:r w:rsidRPr="00FB1C79">
        <w:t>la gestion des utilisateurs</w:t>
      </w:r>
      <w:del w:id="1308" w:author="Missaoui" w:date="2023-05-14T10:07:00Z">
        <w:r w:rsidRPr="00FB1C79" w:rsidDel="009E5171">
          <w:delText xml:space="preserve"> qui vont réagir directement avec le système</w:delText>
        </w:r>
      </w:del>
      <w:r w:rsidRPr="00FB1C79">
        <w:t xml:space="preserve">. </w:t>
      </w:r>
      <w:ins w:id="1309" w:author="Missaoui" w:date="2023-05-14T10:07:00Z">
        <w:r w:rsidR="009E5171">
          <w:t>N</w:t>
        </w:r>
      </w:ins>
      <w:del w:id="1310" w:author="Missaoui" w:date="2023-05-14T10:07:00Z">
        <w:r w:rsidRPr="00FB1C79" w:rsidDel="009E5171">
          <w:delText>En premier lieu, n</w:delText>
        </w:r>
      </w:del>
      <w:r w:rsidRPr="00FB1C79">
        <w:t>ous</w:t>
      </w:r>
      <w:r w:rsidR="008457F2">
        <w:t xml:space="preserve"> </w:t>
      </w:r>
      <w:r w:rsidRPr="00FB1C79">
        <w:t xml:space="preserve">allons </w:t>
      </w:r>
      <w:ins w:id="1311" w:author="Missaoui" w:date="2023-05-14T10:07:00Z">
        <w:r w:rsidR="009E5171">
          <w:t xml:space="preserve">d’abord </w:t>
        </w:r>
      </w:ins>
      <w:r w:rsidRPr="00FB1C79">
        <w:t>présenter l</w:t>
      </w:r>
      <w:ins w:id="1312" w:author="Missaoui" w:date="2023-05-14T10:07:00Z">
        <w:r w:rsidR="009E5171">
          <w:t>e backlog</w:t>
        </w:r>
      </w:ins>
      <w:del w:id="1313" w:author="Missaoui" w:date="2023-05-14T10:07:00Z">
        <w:r w:rsidRPr="00FB1C79" w:rsidDel="009E5171">
          <w:delText>’organisation</w:delText>
        </w:r>
      </w:del>
      <w:r w:rsidRPr="00FB1C79">
        <w:t xml:space="preserve"> de ce sprint</w:t>
      </w:r>
      <w:del w:id="1314" w:author="Missaoui" w:date="2023-05-14T10:07:00Z">
        <w:r w:rsidRPr="00FB1C79" w:rsidDel="009E5171">
          <w:delText xml:space="preserve"> et son Backlog</w:delText>
        </w:r>
      </w:del>
      <w:r w:rsidRPr="00FB1C79">
        <w:t xml:space="preserve">. Ensuite, </w:t>
      </w:r>
      <w:ins w:id="1315" w:author="Missaoui" w:date="2023-05-14T10:08:00Z">
        <w:r w:rsidR="009E5171">
          <w:t>L</w:t>
        </w:r>
      </w:ins>
      <w:del w:id="1316" w:author="Missaoui" w:date="2023-05-14T10:08:00Z">
        <w:r w:rsidRPr="00FB1C79" w:rsidDel="009E5171">
          <w:delText>nous allons présenter l</w:delText>
        </w:r>
      </w:del>
      <w:r w:rsidRPr="00FB1C79">
        <w:t>a phase</w:t>
      </w:r>
      <w:r w:rsidR="008457F2">
        <w:t xml:space="preserve"> </w:t>
      </w:r>
      <w:r w:rsidRPr="00FB1C79">
        <w:t>d’analyse</w:t>
      </w:r>
      <w:r w:rsidR="008457F2">
        <w:t xml:space="preserve"> </w:t>
      </w:r>
      <w:r w:rsidRPr="00FB1C79">
        <w:t>et</w:t>
      </w:r>
      <w:r w:rsidR="008457F2">
        <w:t xml:space="preserve"> </w:t>
      </w:r>
      <w:r w:rsidRPr="00FB1C79">
        <w:t>la</w:t>
      </w:r>
      <w:r w:rsidR="008457F2">
        <w:t xml:space="preserve"> </w:t>
      </w:r>
      <w:r w:rsidRPr="00FB1C79">
        <w:t>solution</w:t>
      </w:r>
      <w:r w:rsidR="008457F2">
        <w:t xml:space="preserve"> </w:t>
      </w:r>
      <w:r w:rsidRPr="00FB1C79">
        <w:t>conceptuelle</w:t>
      </w:r>
      <w:ins w:id="1317" w:author="Missaoui" w:date="2023-05-14T10:08:00Z">
        <w:r w:rsidR="009E5171">
          <w:t xml:space="preserve"> sera présentée</w:t>
        </w:r>
      </w:ins>
      <w:r w:rsidR="008457F2">
        <w:t xml:space="preserve"> </w:t>
      </w:r>
      <w:r w:rsidRPr="00FB1C79">
        <w:t>en</w:t>
      </w:r>
      <w:r w:rsidR="008457F2">
        <w:t xml:space="preserve"> </w:t>
      </w:r>
      <w:ins w:id="1318" w:author="Missaoui" w:date="2023-05-14T10:08:00Z">
        <w:r w:rsidR="009E5171">
          <w:t>détaillant</w:t>
        </w:r>
      </w:ins>
      <w:del w:id="1319" w:author="Missaoui" w:date="2023-05-14T10:08:00Z">
        <w:r w:rsidRPr="00FB1C79" w:rsidDel="009E5171">
          <w:delText>exposant</w:delText>
        </w:r>
      </w:del>
      <w:r w:rsidR="008457F2">
        <w:t xml:space="preserve"> </w:t>
      </w:r>
      <w:r w:rsidRPr="00FB1C79">
        <w:t>les</w:t>
      </w:r>
      <w:r w:rsidR="008457F2">
        <w:t xml:space="preserve"> </w:t>
      </w:r>
      <w:r w:rsidRPr="00FB1C79">
        <w:t>différents</w:t>
      </w:r>
      <w:r w:rsidR="008457F2">
        <w:t xml:space="preserve"> </w:t>
      </w:r>
      <w:r w:rsidRPr="00FB1C79">
        <w:t>diagrammes</w:t>
      </w:r>
      <w:r w:rsidR="008457F2">
        <w:t xml:space="preserve"> </w:t>
      </w:r>
      <w:r w:rsidRPr="00FB1C79">
        <w:t>qui</w:t>
      </w:r>
      <w:r w:rsidR="008457F2">
        <w:t xml:space="preserve"> </w:t>
      </w:r>
      <w:r w:rsidRPr="00FB1C79">
        <w:t>décrivent</w:t>
      </w:r>
      <w:r w:rsidR="008457F2">
        <w:t xml:space="preserve"> </w:t>
      </w:r>
      <w:r w:rsidRPr="00FB1C79">
        <w:t>l’interaction</w:t>
      </w:r>
      <w:r w:rsidR="008457F2">
        <w:t xml:space="preserve"> </w:t>
      </w:r>
      <w:r w:rsidRPr="00FB1C79">
        <w:t>entre le système et</w:t>
      </w:r>
      <w:r w:rsidR="008457F2">
        <w:t xml:space="preserve"> </w:t>
      </w:r>
      <w:r w:rsidRPr="00FB1C79">
        <w:t>l’utilisateur</w:t>
      </w:r>
      <w:del w:id="1320" w:author="Missaoui" w:date="2023-05-14T10:08:00Z">
        <w:r w:rsidRPr="00FB1C79" w:rsidDel="009E5171">
          <w:delText xml:space="preserve"> afin d’atteindre le résultat</w:delText>
        </w:r>
        <w:r w:rsidR="008457F2" w:rsidDel="009E5171">
          <w:delText xml:space="preserve"> </w:delText>
        </w:r>
        <w:r w:rsidRPr="00FB1C79" w:rsidDel="009E5171">
          <w:delText>souhaité</w:delText>
        </w:r>
      </w:del>
      <w:r w:rsidRPr="00FB1C79">
        <w:t>.</w:t>
      </w:r>
      <w:r w:rsidR="008457F2">
        <w:t xml:space="preserve"> </w:t>
      </w:r>
      <w:r w:rsidRPr="00FB1C79">
        <w:t>Enfin,</w:t>
      </w:r>
      <w:r w:rsidR="008457F2">
        <w:t xml:space="preserve"> </w:t>
      </w:r>
      <w:r w:rsidRPr="00FB1C79">
        <w:t>nous</w:t>
      </w:r>
      <w:r w:rsidR="008457F2">
        <w:t xml:space="preserve"> </w:t>
      </w:r>
      <w:r w:rsidRPr="00FB1C79">
        <w:t>allons</w:t>
      </w:r>
      <w:r w:rsidR="008457F2">
        <w:t xml:space="preserve"> </w:t>
      </w:r>
      <w:r w:rsidRPr="00FB1C79">
        <w:t>présenter</w:t>
      </w:r>
      <w:r w:rsidR="008457F2">
        <w:t xml:space="preserve"> </w:t>
      </w:r>
      <w:r w:rsidRPr="00FB1C79">
        <w:t>les interfaces réalisées dans ce</w:t>
      </w:r>
      <w:r w:rsidR="008457F2">
        <w:t xml:space="preserve"> </w:t>
      </w:r>
      <w:r w:rsidRPr="00FB1C79">
        <w:t>sprint.</w:t>
      </w:r>
    </w:p>
    <w:p w:rsidR="008457F2" w:rsidRPr="008457F2" w:rsidRDefault="004F47EA">
      <w:pPr>
        <w:pStyle w:val="Titre6"/>
        <w:numPr>
          <w:ilvl w:val="1"/>
          <w:numId w:val="8"/>
        </w:numPr>
        <w:tabs>
          <w:tab w:val="left" w:pos="639"/>
        </w:tabs>
        <w:spacing w:before="161"/>
        <w:jc w:val="both"/>
        <w:pPrChange w:id="1321" w:author="Missaoui" w:date="2023-05-13T13:12:00Z">
          <w:pPr>
            <w:pStyle w:val="Titre6"/>
            <w:numPr>
              <w:ilvl w:val="1"/>
              <w:numId w:val="47"/>
            </w:numPr>
            <w:tabs>
              <w:tab w:val="left" w:pos="639"/>
            </w:tabs>
            <w:spacing w:before="161"/>
            <w:ind w:left="2066" w:hanging="360"/>
            <w:jc w:val="both"/>
          </w:pPr>
        </w:pPrChange>
      </w:pPr>
      <w:bookmarkStart w:id="1322" w:name="_bookmark58"/>
      <w:bookmarkEnd w:id="1322"/>
      <w:r w:rsidRPr="008457F2">
        <w:t>Backlog</w:t>
      </w:r>
      <w:r w:rsidR="008457F2">
        <w:t xml:space="preserve"> </w:t>
      </w:r>
      <w:r w:rsidRPr="008457F2">
        <w:t>du</w:t>
      </w:r>
      <w:r w:rsidR="008457F2">
        <w:t xml:space="preserve"> </w:t>
      </w:r>
      <w:r w:rsidRPr="008457F2">
        <w:t>sprint</w:t>
      </w:r>
      <w:r w:rsidR="008457F2">
        <w:t xml:space="preserve"> </w:t>
      </w:r>
      <w:r w:rsidRPr="008457F2">
        <w:t>1</w:t>
      </w:r>
    </w:p>
    <w:p w:rsidR="004F47EA" w:rsidRPr="00FB1C79" w:rsidRDefault="004F47EA" w:rsidP="009E5171">
      <w:pPr>
        <w:pStyle w:val="Corpsdetexte"/>
        <w:spacing w:before="240" w:line="360" w:lineRule="auto"/>
        <w:ind w:firstLine="284"/>
        <w:jc w:val="both"/>
      </w:pPr>
      <w:r w:rsidRPr="00FB1C79">
        <w:t xml:space="preserve">Le tableau 3.1 montre le backlog du sprint 1 qui contient </w:t>
      </w:r>
      <w:ins w:id="1323" w:author="Missaoui" w:date="2023-05-14T10:09:00Z">
        <w:r w:rsidR="009E5171">
          <w:t xml:space="preserve">les fonctionnalités </w:t>
        </w:r>
      </w:ins>
      <w:del w:id="1324" w:author="Missaoui" w:date="2023-05-14T10:09:00Z">
        <w:r w:rsidRPr="00FB1C79" w:rsidDel="009E5171">
          <w:delText xml:space="preserve">« les users stories » </w:delText>
        </w:r>
      </w:del>
      <w:r w:rsidRPr="00FB1C79">
        <w:t>qui vont être</w:t>
      </w:r>
      <w:r w:rsidR="008457F2">
        <w:t xml:space="preserve"> </w:t>
      </w:r>
      <w:r w:rsidRPr="00FB1C79">
        <w:t>réalisés</w:t>
      </w:r>
      <w:r w:rsidR="008457F2">
        <w:t xml:space="preserve"> </w:t>
      </w:r>
      <w:r w:rsidRPr="00FB1C79">
        <w:t>au</w:t>
      </w:r>
      <w:r w:rsidR="008457F2">
        <w:t xml:space="preserve"> </w:t>
      </w:r>
      <w:r w:rsidRPr="00FB1C79">
        <w:t>cours de ce</w:t>
      </w:r>
      <w:r w:rsidR="008457F2">
        <w:t xml:space="preserve"> </w:t>
      </w:r>
      <w:r w:rsidRPr="00FB1C79">
        <w:t>chapitre.</w:t>
      </w:r>
    </w:p>
    <w:tbl>
      <w:tblPr>
        <w:tblStyle w:val="TableNormal"/>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51"/>
        <w:gridCol w:w="1306"/>
        <w:gridCol w:w="1603"/>
        <w:tblGridChange w:id="1325">
          <w:tblGrid>
            <w:gridCol w:w="6351"/>
            <w:gridCol w:w="1306"/>
            <w:gridCol w:w="1603"/>
          </w:tblGrid>
        </w:tblGridChange>
      </w:tblGrid>
      <w:tr w:rsidR="004F47EA" w:rsidRPr="00FB1C79" w:rsidTr="00AB2D17">
        <w:trPr>
          <w:trHeight w:val="986"/>
        </w:trPr>
        <w:tc>
          <w:tcPr>
            <w:tcW w:w="6351" w:type="dxa"/>
          </w:tcPr>
          <w:p w:rsidR="004F47EA" w:rsidRPr="00FB1C79" w:rsidRDefault="004F47EA" w:rsidP="00AB2D17">
            <w:pPr>
              <w:pStyle w:val="TableParagraph"/>
              <w:spacing w:line="275" w:lineRule="exact"/>
              <w:ind w:left="2720" w:right="2483"/>
              <w:jc w:val="center"/>
              <w:rPr>
                <w:b/>
                <w:sz w:val="24"/>
                <w:szCs w:val="24"/>
              </w:rPr>
            </w:pPr>
            <w:r w:rsidRPr="00FB1C79">
              <w:rPr>
                <w:b/>
                <w:sz w:val="24"/>
                <w:szCs w:val="24"/>
              </w:rPr>
              <w:t>User</w:t>
            </w:r>
            <w:ins w:id="1326" w:author="Missaoui" w:date="2023-05-14T10:13:00Z">
              <w:r w:rsidR="009E5171">
                <w:rPr>
                  <w:b/>
                  <w:sz w:val="24"/>
                  <w:szCs w:val="24"/>
                </w:rPr>
                <w:t xml:space="preserve"> </w:t>
              </w:r>
            </w:ins>
            <w:r w:rsidRPr="00FB1C79">
              <w:rPr>
                <w:b/>
                <w:sz w:val="24"/>
                <w:szCs w:val="24"/>
              </w:rPr>
              <w:t>Story</w:t>
            </w:r>
          </w:p>
        </w:tc>
        <w:tc>
          <w:tcPr>
            <w:tcW w:w="1306" w:type="dxa"/>
          </w:tcPr>
          <w:p w:rsidR="004F47EA" w:rsidRPr="00FB1C79" w:rsidRDefault="004F47EA" w:rsidP="00AB2D17">
            <w:pPr>
              <w:pStyle w:val="TableParagraph"/>
              <w:spacing w:line="275" w:lineRule="exact"/>
              <w:ind w:left="369"/>
              <w:rPr>
                <w:b/>
                <w:sz w:val="24"/>
                <w:szCs w:val="24"/>
              </w:rPr>
            </w:pPr>
            <w:r w:rsidRPr="00FB1C79">
              <w:rPr>
                <w:b/>
                <w:sz w:val="24"/>
                <w:szCs w:val="24"/>
              </w:rPr>
              <w:t>Priorité</w:t>
            </w:r>
          </w:p>
        </w:tc>
        <w:tc>
          <w:tcPr>
            <w:tcW w:w="1603" w:type="dxa"/>
          </w:tcPr>
          <w:p w:rsidR="004F47EA" w:rsidRPr="00FB1C79" w:rsidRDefault="004F47EA" w:rsidP="00AB2D17">
            <w:pPr>
              <w:pStyle w:val="TableParagraph"/>
              <w:spacing w:line="360" w:lineRule="auto"/>
              <w:ind w:left="453" w:right="100" w:hanging="101"/>
              <w:rPr>
                <w:b/>
                <w:sz w:val="24"/>
                <w:szCs w:val="24"/>
              </w:rPr>
            </w:pPr>
            <w:commentRangeStart w:id="1327"/>
            <w:r w:rsidRPr="00FB1C79">
              <w:rPr>
                <w:b/>
                <w:sz w:val="24"/>
                <w:szCs w:val="24"/>
              </w:rPr>
              <w:t>Estimation(jours)</w:t>
            </w:r>
            <w:commentRangeEnd w:id="1327"/>
            <w:r w:rsidR="009E5171">
              <w:rPr>
                <w:rStyle w:val="Marquedecommentaire"/>
                <w:lang w:val="fr-FR"/>
              </w:rPr>
              <w:commentReference w:id="1327"/>
            </w:r>
          </w:p>
        </w:tc>
      </w:tr>
      <w:tr w:rsidR="004F47EA" w:rsidRPr="00FB1C79" w:rsidTr="00AB2D17">
        <w:trPr>
          <w:trHeight w:val="575"/>
        </w:trPr>
        <w:tc>
          <w:tcPr>
            <w:tcW w:w="6351" w:type="dxa"/>
          </w:tcPr>
          <w:p w:rsidR="004F47EA" w:rsidRPr="00FB1C79" w:rsidRDefault="00810BC2" w:rsidP="009E5171">
            <w:pPr>
              <w:pStyle w:val="TableParagraph"/>
              <w:spacing w:before="1"/>
              <w:jc w:val="both"/>
              <w:rPr>
                <w:sz w:val="24"/>
                <w:szCs w:val="24"/>
                <w:lang w:val="fr-FR"/>
              </w:rPr>
              <w:pPrChange w:id="1328" w:author="Missaoui" w:date="2023-05-14T10:13:00Z">
                <w:pPr>
                  <w:pStyle w:val="TableParagraph"/>
                  <w:spacing w:before="1"/>
                </w:pPr>
              </w:pPrChange>
            </w:pPr>
            <w:r w:rsidRPr="00FB1C79">
              <w:rPr>
                <w:sz w:val="24"/>
                <w:szCs w:val="24"/>
                <w:lang w:val="fr-FR" w:eastAsia="fr-FR"/>
              </w:rPr>
              <w:t xml:space="preserve">En tant </w:t>
            </w:r>
            <w:del w:id="1329" w:author="Missaoui" w:date="2023-05-14T10:09:00Z">
              <w:r w:rsidRPr="00FB1C79" w:rsidDel="009E5171">
                <w:rPr>
                  <w:sz w:val="24"/>
                  <w:szCs w:val="24"/>
                  <w:lang w:val="fr-FR" w:eastAsia="fr-FR"/>
                </w:rPr>
                <w:delText>qu'utilisateur</w:delText>
              </w:r>
            </w:del>
            <w:ins w:id="1330" w:author="Missaoui" w:date="2023-05-14T10:09:00Z">
              <w:r w:rsidR="009E5171" w:rsidRPr="00FB1C79">
                <w:rPr>
                  <w:sz w:val="24"/>
                  <w:szCs w:val="24"/>
                  <w:lang w:val="fr-FR" w:eastAsia="fr-FR"/>
                </w:rPr>
                <w:t>qu'</w:t>
              </w:r>
              <w:r w:rsidR="009E5171">
                <w:rPr>
                  <w:sz w:val="24"/>
                  <w:szCs w:val="24"/>
                  <w:lang w:val="fr-FR" w:eastAsia="fr-FR"/>
                </w:rPr>
                <w:t>U</w:t>
              </w:r>
              <w:r w:rsidR="009E5171" w:rsidRPr="00FB1C79">
                <w:rPr>
                  <w:sz w:val="24"/>
                  <w:szCs w:val="24"/>
                  <w:lang w:val="fr-FR" w:eastAsia="fr-FR"/>
                </w:rPr>
                <w:t>tilisateur</w:t>
              </w:r>
            </w:ins>
            <w:r w:rsidRPr="00FB1C79">
              <w:rPr>
                <w:sz w:val="24"/>
                <w:szCs w:val="24"/>
                <w:lang w:val="fr-FR" w:eastAsia="fr-FR"/>
              </w:rPr>
              <w:t>, je veux créer un compte pour accéder aux fonctionnalités de la plateforme.</w:t>
            </w:r>
          </w:p>
        </w:tc>
        <w:tc>
          <w:tcPr>
            <w:tcW w:w="1306" w:type="dxa"/>
          </w:tcPr>
          <w:p w:rsidR="004F47EA" w:rsidRPr="00FB1C79" w:rsidRDefault="004F47EA" w:rsidP="00AB2D17">
            <w:pPr>
              <w:pStyle w:val="TableParagraph"/>
              <w:spacing w:before="1"/>
              <w:ind w:left="338"/>
              <w:rPr>
                <w:sz w:val="24"/>
                <w:szCs w:val="24"/>
              </w:rPr>
            </w:pPr>
            <w:r w:rsidRPr="00FB1C79">
              <w:rPr>
                <w:sz w:val="24"/>
                <w:szCs w:val="24"/>
              </w:rPr>
              <w:t>1</w:t>
            </w:r>
          </w:p>
        </w:tc>
        <w:tc>
          <w:tcPr>
            <w:tcW w:w="1603" w:type="dxa"/>
          </w:tcPr>
          <w:p w:rsidR="004F47EA" w:rsidRPr="00FB1C79" w:rsidRDefault="00810BC2" w:rsidP="00AB2D17">
            <w:pPr>
              <w:pStyle w:val="TableParagraph"/>
              <w:spacing w:before="1"/>
              <w:ind w:left="336"/>
              <w:rPr>
                <w:sz w:val="24"/>
                <w:szCs w:val="24"/>
              </w:rPr>
            </w:pPr>
            <w:r w:rsidRPr="00FB1C79">
              <w:rPr>
                <w:sz w:val="24"/>
                <w:szCs w:val="24"/>
              </w:rPr>
              <w:t>4</w:t>
            </w:r>
          </w:p>
        </w:tc>
      </w:tr>
      <w:tr w:rsidR="004F47EA" w:rsidRPr="00FB1C79" w:rsidTr="009E5171">
        <w:tblPrEx>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ExChange w:id="1331" w:author="Missaoui" w:date="2023-05-14T10:09:00Z">
            <w:tblPrEx>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Ex>
          </w:tblPrExChange>
        </w:tblPrEx>
        <w:trPr>
          <w:trHeight w:val="605"/>
          <w:trPrChange w:id="1332" w:author="Missaoui" w:date="2023-05-14T10:09:00Z">
            <w:trPr>
              <w:trHeight w:val="827"/>
            </w:trPr>
          </w:trPrChange>
        </w:trPr>
        <w:tc>
          <w:tcPr>
            <w:tcW w:w="6351" w:type="dxa"/>
            <w:tcPrChange w:id="1333" w:author="Missaoui" w:date="2023-05-14T10:09:00Z">
              <w:tcPr>
                <w:tcW w:w="6351" w:type="dxa"/>
              </w:tcPr>
            </w:tcPrChange>
          </w:tcPr>
          <w:p w:rsidR="004F47EA" w:rsidRPr="00FB1C79" w:rsidRDefault="00810BC2" w:rsidP="009E5171">
            <w:pPr>
              <w:pStyle w:val="TableParagraph"/>
              <w:spacing w:before="137"/>
              <w:jc w:val="both"/>
              <w:rPr>
                <w:sz w:val="24"/>
                <w:szCs w:val="24"/>
                <w:lang w:val="fr-FR"/>
              </w:rPr>
              <w:pPrChange w:id="1334" w:author="Missaoui" w:date="2023-05-14T10:13:00Z">
                <w:pPr>
                  <w:pStyle w:val="TableParagraph"/>
                  <w:spacing w:before="137"/>
                </w:pPr>
              </w:pPrChange>
            </w:pPr>
            <w:r w:rsidRPr="00FB1C79">
              <w:rPr>
                <w:sz w:val="24"/>
                <w:szCs w:val="24"/>
                <w:lang w:val="fr-FR" w:eastAsia="fr-FR"/>
              </w:rPr>
              <w:t xml:space="preserve">En tant </w:t>
            </w:r>
            <w:del w:id="1335" w:author="Missaoui" w:date="2023-05-14T10:09:00Z">
              <w:r w:rsidRPr="00FB1C79" w:rsidDel="009E5171">
                <w:rPr>
                  <w:sz w:val="24"/>
                  <w:szCs w:val="24"/>
                  <w:lang w:val="fr-FR" w:eastAsia="fr-FR"/>
                </w:rPr>
                <w:delText>qu'utilisateur</w:delText>
              </w:r>
            </w:del>
            <w:ins w:id="1336" w:author="Missaoui" w:date="2023-05-14T10:09:00Z">
              <w:r w:rsidR="009E5171" w:rsidRPr="00FB1C79">
                <w:rPr>
                  <w:sz w:val="24"/>
                  <w:szCs w:val="24"/>
                  <w:lang w:val="fr-FR" w:eastAsia="fr-FR"/>
                </w:rPr>
                <w:t>qu'</w:t>
              </w:r>
              <w:r w:rsidR="009E5171">
                <w:rPr>
                  <w:sz w:val="24"/>
                  <w:szCs w:val="24"/>
                  <w:lang w:val="fr-FR" w:eastAsia="fr-FR"/>
                </w:rPr>
                <w:t>U</w:t>
              </w:r>
              <w:r w:rsidR="009E5171" w:rsidRPr="00FB1C79">
                <w:rPr>
                  <w:sz w:val="24"/>
                  <w:szCs w:val="24"/>
                  <w:lang w:val="fr-FR" w:eastAsia="fr-FR"/>
                </w:rPr>
                <w:t>tilisateur</w:t>
              </w:r>
            </w:ins>
            <w:r w:rsidRPr="00FB1C79">
              <w:rPr>
                <w:sz w:val="24"/>
                <w:szCs w:val="24"/>
                <w:lang w:val="fr-FR" w:eastAsia="fr-FR"/>
              </w:rPr>
              <w:t>, je veux m'authentifier.</w:t>
            </w:r>
          </w:p>
        </w:tc>
        <w:tc>
          <w:tcPr>
            <w:tcW w:w="1306" w:type="dxa"/>
            <w:tcPrChange w:id="1337" w:author="Missaoui" w:date="2023-05-14T10:09:00Z">
              <w:tcPr>
                <w:tcW w:w="1306" w:type="dxa"/>
              </w:tcPr>
            </w:tcPrChange>
          </w:tcPr>
          <w:p w:rsidR="004F47EA" w:rsidRPr="00FB1C79" w:rsidRDefault="004F47EA" w:rsidP="00AB2D17">
            <w:pPr>
              <w:pStyle w:val="TableParagraph"/>
              <w:spacing w:line="275" w:lineRule="exact"/>
              <w:ind w:left="338"/>
              <w:rPr>
                <w:sz w:val="24"/>
                <w:szCs w:val="24"/>
              </w:rPr>
            </w:pPr>
            <w:r w:rsidRPr="00FB1C79">
              <w:rPr>
                <w:sz w:val="24"/>
                <w:szCs w:val="24"/>
              </w:rPr>
              <w:t>1</w:t>
            </w:r>
          </w:p>
        </w:tc>
        <w:tc>
          <w:tcPr>
            <w:tcW w:w="1603" w:type="dxa"/>
            <w:tcPrChange w:id="1338" w:author="Missaoui" w:date="2023-05-14T10:09:00Z">
              <w:tcPr>
                <w:tcW w:w="1603" w:type="dxa"/>
              </w:tcPr>
            </w:tcPrChange>
          </w:tcPr>
          <w:p w:rsidR="004F47EA" w:rsidRPr="00FB1C79" w:rsidRDefault="004F47EA" w:rsidP="00AB2D17">
            <w:pPr>
              <w:pStyle w:val="TableParagraph"/>
              <w:spacing w:line="275" w:lineRule="exact"/>
              <w:ind w:left="336"/>
              <w:rPr>
                <w:sz w:val="24"/>
                <w:szCs w:val="24"/>
              </w:rPr>
            </w:pPr>
            <w:r w:rsidRPr="00FB1C79">
              <w:rPr>
                <w:sz w:val="24"/>
                <w:szCs w:val="24"/>
              </w:rPr>
              <w:t>3</w:t>
            </w:r>
          </w:p>
        </w:tc>
      </w:tr>
      <w:tr w:rsidR="004F47EA" w:rsidRPr="00FB1C79" w:rsidTr="00AB2D17">
        <w:trPr>
          <w:trHeight w:val="573"/>
        </w:trPr>
        <w:tc>
          <w:tcPr>
            <w:tcW w:w="6351" w:type="dxa"/>
          </w:tcPr>
          <w:p w:rsidR="00810BC2" w:rsidRPr="00FB1C79" w:rsidRDefault="00810BC2" w:rsidP="009E5171">
            <w:pPr>
              <w:jc w:val="both"/>
              <w:rPr>
                <w:sz w:val="24"/>
                <w:szCs w:val="24"/>
                <w:lang w:val="fr-FR" w:eastAsia="fr-FR"/>
              </w:rPr>
              <w:pPrChange w:id="1339" w:author="Missaoui" w:date="2023-05-14T10:13:00Z">
                <w:pPr/>
              </w:pPrChange>
            </w:pPr>
            <w:r w:rsidRPr="00FB1C79">
              <w:rPr>
                <w:sz w:val="24"/>
                <w:szCs w:val="24"/>
                <w:lang w:val="fr-FR" w:eastAsia="fr-FR"/>
              </w:rPr>
              <w:t xml:space="preserve">En tant </w:t>
            </w:r>
            <w:del w:id="1340" w:author="Missaoui" w:date="2023-05-14T10:13:00Z">
              <w:r w:rsidRPr="00FB1C79" w:rsidDel="009E5171">
                <w:rPr>
                  <w:sz w:val="24"/>
                  <w:szCs w:val="24"/>
                  <w:lang w:val="fr-FR" w:eastAsia="fr-FR"/>
                </w:rPr>
                <w:delText>qu'utilisateur</w:delText>
              </w:r>
            </w:del>
            <w:ins w:id="1341" w:author="Missaoui" w:date="2023-05-14T10:13:00Z">
              <w:r w:rsidR="009E5171" w:rsidRPr="00FB1C79">
                <w:rPr>
                  <w:sz w:val="24"/>
                  <w:szCs w:val="24"/>
                  <w:lang w:val="fr-FR" w:eastAsia="fr-FR"/>
                </w:rPr>
                <w:t>qu'</w:t>
              </w:r>
              <w:r w:rsidR="009E5171">
                <w:rPr>
                  <w:sz w:val="24"/>
                  <w:szCs w:val="24"/>
                  <w:lang w:val="fr-FR" w:eastAsia="fr-FR"/>
                </w:rPr>
                <w:t>U</w:t>
              </w:r>
              <w:r w:rsidR="009E5171" w:rsidRPr="00FB1C79">
                <w:rPr>
                  <w:sz w:val="24"/>
                  <w:szCs w:val="24"/>
                  <w:lang w:val="fr-FR" w:eastAsia="fr-FR"/>
                </w:rPr>
                <w:t>tilisateur</w:t>
              </w:r>
            </w:ins>
            <w:r w:rsidRPr="00FB1C79">
              <w:rPr>
                <w:sz w:val="24"/>
                <w:szCs w:val="24"/>
                <w:lang w:val="fr-FR" w:eastAsia="fr-FR"/>
              </w:rPr>
              <w:t xml:space="preserve">, je veux </w:t>
            </w:r>
            <w:del w:id="1342" w:author="Missaoui" w:date="2023-05-14T10:09:00Z">
              <w:r w:rsidRPr="00FB1C79" w:rsidDel="009E5171">
                <w:rPr>
                  <w:sz w:val="24"/>
                  <w:szCs w:val="24"/>
                  <w:lang w:val="fr-FR" w:eastAsia="fr-FR"/>
                </w:rPr>
                <w:delText>pouvoir gérer mon profil</w:delText>
              </w:r>
            </w:del>
            <w:ins w:id="1343" w:author="Missaoui" w:date="2023-05-14T10:09:00Z">
              <w:r w:rsidR="009E5171">
                <w:rPr>
                  <w:sz w:val="24"/>
                  <w:szCs w:val="24"/>
                  <w:lang w:val="fr-FR" w:eastAsia="fr-FR"/>
                </w:rPr>
                <w:t>modifier mes données personnelles</w:t>
              </w:r>
            </w:ins>
            <w:r w:rsidRPr="00FB1C79">
              <w:rPr>
                <w:sz w:val="24"/>
                <w:szCs w:val="24"/>
                <w:lang w:val="fr-FR" w:eastAsia="fr-FR"/>
              </w:rPr>
              <w:t>.</w:t>
            </w:r>
          </w:p>
          <w:p w:rsidR="004F47EA" w:rsidRPr="00FB1C79" w:rsidRDefault="004F47EA" w:rsidP="009E5171">
            <w:pPr>
              <w:pStyle w:val="TableParagraph"/>
              <w:spacing w:line="275" w:lineRule="exact"/>
              <w:ind w:left="338"/>
              <w:jc w:val="both"/>
              <w:rPr>
                <w:sz w:val="24"/>
                <w:szCs w:val="24"/>
                <w:lang w:val="fr-FR"/>
              </w:rPr>
              <w:pPrChange w:id="1344" w:author="Missaoui" w:date="2023-05-14T10:13:00Z">
                <w:pPr>
                  <w:pStyle w:val="TableParagraph"/>
                  <w:spacing w:line="275" w:lineRule="exact"/>
                  <w:ind w:left="338"/>
                </w:pPr>
              </w:pPrChange>
            </w:pPr>
          </w:p>
        </w:tc>
        <w:tc>
          <w:tcPr>
            <w:tcW w:w="1306" w:type="dxa"/>
          </w:tcPr>
          <w:p w:rsidR="004F47EA" w:rsidRPr="00FB1C79" w:rsidRDefault="004F47EA" w:rsidP="00AB2D17">
            <w:pPr>
              <w:pStyle w:val="TableParagraph"/>
              <w:spacing w:line="275" w:lineRule="exact"/>
              <w:ind w:left="338"/>
              <w:rPr>
                <w:sz w:val="24"/>
                <w:szCs w:val="24"/>
              </w:rPr>
            </w:pPr>
            <w:r w:rsidRPr="00FB1C79">
              <w:rPr>
                <w:sz w:val="24"/>
                <w:szCs w:val="24"/>
              </w:rPr>
              <w:t>2</w:t>
            </w:r>
          </w:p>
        </w:tc>
        <w:tc>
          <w:tcPr>
            <w:tcW w:w="1603" w:type="dxa"/>
          </w:tcPr>
          <w:p w:rsidR="004F47EA" w:rsidRPr="00FB1C79" w:rsidRDefault="00810BC2" w:rsidP="00AB2D17">
            <w:pPr>
              <w:pStyle w:val="TableParagraph"/>
              <w:spacing w:line="275" w:lineRule="exact"/>
              <w:ind w:left="336"/>
              <w:rPr>
                <w:sz w:val="24"/>
                <w:szCs w:val="24"/>
              </w:rPr>
            </w:pPr>
            <w:r w:rsidRPr="00FB1C79">
              <w:rPr>
                <w:sz w:val="24"/>
                <w:szCs w:val="24"/>
              </w:rPr>
              <w:t>3</w:t>
            </w:r>
          </w:p>
        </w:tc>
      </w:tr>
      <w:tr w:rsidR="009E5171" w:rsidRPr="00FB1C79" w:rsidTr="00AB2D17">
        <w:trPr>
          <w:trHeight w:val="573"/>
        </w:trPr>
        <w:tc>
          <w:tcPr>
            <w:tcW w:w="6351" w:type="dxa"/>
          </w:tcPr>
          <w:p w:rsidR="009E5171" w:rsidRPr="009E5171" w:rsidRDefault="009E5171" w:rsidP="009E5171">
            <w:pPr>
              <w:spacing w:line="360" w:lineRule="auto"/>
              <w:jc w:val="both"/>
              <w:rPr>
                <w:sz w:val="24"/>
                <w:szCs w:val="24"/>
                <w:lang w:val="fr-FR" w:eastAsia="fr-FR"/>
              </w:rPr>
              <w:pPrChange w:id="1345" w:author="Missaoui" w:date="2023-05-14T10:13:00Z">
                <w:pPr/>
              </w:pPrChange>
            </w:pPr>
            <w:r w:rsidRPr="00FB1C79">
              <w:rPr>
                <w:sz w:val="24"/>
                <w:szCs w:val="24"/>
                <w:lang w:val="fr-FR" w:eastAsia="fr-FR"/>
              </w:rPr>
              <w:t>En tant qu'</w:t>
            </w:r>
            <w:r>
              <w:rPr>
                <w:sz w:val="24"/>
                <w:szCs w:val="24"/>
                <w:lang w:val="fr-FR" w:eastAsia="fr-FR"/>
              </w:rPr>
              <w:t>Administr</w:t>
            </w:r>
            <w:r w:rsidRPr="00FB1C79">
              <w:rPr>
                <w:sz w:val="24"/>
                <w:szCs w:val="24"/>
                <w:lang w:val="fr-FR" w:eastAsia="fr-FR"/>
              </w:rPr>
              <w:t xml:space="preserve">ateur, je veux </w:t>
            </w:r>
            <w:r>
              <w:rPr>
                <w:sz w:val="24"/>
                <w:szCs w:val="24"/>
                <w:lang w:val="fr-FR" w:eastAsia="fr-FR"/>
              </w:rPr>
              <w:t>consulter la liste des utilisateurs</w:t>
            </w:r>
            <w:r w:rsidRPr="00FB1C79">
              <w:rPr>
                <w:sz w:val="24"/>
                <w:szCs w:val="24"/>
                <w:lang w:val="fr-FR" w:eastAsia="fr-FR"/>
              </w:rPr>
              <w:t>.</w:t>
            </w:r>
          </w:p>
        </w:tc>
        <w:tc>
          <w:tcPr>
            <w:tcW w:w="1306" w:type="dxa"/>
          </w:tcPr>
          <w:p w:rsidR="009E5171" w:rsidRPr="00FB1C79" w:rsidRDefault="009E5171" w:rsidP="009E5171">
            <w:pPr>
              <w:pStyle w:val="TableParagraph"/>
              <w:spacing w:line="275" w:lineRule="exact"/>
              <w:ind w:left="338"/>
              <w:rPr>
                <w:sz w:val="24"/>
                <w:szCs w:val="24"/>
              </w:rPr>
            </w:pPr>
            <w:r w:rsidRPr="00FB1C79">
              <w:rPr>
                <w:sz w:val="24"/>
                <w:szCs w:val="24"/>
              </w:rPr>
              <w:t>2</w:t>
            </w:r>
          </w:p>
        </w:tc>
        <w:tc>
          <w:tcPr>
            <w:tcW w:w="1603" w:type="dxa"/>
          </w:tcPr>
          <w:p w:rsidR="009E5171" w:rsidRPr="00FB1C79" w:rsidRDefault="009E5171" w:rsidP="009E5171">
            <w:pPr>
              <w:pStyle w:val="TableParagraph"/>
              <w:spacing w:line="275" w:lineRule="exact"/>
              <w:ind w:left="336"/>
              <w:rPr>
                <w:sz w:val="24"/>
                <w:szCs w:val="24"/>
              </w:rPr>
            </w:pPr>
            <w:r w:rsidRPr="00FB1C79">
              <w:rPr>
                <w:sz w:val="24"/>
                <w:szCs w:val="24"/>
              </w:rPr>
              <w:t>10</w:t>
            </w:r>
          </w:p>
        </w:tc>
      </w:tr>
      <w:tr w:rsidR="009E5171" w:rsidRPr="00FB1C79" w:rsidTr="00AB2D17">
        <w:trPr>
          <w:trHeight w:val="573"/>
        </w:trPr>
        <w:tc>
          <w:tcPr>
            <w:tcW w:w="6351" w:type="dxa"/>
          </w:tcPr>
          <w:p w:rsidR="009E5171" w:rsidRPr="009E5171" w:rsidRDefault="009E5171" w:rsidP="009E5171">
            <w:pPr>
              <w:spacing w:line="360" w:lineRule="auto"/>
              <w:jc w:val="both"/>
              <w:rPr>
                <w:sz w:val="24"/>
                <w:szCs w:val="24"/>
                <w:lang w:val="fr-FR" w:eastAsia="fr-FR"/>
              </w:rPr>
              <w:pPrChange w:id="1346" w:author="Missaoui" w:date="2023-05-14T10:13:00Z">
                <w:pPr/>
              </w:pPrChange>
            </w:pPr>
            <w:ins w:id="1347" w:author="Missaoui" w:date="2023-05-14T10:10:00Z">
              <w:r>
                <w:rPr>
                  <w:sz w:val="24"/>
                  <w:szCs w:val="24"/>
                  <w:lang w:val="fr-FR" w:eastAsia="fr-FR"/>
                </w:rPr>
                <w:t>En tant qu'Administr</w:t>
              </w:r>
              <w:r w:rsidRPr="00FB1C79">
                <w:rPr>
                  <w:sz w:val="24"/>
                  <w:szCs w:val="24"/>
                  <w:lang w:val="fr-FR" w:eastAsia="fr-FR"/>
                </w:rPr>
                <w:t xml:space="preserve">ateur, je veux </w:t>
              </w:r>
              <w:r>
                <w:rPr>
                  <w:sz w:val="24"/>
                  <w:szCs w:val="24"/>
                  <w:lang w:val="fr-FR" w:eastAsia="fr-FR"/>
                </w:rPr>
                <w:t>activer le compte d’un utilisateur</w:t>
              </w:r>
              <w:r w:rsidRPr="00FB1C79">
                <w:rPr>
                  <w:sz w:val="24"/>
                  <w:szCs w:val="24"/>
                  <w:lang w:val="fr-FR" w:eastAsia="fr-FR"/>
                </w:rPr>
                <w:t>.</w:t>
              </w:r>
            </w:ins>
          </w:p>
        </w:tc>
        <w:tc>
          <w:tcPr>
            <w:tcW w:w="1306" w:type="dxa"/>
          </w:tcPr>
          <w:p w:rsidR="009E5171" w:rsidRPr="009E5171" w:rsidRDefault="009E5171" w:rsidP="00AB2D17">
            <w:pPr>
              <w:pStyle w:val="TableParagraph"/>
              <w:spacing w:line="275" w:lineRule="exact"/>
              <w:ind w:left="338"/>
              <w:rPr>
                <w:sz w:val="24"/>
                <w:szCs w:val="24"/>
                <w:lang w:val="fr-FR"/>
              </w:rPr>
            </w:pPr>
            <w:ins w:id="1348" w:author="Missaoui" w:date="2023-05-14T10:12:00Z">
              <w:r>
                <w:rPr>
                  <w:sz w:val="24"/>
                  <w:szCs w:val="24"/>
                  <w:lang w:val="fr-FR"/>
                </w:rPr>
                <w:t>2</w:t>
              </w:r>
            </w:ins>
          </w:p>
        </w:tc>
        <w:tc>
          <w:tcPr>
            <w:tcW w:w="1603" w:type="dxa"/>
          </w:tcPr>
          <w:p w:rsidR="009E5171" w:rsidRPr="009E5171" w:rsidRDefault="009E5171" w:rsidP="00AB2D17">
            <w:pPr>
              <w:pStyle w:val="TableParagraph"/>
              <w:spacing w:line="275" w:lineRule="exact"/>
              <w:ind w:left="336"/>
              <w:rPr>
                <w:sz w:val="24"/>
                <w:szCs w:val="24"/>
                <w:lang w:val="fr-FR"/>
              </w:rPr>
            </w:pPr>
          </w:p>
        </w:tc>
      </w:tr>
      <w:tr w:rsidR="004F47EA" w:rsidRPr="00FB1C79" w:rsidTr="00AB2D17">
        <w:trPr>
          <w:trHeight w:val="575"/>
        </w:trPr>
        <w:tc>
          <w:tcPr>
            <w:tcW w:w="6351" w:type="dxa"/>
          </w:tcPr>
          <w:p w:rsidR="004F47EA" w:rsidRPr="009E5171" w:rsidRDefault="009E5171" w:rsidP="009E5171">
            <w:pPr>
              <w:spacing w:line="360" w:lineRule="auto"/>
              <w:jc w:val="both"/>
              <w:rPr>
                <w:sz w:val="24"/>
                <w:szCs w:val="24"/>
                <w:lang w:val="fr-FR" w:eastAsia="fr-FR"/>
                <w:rPrChange w:id="1349" w:author="Missaoui" w:date="2023-05-14T10:09:00Z">
                  <w:rPr>
                    <w:sz w:val="24"/>
                    <w:szCs w:val="24"/>
                    <w:lang w:eastAsia="fr-FR"/>
                  </w:rPr>
                </w:rPrChange>
              </w:rPr>
              <w:pPrChange w:id="1350" w:author="Missaoui" w:date="2023-05-14T10:13:00Z">
                <w:pPr/>
              </w:pPrChange>
            </w:pPr>
            <w:ins w:id="1351" w:author="Missaoui" w:date="2023-05-14T10:11:00Z">
              <w:r>
                <w:rPr>
                  <w:sz w:val="24"/>
                  <w:szCs w:val="24"/>
                  <w:lang w:val="fr-FR" w:eastAsia="fr-FR"/>
                </w:rPr>
                <w:t>En tant qu'Administr</w:t>
              </w:r>
              <w:r w:rsidRPr="00FB1C79">
                <w:rPr>
                  <w:sz w:val="24"/>
                  <w:szCs w:val="24"/>
                  <w:lang w:val="fr-FR" w:eastAsia="fr-FR"/>
                </w:rPr>
                <w:t xml:space="preserve">ateur, je veux </w:t>
              </w:r>
              <w:r>
                <w:rPr>
                  <w:sz w:val="24"/>
                  <w:szCs w:val="24"/>
                  <w:lang w:val="fr-FR" w:eastAsia="fr-FR"/>
                </w:rPr>
                <w:t>d</w:t>
              </w:r>
            </w:ins>
            <w:ins w:id="1352" w:author="Missaoui" w:date="2023-05-14T10:12:00Z">
              <w:r>
                <w:rPr>
                  <w:sz w:val="24"/>
                  <w:szCs w:val="24"/>
                  <w:lang w:val="fr-FR" w:eastAsia="fr-FR"/>
                </w:rPr>
                <w:t>és</w:t>
              </w:r>
            </w:ins>
            <w:ins w:id="1353" w:author="Missaoui" w:date="2023-05-14T10:11:00Z">
              <w:r>
                <w:rPr>
                  <w:sz w:val="24"/>
                  <w:szCs w:val="24"/>
                  <w:lang w:val="fr-FR" w:eastAsia="fr-FR"/>
                </w:rPr>
                <w:t>activer le compte d’un utilisateur</w:t>
              </w:r>
              <w:r w:rsidRPr="00FB1C79">
                <w:rPr>
                  <w:sz w:val="24"/>
                  <w:szCs w:val="24"/>
                  <w:lang w:val="fr-FR" w:eastAsia="fr-FR"/>
                </w:rPr>
                <w:t>.</w:t>
              </w:r>
            </w:ins>
          </w:p>
        </w:tc>
        <w:tc>
          <w:tcPr>
            <w:tcW w:w="1306" w:type="dxa"/>
          </w:tcPr>
          <w:p w:rsidR="004F47EA" w:rsidRPr="009E5171" w:rsidRDefault="009E5171" w:rsidP="00AB2D17">
            <w:pPr>
              <w:pStyle w:val="TableParagraph"/>
              <w:spacing w:line="275" w:lineRule="exact"/>
              <w:ind w:left="338"/>
              <w:rPr>
                <w:sz w:val="24"/>
                <w:szCs w:val="24"/>
                <w:lang w:val="fr-FR"/>
              </w:rPr>
            </w:pPr>
            <w:ins w:id="1354" w:author="Missaoui" w:date="2023-05-14T10:13:00Z">
              <w:r>
                <w:rPr>
                  <w:sz w:val="24"/>
                  <w:szCs w:val="24"/>
                  <w:lang w:val="fr-FR"/>
                </w:rPr>
                <w:t>2</w:t>
              </w:r>
            </w:ins>
          </w:p>
        </w:tc>
        <w:tc>
          <w:tcPr>
            <w:tcW w:w="1603" w:type="dxa"/>
          </w:tcPr>
          <w:p w:rsidR="004F47EA" w:rsidRPr="009E5171" w:rsidRDefault="004F47EA" w:rsidP="00AB2D17">
            <w:pPr>
              <w:pStyle w:val="TableParagraph"/>
              <w:spacing w:line="275" w:lineRule="exact"/>
              <w:ind w:left="336"/>
              <w:rPr>
                <w:sz w:val="24"/>
                <w:szCs w:val="24"/>
                <w:lang w:val="fr-FR"/>
              </w:rPr>
            </w:pPr>
          </w:p>
        </w:tc>
      </w:tr>
      <w:tr w:rsidR="009E5171" w:rsidRPr="00FB1C79" w:rsidTr="00AB2D17">
        <w:trPr>
          <w:trHeight w:val="575"/>
          <w:ins w:id="1355" w:author="Missaoui" w:date="2023-05-14T10:10:00Z"/>
        </w:trPr>
        <w:tc>
          <w:tcPr>
            <w:tcW w:w="6351" w:type="dxa"/>
          </w:tcPr>
          <w:p w:rsidR="009E5171" w:rsidRPr="009E5171" w:rsidRDefault="009E5171" w:rsidP="009E5171">
            <w:pPr>
              <w:spacing w:line="360" w:lineRule="auto"/>
              <w:jc w:val="both"/>
              <w:rPr>
                <w:ins w:id="1356" w:author="Missaoui" w:date="2023-05-14T10:10:00Z"/>
                <w:sz w:val="24"/>
                <w:szCs w:val="24"/>
                <w:lang w:val="fr-FR" w:eastAsia="fr-FR"/>
                <w:rPrChange w:id="1357" w:author="Missaoui" w:date="2023-05-14T10:10:00Z">
                  <w:rPr>
                    <w:ins w:id="1358" w:author="Missaoui" w:date="2023-05-14T10:10:00Z"/>
                    <w:sz w:val="24"/>
                    <w:szCs w:val="24"/>
                    <w:lang w:eastAsia="fr-FR"/>
                  </w:rPr>
                </w:rPrChange>
              </w:rPr>
              <w:pPrChange w:id="1359" w:author="Missaoui" w:date="2023-05-14T10:13:00Z">
                <w:pPr/>
              </w:pPrChange>
            </w:pPr>
            <w:ins w:id="1360" w:author="Missaoui" w:date="2023-05-14T10:12:00Z">
              <w:r>
                <w:rPr>
                  <w:sz w:val="24"/>
                  <w:szCs w:val="24"/>
                  <w:lang w:val="fr-FR" w:eastAsia="fr-FR"/>
                </w:rPr>
                <w:t>En tant qu'Administr</w:t>
              </w:r>
              <w:r w:rsidRPr="00FB1C79">
                <w:rPr>
                  <w:sz w:val="24"/>
                  <w:szCs w:val="24"/>
                  <w:lang w:val="fr-FR" w:eastAsia="fr-FR"/>
                </w:rPr>
                <w:t xml:space="preserve">ateur, je veux </w:t>
              </w:r>
              <w:r>
                <w:rPr>
                  <w:sz w:val="24"/>
                  <w:szCs w:val="24"/>
                  <w:lang w:val="fr-FR" w:eastAsia="fr-FR"/>
                </w:rPr>
                <w:t>chercher un utilisateur</w:t>
              </w:r>
              <w:r w:rsidRPr="00FB1C79">
                <w:rPr>
                  <w:sz w:val="24"/>
                  <w:szCs w:val="24"/>
                  <w:lang w:val="fr-FR" w:eastAsia="fr-FR"/>
                </w:rPr>
                <w:t>.</w:t>
              </w:r>
            </w:ins>
          </w:p>
        </w:tc>
        <w:tc>
          <w:tcPr>
            <w:tcW w:w="1306" w:type="dxa"/>
          </w:tcPr>
          <w:p w:rsidR="009E5171" w:rsidRPr="009E5171" w:rsidRDefault="009E5171" w:rsidP="00AB2D17">
            <w:pPr>
              <w:pStyle w:val="TableParagraph"/>
              <w:spacing w:line="275" w:lineRule="exact"/>
              <w:ind w:left="338"/>
              <w:rPr>
                <w:ins w:id="1361" w:author="Missaoui" w:date="2023-05-14T10:10:00Z"/>
                <w:sz w:val="24"/>
                <w:szCs w:val="24"/>
                <w:lang w:val="fr-FR"/>
                <w:rPrChange w:id="1362" w:author="Missaoui" w:date="2023-05-14T10:10:00Z">
                  <w:rPr>
                    <w:ins w:id="1363" w:author="Missaoui" w:date="2023-05-14T10:10:00Z"/>
                    <w:sz w:val="24"/>
                    <w:szCs w:val="24"/>
                  </w:rPr>
                </w:rPrChange>
              </w:rPr>
            </w:pPr>
            <w:ins w:id="1364" w:author="Missaoui" w:date="2023-05-14T10:13:00Z">
              <w:r>
                <w:rPr>
                  <w:sz w:val="24"/>
                  <w:szCs w:val="24"/>
                  <w:lang w:val="fr-FR"/>
                </w:rPr>
                <w:t>3</w:t>
              </w:r>
            </w:ins>
          </w:p>
        </w:tc>
        <w:tc>
          <w:tcPr>
            <w:tcW w:w="1603" w:type="dxa"/>
          </w:tcPr>
          <w:p w:rsidR="009E5171" w:rsidRPr="009E5171" w:rsidRDefault="009E5171" w:rsidP="00AB2D17">
            <w:pPr>
              <w:pStyle w:val="TableParagraph"/>
              <w:spacing w:line="275" w:lineRule="exact"/>
              <w:ind w:left="336"/>
              <w:rPr>
                <w:ins w:id="1365" w:author="Missaoui" w:date="2023-05-14T10:10:00Z"/>
                <w:sz w:val="24"/>
                <w:szCs w:val="24"/>
                <w:lang w:val="fr-FR"/>
                <w:rPrChange w:id="1366" w:author="Missaoui" w:date="2023-05-14T10:10:00Z">
                  <w:rPr>
                    <w:ins w:id="1367" w:author="Missaoui" w:date="2023-05-14T10:10:00Z"/>
                    <w:sz w:val="24"/>
                    <w:szCs w:val="24"/>
                  </w:rPr>
                </w:rPrChange>
              </w:rPr>
            </w:pPr>
          </w:p>
        </w:tc>
      </w:tr>
    </w:tbl>
    <w:p w:rsidR="004F47EA" w:rsidRPr="00FB1C79" w:rsidRDefault="004F47EA" w:rsidP="004F47EA">
      <w:pPr>
        <w:pStyle w:val="Corpsdetexte"/>
        <w:spacing w:before="11"/>
      </w:pPr>
    </w:p>
    <w:p w:rsidR="004F47EA" w:rsidRPr="00FB1C79" w:rsidRDefault="004F47EA" w:rsidP="004F47EA">
      <w:pPr>
        <w:ind w:left="430" w:right="546"/>
        <w:jc w:val="center"/>
        <w:rPr>
          <w:b/>
          <w:sz w:val="24"/>
          <w:szCs w:val="24"/>
        </w:rPr>
      </w:pPr>
      <w:bookmarkStart w:id="1368" w:name="_bookmark59"/>
      <w:bookmarkEnd w:id="1368"/>
      <w:r w:rsidRPr="00FB1C79">
        <w:rPr>
          <w:b/>
          <w:sz w:val="24"/>
          <w:szCs w:val="24"/>
        </w:rPr>
        <w:t>Tableau 3.1 Backlog du</w:t>
      </w:r>
      <w:ins w:id="1369" w:author="Missaoui" w:date="2023-05-14T10:13:00Z">
        <w:r w:rsidR="009E5171">
          <w:rPr>
            <w:b/>
            <w:sz w:val="24"/>
            <w:szCs w:val="24"/>
          </w:rPr>
          <w:t xml:space="preserve"> </w:t>
        </w:r>
      </w:ins>
      <w:r w:rsidRPr="00FB1C79">
        <w:rPr>
          <w:b/>
          <w:sz w:val="24"/>
          <w:szCs w:val="24"/>
        </w:rPr>
        <w:t>sprint1.</w:t>
      </w:r>
    </w:p>
    <w:p w:rsidR="004F47EA" w:rsidRPr="00FB1C79" w:rsidRDefault="004F47EA" w:rsidP="004F47EA">
      <w:pPr>
        <w:jc w:val="center"/>
        <w:rPr>
          <w:sz w:val="24"/>
          <w:szCs w:val="24"/>
        </w:rPr>
        <w:sectPr w:rsidR="004F47EA" w:rsidRPr="00FB1C79">
          <w:headerReference w:type="default" r:id="rId57"/>
          <w:footerReference w:type="default" r:id="rId58"/>
          <w:pgSz w:w="12240" w:h="15840"/>
          <w:pgMar w:top="980" w:right="1080" w:bottom="1200" w:left="1200" w:header="717" w:footer="1000" w:gutter="0"/>
          <w:pgNumType w:start="35"/>
          <w:cols w:space="720"/>
        </w:sectPr>
      </w:pPr>
    </w:p>
    <w:p w:rsidR="004F47EA" w:rsidRPr="00FB1C79" w:rsidRDefault="004F47EA" w:rsidP="004F47EA">
      <w:pPr>
        <w:pStyle w:val="Corpsdetexte"/>
        <w:spacing w:before="11"/>
        <w:rPr>
          <w:b/>
        </w:rPr>
      </w:pPr>
    </w:p>
    <w:p w:rsidR="008457F2" w:rsidRPr="008457F2" w:rsidRDefault="004F47EA">
      <w:pPr>
        <w:pStyle w:val="Titre6"/>
        <w:numPr>
          <w:ilvl w:val="1"/>
          <w:numId w:val="8"/>
        </w:numPr>
        <w:tabs>
          <w:tab w:val="left" w:pos="639"/>
        </w:tabs>
        <w:spacing w:before="89"/>
        <w:jc w:val="both"/>
        <w:pPrChange w:id="1370" w:author="Missaoui" w:date="2023-05-13T13:12:00Z">
          <w:pPr>
            <w:pStyle w:val="Titre6"/>
            <w:numPr>
              <w:ilvl w:val="1"/>
              <w:numId w:val="47"/>
            </w:numPr>
            <w:tabs>
              <w:tab w:val="left" w:pos="639"/>
            </w:tabs>
            <w:spacing w:before="89"/>
            <w:ind w:left="2066" w:hanging="360"/>
            <w:jc w:val="both"/>
          </w:pPr>
        </w:pPrChange>
      </w:pPr>
      <w:bookmarkStart w:id="1371" w:name="_bookmark60"/>
      <w:bookmarkEnd w:id="1371"/>
      <w:r w:rsidRPr="008457F2">
        <w:t>Spécifications</w:t>
      </w:r>
      <w:r w:rsidR="008457F2" w:rsidRPr="008457F2">
        <w:t xml:space="preserve"> </w:t>
      </w:r>
      <w:r w:rsidRPr="008457F2">
        <w:t>fonctionnelles</w:t>
      </w:r>
    </w:p>
    <w:p w:rsidR="004F47EA" w:rsidRPr="00FB1C79" w:rsidRDefault="004F47EA" w:rsidP="008457F2">
      <w:pPr>
        <w:pStyle w:val="Corpsdetexte"/>
        <w:spacing w:before="240" w:line="360" w:lineRule="auto"/>
        <w:ind w:firstLine="284"/>
        <w:jc w:val="both"/>
      </w:pPr>
      <w:r w:rsidRPr="00FB1C79">
        <w:t>Dans</w:t>
      </w:r>
      <w:r w:rsidR="008457F2">
        <w:t xml:space="preserve"> </w:t>
      </w:r>
      <w:r w:rsidRPr="00FB1C79">
        <w:t>cette</w:t>
      </w:r>
      <w:r w:rsidR="008457F2">
        <w:t xml:space="preserve"> </w:t>
      </w:r>
      <w:r w:rsidRPr="00FB1C79">
        <w:t>section,</w:t>
      </w:r>
      <w:r w:rsidR="008457F2">
        <w:t xml:space="preserve"> </w:t>
      </w:r>
      <w:r w:rsidRPr="00FB1C79">
        <w:t>nous</w:t>
      </w:r>
      <w:r w:rsidR="008457F2">
        <w:t xml:space="preserve"> </w:t>
      </w:r>
      <w:r w:rsidRPr="00FB1C79">
        <w:t>allons</w:t>
      </w:r>
      <w:r w:rsidR="008457F2">
        <w:t xml:space="preserve"> </w:t>
      </w:r>
      <w:r w:rsidRPr="00FB1C79">
        <w:t>présenter</w:t>
      </w:r>
      <w:r w:rsidR="008457F2">
        <w:t xml:space="preserve"> </w:t>
      </w:r>
      <w:r w:rsidRPr="00FB1C79">
        <w:t>les</w:t>
      </w:r>
      <w:r w:rsidR="008457F2">
        <w:t xml:space="preserve"> </w:t>
      </w:r>
      <w:r w:rsidRPr="00FB1C79">
        <w:t>diagrammes</w:t>
      </w:r>
      <w:r w:rsidR="008457F2">
        <w:t xml:space="preserve"> </w:t>
      </w:r>
      <w:r w:rsidRPr="00FB1C79">
        <w:t>de</w:t>
      </w:r>
      <w:r w:rsidR="008457F2">
        <w:t xml:space="preserve"> </w:t>
      </w:r>
      <w:r w:rsidRPr="00FB1C79">
        <w:t>cas</w:t>
      </w:r>
      <w:r w:rsidR="008457F2">
        <w:t xml:space="preserve"> </w:t>
      </w:r>
      <w:r w:rsidRPr="00FB1C79">
        <w:t>d’utilisations</w:t>
      </w:r>
      <w:r w:rsidR="008457F2">
        <w:t xml:space="preserve"> </w:t>
      </w:r>
      <w:r w:rsidRPr="00FB1C79">
        <w:t>(CU)</w:t>
      </w:r>
      <w:r w:rsidR="008457F2">
        <w:t xml:space="preserve"> </w:t>
      </w:r>
      <w:r w:rsidRPr="00FB1C79">
        <w:t>ainsi</w:t>
      </w:r>
      <w:r w:rsidR="008457F2">
        <w:t xml:space="preserve"> </w:t>
      </w:r>
      <w:r w:rsidRPr="00FB1C79">
        <w:t>que</w:t>
      </w:r>
      <w:r w:rsidR="008457F2">
        <w:t xml:space="preserve"> </w:t>
      </w:r>
      <w:r w:rsidRPr="00FB1C79">
        <w:t>les</w:t>
      </w:r>
      <w:r w:rsidR="008457F2">
        <w:t xml:space="preserve"> </w:t>
      </w:r>
      <w:r w:rsidRPr="00FB1C79">
        <w:t>descriptions textuelles</w:t>
      </w:r>
      <w:r w:rsidR="008457F2">
        <w:t xml:space="preserve"> </w:t>
      </w:r>
      <w:r w:rsidRPr="00FB1C79">
        <w:t>de</w:t>
      </w:r>
      <w:r w:rsidR="008457F2">
        <w:t xml:space="preserve"> </w:t>
      </w:r>
      <w:r w:rsidRPr="00FB1C79">
        <w:t>chaque</w:t>
      </w:r>
      <w:r w:rsidR="008457F2">
        <w:t xml:space="preserve"> </w:t>
      </w:r>
      <w:r w:rsidRPr="00FB1C79">
        <w:t>cas</w:t>
      </w:r>
      <w:r w:rsidR="008457F2">
        <w:t xml:space="preserve"> </w:t>
      </w:r>
      <w:r w:rsidRPr="00FB1C79">
        <w:t>d’utilisations.</w:t>
      </w:r>
    </w:p>
    <w:p w:rsidR="008457F2" w:rsidRDefault="008457F2" w:rsidP="008457F2">
      <w:pPr>
        <w:pStyle w:val="Titre7"/>
        <w:numPr>
          <w:ilvl w:val="2"/>
          <w:numId w:val="8"/>
        </w:numPr>
        <w:tabs>
          <w:tab w:val="left" w:pos="1366"/>
        </w:tabs>
        <w:spacing w:before="164" w:line="360" w:lineRule="auto"/>
        <w:ind w:left="964" w:hanging="340"/>
        <w:jc w:val="both"/>
        <w:rPr>
          <w:sz w:val="24"/>
          <w:szCs w:val="24"/>
        </w:rPr>
        <w:pPrChange w:id="1372" w:author="Missaoui" w:date="2023-05-13T13:12:00Z">
          <w:pPr>
            <w:pStyle w:val="Titre7"/>
            <w:numPr>
              <w:ilvl w:val="2"/>
              <w:numId w:val="47"/>
            </w:numPr>
            <w:tabs>
              <w:tab w:val="left" w:pos="1366"/>
            </w:tabs>
            <w:spacing w:before="164"/>
            <w:ind w:left="3012" w:hanging="584"/>
            <w:jc w:val="both"/>
          </w:pPr>
        </w:pPrChange>
      </w:pPr>
      <w:bookmarkStart w:id="1373" w:name="_bookmark61"/>
      <w:bookmarkEnd w:id="1373"/>
      <w:r>
        <w:rPr>
          <w:sz w:val="24"/>
          <w:szCs w:val="24"/>
        </w:rPr>
        <w:t xml:space="preserve">Diagramme </w:t>
      </w:r>
      <w:r w:rsidR="004F47EA" w:rsidRPr="00FB1C79">
        <w:rPr>
          <w:sz w:val="24"/>
          <w:szCs w:val="24"/>
        </w:rPr>
        <w:t>de</w:t>
      </w:r>
      <w:r>
        <w:rPr>
          <w:sz w:val="24"/>
          <w:szCs w:val="24"/>
        </w:rPr>
        <w:t xml:space="preserve"> </w:t>
      </w:r>
      <w:r w:rsidR="004F47EA" w:rsidRPr="00FB1C79">
        <w:rPr>
          <w:sz w:val="24"/>
          <w:szCs w:val="24"/>
        </w:rPr>
        <w:t>cas</w:t>
      </w:r>
      <w:r>
        <w:rPr>
          <w:sz w:val="24"/>
          <w:szCs w:val="24"/>
        </w:rPr>
        <w:t xml:space="preserve"> </w:t>
      </w:r>
      <w:r w:rsidR="004F47EA" w:rsidRPr="00FB1C79">
        <w:rPr>
          <w:sz w:val="24"/>
          <w:szCs w:val="24"/>
        </w:rPr>
        <w:t>d’utilisations</w:t>
      </w:r>
    </w:p>
    <w:p w:rsidR="009E5171" w:rsidRDefault="009E5171" w:rsidP="00723E55">
      <w:pPr>
        <w:pStyle w:val="Corpsdetexte"/>
        <w:spacing w:line="360" w:lineRule="auto"/>
        <w:ind w:firstLine="284"/>
        <w:jc w:val="both"/>
        <w:rPr>
          <w:ins w:id="1374" w:author="Missaoui" w:date="2023-05-14T10:18:00Z"/>
        </w:rPr>
      </w:pPr>
      <w:ins w:id="1375" w:author="Missaoui" w:date="2023-05-14T10:18:00Z">
        <w:r w:rsidRPr="009E5171">
          <w:t xml:space="preserve">La figure 3.1 présente le diagramme </w:t>
        </w:r>
      </w:ins>
      <w:r w:rsidR="00723E55">
        <w:t>CU</w:t>
      </w:r>
      <w:ins w:id="1376" w:author="Missaoui" w:date="2023-05-14T10:18:00Z">
        <w:r w:rsidRPr="009E5171">
          <w:t xml:space="preserve"> du Sprint 1. Les utilisateurs de la plateforme peuvent créer un compte et modifier leurs données personnelles. L'administrateur, quant à lui, consulte la liste des utilisateurs afin d'activer ou de désactiver un compte utilisateur qui ne sera accessible qu'après</w:t>
        </w:r>
      </w:ins>
      <w:r w:rsidR="00723E55">
        <w:t xml:space="preserve"> l’</w:t>
      </w:r>
      <w:ins w:id="1377" w:author="Missaoui" w:date="2023-05-14T10:18:00Z">
        <w:r w:rsidRPr="009E5171">
          <w:t>authentification.</w:t>
        </w:r>
      </w:ins>
    </w:p>
    <w:p w:rsidR="00F02FA6" w:rsidRPr="00FB1C79" w:rsidDel="009E5171" w:rsidRDefault="008457F2" w:rsidP="008F29C6">
      <w:pPr>
        <w:pStyle w:val="Corpsdetexte"/>
        <w:spacing w:before="240" w:line="360" w:lineRule="auto"/>
        <w:ind w:firstLine="284"/>
        <w:jc w:val="both"/>
        <w:rPr>
          <w:del w:id="1378" w:author="Missaoui" w:date="2023-05-14T10:18:00Z"/>
        </w:rPr>
      </w:pPr>
      <w:del w:id="1379" w:author="Missaoui" w:date="2023-05-14T10:18:00Z">
        <w:r w:rsidDel="009E5171">
          <w:delText xml:space="preserve">La </w:delText>
        </w:r>
        <w:r w:rsidR="008F29C6" w:rsidDel="009E5171">
          <w:delText>Figure 3.1</w:delText>
        </w:r>
        <w:r w:rsidRPr="00FB1C79" w:rsidDel="009E5171">
          <w:delText xml:space="preserve"> montre le</w:delText>
        </w:r>
        <w:r w:rsidDel="009E5171">
          <w:delText xml:space="preserve"> diagramme de CU du sprint 1. Les </w:delText>
        </w:r>
        <w:r w:rsidRPr="00FB1C79" w:rsidDel="009E5171">
          <w:delText>utilisateur</w:delText>
        </w:r>
        <w:r w:rsidDel="009E5171">
          <w:delText>s</w:delText>
        </w:r>
        <w:r w:rsidRPr="00FB1C79" w:rsidDel="009E5171">
          <w:delText xml:space="preserve"> </w:delText>
        </w:r>
        <w:r w:rsidDel="009E5171">
          <w:delText xml:space="preserve">de la plateforme ont </w:delText>
        </w:r>
        <w:r w:rsidRPr="00FB1C79" w:rsidDel="009E5171">
          <w:delText>les</w:delText>
        </w:r>
        <w:r w:rsidDel="009E5171">
          <w:delText xml:space="preserve"> tâches de création</w:delText>
        </w:r>
        <w:r w:rsidRPr="00FB1C79" w:rsidDel="009E5171">
          <w:delText xml:space="preserve"> </w:delText>
        </w:r>
        <w:r w:rsidDel="009E5171">
          <w:delText>d’</w:delText>
        </w:r>
        <w:r w:rsidRPr="00FB1C79" w:rsidDel="009E5171">
          <w:delText>un compte</w:delText>
        </w:r>
        <w:r w:rsidDel="009E5171">
          <w:delText xml:space="preserve"> et de modific</w:delText>
        </w:r>
        <w:r w:rsidR="008F29C6" w:rsidDel="009E5171">
          <w:delText xml:space="preserve">ation des données personnelles. </w:delText>
        </w:r>
        <w:r w:rsidDel="009E5171">
          <w:delText>Tandis que</w:delText>
        </w:r>
        <w:r w:rsidRPr="00FB1C79" w:rsidDel="009E5171">
          <w:delText>,</w:delText>
        </w:r>
        <w:r w:rsidDel="009E5171">
          <w:delText xml:space="preserve"> l’administrateur peut consulter la liste des utilisateurs qui ne sera accessible qu’après l’authentification.</w:delText>
        </w:r>
      </w:del>
    </w:p>
    <w:p w:rsidR="004F47EA" w:rsidRPr="00FB1C79" w:rsidRDefault="00F02FA6" w:rsidP="008457F2">
      <w:pPr>
        <w:pStyle w:val="Corpsdetexte"/>
        <w:spacing w:before="147" w:line="360" w:lineRule="auto"/>
        <w:ind w:left="216" w:right="340" w:firstLine="228"/>
        <w:jc w:val="both"/>
      </w:pPr>
      <w:commentRangeStart w:id="1380"/>
      <w:r w:rsidRPr="00FB1C79">
        <w:rPr>
          <w:noProof/>
          <w:lang w:eastAsia="fr-FR"/>
        </w:rPr>
        <w:drawing>
          <wp:inline distT="0" distB="0" distL="0" distR="0">
            <wp:extent cx="5740400" cy="4157345"/>
            <wp:effectExtent l="0" t="0" r="0" b="0"/>
            <wp:docPr id="2063187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0400" cy="4157345"/>
                    </a:xfrm>
                    <a:prstGeom prst="rect">
                      <a:avLst/>
                    </a:prstGeom>
                    <a:noFill/>
                    <a:ln>
                      <a:noFill/>
                    </a:ln>
                  </pic:spPr>
                </pic:pic>
              </a:graphicData>
            </a:graphic>
          </wp:inline>
        </w:drawing>
      </w:r>
      <w:commentRangeEnd w:id="1380"/>
      <w:r w:rsidR="008457F2">
        <w:rPr>
          <w:rStyle w:val="Marquedecommentaire"/>
        </w:rPr>
        <w:commentReference w:id="1380"/>
      </w:r>
    </w:p>
    <w:p w:rsidR="004F47EA" w:rsidRPr="00FB1C79" w:rsidRDefault="004F47EA" w:rsidP="004F47EA">
      <w:pPr>
        <w:pStyle w:val="Corpsdetexte"/>
        <w:spacing w:before="4"/>
      </w:pPr>
    </w:p>
    <w:p w:rsidR="004F47EA" w:rsidRPr="00FB1C79" w:rsidRDefault="004F47EA" w:rsidP="004F47EA">
      <w:pPr>
        <w:ind w:left="430" w:right="546"/>
        <w:jc w:val="center"/>
        <w:rPr>
          <w:b/>
          <w:sz w:val="24"/>
          <w:szCs w:val="24"/>
        </w:rPr>
      </w:pPr>
      <w:bookmarkStart w:id="1381" w:name="_bookmark62"/>
      <w:bookmarkEnd w:id="1381"/>
      <w:r w:rsidRPr="00FB1C79">
        <w:rPr>
          <w:b/>
          <w:sz w:val="24"/>
          <w:szCs w:val="24"/>
        </w:rPr>
        <w:t>Figure3.1 Diagramme</w:t>
      </w:r>
      <w:r w:rsidR="008457F2">
        <w:rPr>
          <w:b/>
          <w:sz w:val="24"/>
          <w:szCs w:val="24"/>
        </w:rPr>
        <w:t xml:space="preserve"> </w:t>
      </w:r>
      <w:r w:rsidRPr="00FB1C79">
        <w:rPr>
          <w:b/>
          <w:sz w:val="24"/>
          <w:szCs w:val="24"/>
        </w:rPr>
        <w:t>de</w:t>
      </w:r>
      <w:r w:rsidR="008457F2">
        <w:rPr>
          <w:b/>
          <w:sz w:val="24"/>
          <w:szCs w:val="24"/>
        </w:rPr>
        <w:t xml:space="preserve"> </w:t>
      </w:r>
      <w:r w:rsidRPr="00FB1C79">
        <w:rPr>
          <w:b/>
          <w:sz w:val="24"/>
          <w:szCs w:val="24"/>
        </w:rPr>
        <w:t>CU</w:t>
      </w:r>
      <w:r w:rsidR="008457F2">
        <w:rPr>
          <w:b/>
          <w:sz w:val="24"/>
          <w:szCs w:val="24"/>
        </w:rPr>
        <w:t xml:space="preserve"> </w:t>
      </w:r>
      <w:r w:rsidRPr="00FB1C79">
        <w:rPr>
          <w:b/>
          <w:sz w:val="24"/>
          <w:szCs w:val="24"/>
        </w:rPr>
        <w:t>du sprint1.</w:t>
      </w:r>
    </w:p>
    <w:p w:rsidR="008457F2" w:rsidRDefault="004F47EA" w:rsidP="008F29C6">
      <w:pPr>
        <w:pStyle w:val="Paragraphedeliste"/>
        <w:numPr>
          <w:ilvl w:val="2"/>
          <w:numId w:val="8"/>
        </w:numPr>
        <w:tabs>
          <w:tab w:val="left" w:pos="1323"/>
        </w:tabs>
        <w:spacing w:before="200" w:after="240" w:line="360" w:lineRule="auto"/>
        <w:ind w:left="1322" w:hanging="541"/>
        <w:jc w:val="both"/>
        <w:rPr>
          <w:b/>
          <w:sz w:val="24"/>
          <w:szCs w:val="24"/>
        </w:rPr>
        <w:pPrChange w:id="1382" w:author="Missaoui" w:date="2023-05-13T13:12:00Z">
          <w:pPr>
            <w:pStyle w:val="Paragraphedeliste"/>
            <w:numPr>
              <w:ilvl w:val="2"/>
              <w:numId w:val="47"/>
            </w:numPr>
            <w:tabs>
              <w:tab w:val="left" w:pos="1323"/>
            </w:tabs>
            <w:spacing w:before="200"/>
            <w:ind w:left="1322" w:hanging="541"/>
            <w:jc w:val="both"/>
          </w:pPr>
        </w:pPrChange>
      </w:pPr>
      <w:bookmarkStart w:id="1383" w:name="_bookmark63"/>
      <w:bookmarkEnd w:id="1383"/>
      <w:r w:rsidRPr="00FB1C79">
        <w:rPr>
          <w:b/>
          <w:sz w:val="24"/>
          <w:szCs w:val="24"/>
        </w:rPr>
        <w:t>D</w:t>
      </w:r>
      <w:r w:rsidRPr="008457F2">
        <w:rPr>
          <w:b/>
          <w:bCs/>
          <w:sz w:val="24"/>
          <w:szCs w:val="24"/>
        </w:rPr>
        <w:t>escription</w:t>
      </w:r>
      <w:r w:rsidR="008457F2">
        <w:rPr>
          <w:b/>
          <w:bCs/>
          <w:sz w:val="24"/>
          <w:szCs w:val="24"/>
        </w:rPr>
        <w:t xml:space="preserve"> </w:t>
      </w:r>
      <w:r w:rsidRPr="008457F2">
        <w:rPr>
          <w:b/>
          <w:bCs/>
          <w:sz w:val="24"/>
          <w:szCs w:val="24"/>
        </w:rPr>
        <w:t>textuelle</w:t>
      </w:r>
      <w:r w:rsidR="008457F2">
        <w:rPr>
          <w:b/>
          <w:bCs/>
          <w:sz w:val="24"/>
          <w:szCs w:val="24"/>
        </w:rPr>
        <w:t xml:space="preserve"> </w:t>
      </w:r>
      <w:r w:rsidRPr="008457F2">
        <w:rPr>
          <w:b/>
          <w:bCs/>
          <w:sz w:val="24"/>
          <w:szCs w:val="24"/>
        </w:rPr>
        <w:t>des</w:t>
      </w:r>
      <w:r w:rsidR="008457F2">
        <w:rPr>
          <w:b/>
          <w:bCs/>
          <w:sz w:val="24"/>
          <w:szCs w:val="24"/>
        </w:rPr>
        <w:t xml:space="preserve"> </w:t>
      </w:r>
      <w:r w:rsidRPr="008457F2">
        <w:rPr>
          <w:b/>
          <w:bCs/>
          <w:sz w:val="24"/>
          <w:szCs w:val="24"/>
        </w:rPr>
        <w:t>cas</w:t>
      </w:r>
      <w:r w:rsidR="008457F2">
        <w:rPr>
          <w:b/>
          <w:bCs/>
          <w:sz w:val="24"/>
          <w:szCs w:val="24"/>
        </w:rPr>
        <w:t xml:space="preserve"> </w:t>
      </w:r>
      <w:r w:rsidRPr="008457F2">
        <w:rPr>
          <w:b/>
          <w:bCs/>
          <w:sz w:val="24"/>
          <w:szCs w:val="24"/>
        </w:rPr>
        <w:t>d’utilisations</w:t>
      </w:r>
    </w:p>
    <w:p w:rsidR="004F47EA" w:rsidRPr="00FB1C79" w:rsidRDefault="004F47EA" w:rsidP="00723E55">
      <w:pPr>
        <w:pStyle w:val="Corpsdetexte"/>
        <w:spacing w:after="240" w:line="360" w:lineRule="auto"/>
        <w:ind w:firstLine="284"/>
        <w:jc w:val="both"/>
      </w:pPr>
      <w:r w:rsidRPr="00FB1C79">
        <w:t>Dans cette</w:t>
      </w:r>
      <w:r w:rsidR="008457F2">
        <w:t xml:space="preserve"> </w:t>
      </w:r>
      <w:r w:rsidRPr="00FB1C79">
        <w:t>partie, nous</w:t>
      </w:r>
      <w:r w:rsidR="008F29C6">
        <w:t xml:space="preserve"> </w:t>
      </w:r>
      <w:del w:id="1384" w:author="Missaoui" w:date="2023-05-14T10:19:00Z">
        <w:r w:rsidRPr="00FB1C79" w:rsidDel="00723E55">
          <w:delText>allons traiter</w:delText>
        </w:r>
      </w:del>
      <w:ins w:id="1385" w:author="Missaoui" w:date="2023-05-14T10:19:00Z">
        <w:r w:rsidR="00723E55">
          <w:t>traiterons</w:t>
        </w:r>
      </w:ins>
      <w:r w:rsidRPr="00FB1C79">
        <w:t xml:space="preserve"> les descriptions</w:t>
      </w:r>
      <w:r w:rsidR="008F29C6">
        <w:t xml:space="preserve"> </w:t>
      </w:r>
      <w:r w:rsidRPr="00FB1C79">
        <w:t>textuelles pour les cas d’utilisations</w:t>
      </w:r>
      <w:r w:rsidR="008F29C6">
        <w:t xml:space="preserve"> suivants</w:t>
      </w:r>
      <w:r w:rsidRPr="00FB1C79">
        <w:t xml:space="preserve">: créer un compte, s’authentifier, </w:t>
      </w:r>
      <w:del w:id="1386" w:author="Missaoui" w:date="2023-05-14T10:19:00Z">
        <w:r w:rsidRPr="00FB1C79" w:rsidDel="00723E55">
          <w:delText xml:space="preserve">ajouter </w:delText>
        </w:r>
      </w:del>
      <w:ins w:id="1387" w:author="Missaoui" w:date="2023-05-14T10:19:00Z">
        <w:r w:rsidR="00723E55">
          <w:t>modifier</w:t>
        </w:r>
        <w:r w:rsidR="00723E55" w:rsidRPr="00FB1C79">
          <w:t xml:space="preserve"> </w:t>
        </w:r>
      </w:ins>
      <w:r w:rsidRPr="00FB1C79">
        <w:t xml:space="preserve">données, </w:t>
      </w:r>
      <w:del w:id="1388" w:author="Missaoui" w:date="2023-05-14T10:19:00Z">
        <w:r w:rsidRPr="00FB1C79" w:rsidDel="00723E55">
          <w:delText>modifier données</w:delText>
        </w:r>
      </w:del>
      <w:ins w:id="1389" w:author="Missaoui" w:date="2023-05-14T10:19:00Z">
        <w:r w:rsidR="00723E55">
          <w:t xml:space="preserve">activer </w:t>
        </w:r>
      </w:ins>
      <w:ins w:id="1390" w:author="Missaoui" w:date="2023-05-14T10:20:00Z">
        <w:r w:rsidR="00723E55">
          <w:t xml:space="preserve">compte </w:t>
        </w:r>
      </w:ins>
      <w:ins w:id="1391" w:author="Missaoui" w:date="2023-05-14T10:19:00Z">
        <w:r w:rsidR="00723E55">
          <w:t>utilisateur</w:t>
        </w:r>
      </w:ins>
      <w:r w:rsidRPr="00FB1C79">
        <w:t xml:space="preserve">, </w:t>
      </w:r>
      <w:del w:id="1392" w:author="Missaoui" w:date="2023-05-14T10:20:00Z">
        <w:r w:rsidRPr="00FB1C79" w:rsidDel="00723E55">
          <w:delText xml:space="preserve">supprimer </w:delText>
        </w:r>
      </w:del>
      <w:ins w:id="1393" w:author="Missaoui" w:date="2023-05-14T10:20:00Z">
        <w:r w:rsidR="00723E55">
          <w:t>désactiver</w:t>
        </w:r>
        <w:r w:rsidR="00723E55" w:rsidRPr="00FB1C79">
          <w:t xml:space="preserve"> </w:t>
        </w:r>
        <w:r w:rsidR="00723E55">
          <w:t>compte utilisateur</w:t>
        </w:r>
      </w:ins>
      <w:del w:id="1394" w:author="Missaoui" w:date="2023-05-14T10:20:00Z">
        <w:r w:rsidRPr="00FB1C79" w:rsidDel="00723E55">
          <w:delText>données</w:delText>
        </w:r>
      </w:del>
      <w:r w:rsidR="008F29C6">
        <w:t xml:space="preserve"> </w:t>
      </w:r>
      <w:r w:rsidRPr="00FB1C79">
        <w:t>et</w:t>
      </w:r>
      <w:r w:rsidR="008F29C6">
        <w:t xml:space="preserve"> </w:t>
      </w:r>
      <w:del w:id="1395" w:author="Missaoui" w:date="2023-05-14T10:20:00Z">
        <w:r w:rsidRPr="00FB1C79" w:rsidDel="00723E55">
          <w:delText>supprimer compte</w:delText>
        </w:r>
      </w:del>
      <w:ins w:id="1396" w:author="Missaoui" w:date="2023-05-14T10:20:00Z">
        <w:r w:rsidR="00723E55">
          <w:t>chercher utilisateur</w:t>
        </w:r>
      </w:ins>
      <w:r w:rsidRPr="00FB1C79">
        <w:t>.</w:t>
      </w:r>
    </w:p>
    <w:p w:rsidR="004F47EA" w:rsidRPr="00FB1C79" w:rsidRDefault="004F47EA" w:rsidP="004F47EA">
      <w:pPr>
        <w:spacing w:line="360" w:lineRule="auto"/>
        <w:jc w:val="both"/>
        <w:rPr>
          <w:sz w:val="24"/>
          <w:szCs w:val="24"/>
        </w:rPr>
        <w:sectPr w:rsidR="004F47EA" w:rsidRPr="00FB1C79">
          <w:pgSz w:w="12240" w:h="15840"/>
          <w:pgMar w:top="980" w:right="1080" w:bottom="1200" w:left="1200" w:header="717" w:footer="1000" w:gutter="0"/>
          <w:cols w:space="720"/>
        </w:sectPr>
      </w:pPr>
    </w:p>
    <w:p w:rsidR="004F47EA" w:rsidRPr="00FB1C79" w:rsidRDefault="004F47EA" w:rsidP="004F47EA">
      <w:pPr>
        <w:pStyle w:val="Corpsdetexte"/>
        <w:spacing w:before="11"/>
      </w:pPr>
    </w:p>
    <w:p w:rsidR="008457F2" w:rsidRDefault="004F47EA">
      <w:pPr>
        <w:pStyle w:val="Paragraphedeliste"/>
        <w:numPr>
          <w:ilvl w:val="3"/>
          <w:numId w:val="8"/>
        </w:numPr>
        <w:tabs>
          <w:tab w:val="left" w:pos="1561"/>
        </w:tabs>
        <w:spacing w:before="89"/>
        <w:ind w:hanging="721"/>
        <w:rPr>
          <w:b/>
          <w:sz w:val="24"/>
          <w:szCs w:val="24"/>
        </w:rPr>
        <w:pPrChange w:id="1397" w:author="Missaoui" w:date="2023-05-13T13:12:00Z">
          <w:pPr>
            <w:pStyle w:val="Paragraphedeliste"/>
            <w:numPr>
              <w:ilvl w:val="3"/>
              <w:numId w:val="47"/>
            </w:numPr>
            <w:tabs>
              <w:tab w:val="left" w:pos="1561"/>
            </w:tabs>
            <w:spacing w:before="89"/>
            <w:ind w:left="3958" w:hanging="721"/>
          </w:pPr>
        </w:pPrChange>
      </w:pPr>
      <w:r w:rsidRPr="00FB1C79">
        <w:rPr>
          <w:b/>
          <w:sz w:val="24"/>
          <w:szCs w:val="24"/>
        </w:rPr>
        <w:t>Cas</w:t>
      </w:r>
      <w:r w:rsidR="008F29C6">
        <w:rPr>
          <w:b/>
          <w:sz w:val="24"/>
          <w:szCs w:val="24"/>
        </w:rPr>
        <w:t xml:space="preserve"> </w:t>
      </w:r>
      <w:r w:rsidRPr="00FB1C79">
        <w:rPr>
          <w:b/>
          <w:sz w:val="24"/>
          <w:szCs w:val="24"/>
        </w:rPr>
        <w:t>d’utilisation</w:t>
      </w:r>
      <w:r w:rsidR="008F29C6">
        <w:rPr>
          <w:b/>
          <w:sz w:val="24"/>
          <w:szCs w:val="24"/>
        </w:rPr>
        <w:t xml:space="preserve"> </w:t>
      </w:r>
      <w:r w:rsidRPr="00FB1C79">
        <w:rPr>
          <w:b/>
          <w:sz w:val="24"/>
          <w:szCs w:val="24"/>
        </w:rPr>
        <w:t>«</w:t>
      </w:r>
      <w:r w:rsidR="008F29C6">
        <w:rPr>
          <w:b/>
          <w:sz w:val="24"/>
          <w:szCs w:val="24"/>
        </w:rPr>
        <w:t xml:space="preserve"> </w:t>
      </w:r>
      <w:r w:rsidRPr="00FB1C79">
        <w:rPr>
          <w:b/>
          <w:sz w:val="24"/>
          <w:szCs w:val="24"/>
        </w:rPr>
        <w:t>Créer</w:t>
      </w:r>
      <w:r w:rsidR="008F29C6">
        <w:rPr>
          <w:b/>
          <w:sz w:val="24"/>
          <w:szCs w:val="24"/>
        </w:rPr>
        <w:t xml:space="preserve"> </w:t>
      </w:r>
      <w:r w:rsidRPr="00FB1C79">
        <w:rPr>
          <w:b/>
          <w:sz w:val="24"/>
          <w:szCs w:val="24"/>
        </w:rPr>
        <w:t>un</w:t>
      </w:r>
      <w:r w:rsidR="008F29C6">
        <w:rPr>
          <w:b/>
          <w:sz w:val="24"/>
          <w:szCs w:val="24"/>
        </w:rPr>
        <w:t xml:space="preserve"> </w:t>
      </w:r>
      <w:r w:rsidRPr="00FB1C79">
        <w:rPr>
          <w:b/>
          <w:sz w:val="24"/>
          <w:szCs w:val="24"/>
        </w:rPr>
        <w:t>compte »</w:t>
      </w:r>
    </w:p>
    <w:p w:rsidR="004F47EA" w:rsidRPr="00FB1C79" w:rsidRDefault="004F47EA" w:rsidP="008F29C6">
      <w:pPr>
        <w:pStyle w:val="Corpsdetexte"/>
        <w:spacing w:before="240" w:line="360" w:lineRule="auto"/>
        <w:ind w:firstLine="284"/>
        <w:jc w:val="both"/>
      </w:pPr>
      <w:r w:rsidRPr="00FB1C79">
        <w:t>Le</w:t>
      </w:r>
      <w:r w:rsidR="008F29C6">
        <w:t xml:space="preserve"> </w:t>
      </w:r>
      <w:r w:rsidRPr="00FB1C79">
        <w:t>Tableau 3.2 présente</w:t>
      </w:r>
      <w:r w:rsidR="008F29C6">
        <w:t xml:space="preserve"> </w:t>
      </w:r>
      <w:r w:rsidRPr="00FB1C79">
        <w:t>la</w:t>
      </w:r>
      <w:r w:rsidR="008F29C6">
        <w:t xml:space="preserve"> </w:t>
      </w:r>
      <w:r w:rsidRPr="00FB1C79">
        <w:t>description textuelle</w:t>
      </w:r>
      <w:r w:rsidR="008F29C6">
        <w:t xml:space="preserve"> </w:t>
      </w:r>
      <w:r w:rsidRPr="00FB1C79">
        <w:t>pour le</w:t>
      </w:r>
      <w:r w:rsidR="008F29C6">
        <w:t xml:space="preserve"> </w:t>
      </w:r>
      <w:r w:rsidRPr="00FB1C79">
        <w:t>CU</w:t>
      </w:r>
      <w:r w:rsidR="008F29C6">
        <w:t xml:space="preserve"> </w:t>
      </w:r>
      <w:r w:rsidRPr="00FB1C79">
        <w:t>«</w:t>
      </w:r>
      <w:r w:rsidR="008F29C6">
        <w:t xml:space="preserve"> </w:t>
      </w:r>
      <w:r w:rsidRPr="00FB1C79">
        <w:t>créer un compte ».</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21"/>
        <w:gridCol w:w="6910"/>
      </w:tblGrid>
      <w:tr w:rsidR="004F47EA" w:rsidRPr="00FB1C79" w:rsidTr="008F29C6">
        <w:trPr>
          <w:trHeight w:val="573"/>
          <w:jc w:val="center"/>
        </w:trPr>
        <w:tc>
          <w:tcPr>
            <w:tcW w:w="2321" w:type="dxa"/>
          </w:tcPr>
          <w:p w:rsidR="004F47EA" w:rsidRPr="00FB1C79" w:rsidRDefault="004F47EA" w:rsidP="008F29C6">
            <w:pPr>
              <w:pStyle w:val="TableParagraph"/>
              <w:spacing w:line="360" w:lineRule="auto"/>
              <w:ind w:left="994" w:right="757"/>
              <w:jc w:val="center"/>
              <w:rPr>
                <w:b/>
                <w:sz w:val="24"/>
                <w:szCs w:val="24"/>
              </w:rPr>
            </w:pPr>
            <w:r w:rsidRPr="00FB1C79">
              <w:rPr>
                <w:b/>
                <w:sz w:val="24"/>
                <w:szCs w:val="24"/>
              </w:rPr>
              <w:t>Titre</w:t>
            </w:r>
          </w:p>
        </w:tc>
        <w:tc>
          <w:tcPr>
            <w:tcW w:w="6910" w:type="dxa"/>
          </w:tcPr>
          <w:p w:rsidR="004F47EA" w:rsidRPr="00FB1C79" w:rsidRDefault="004F47EA" w:rsidP="008F29C6">
            <w:pPr>
              <w:pStyle w:val="TableParagraph"/>
              <w:spacing w:line="360" w:lineRule="auto"/>
              <w:ind w:left="2411" w:right="2172"/>
              <w:jc w:val="center"/>
              <w:rPr>
                <w:b/>
                <w:sz w:val="24"/>
                <w:szCs w:val="24"/>
              </w:rPr>
            </w:pPr>
            <w:r w:rsidRPr="00FB1C79">
              <w:rPr>
                <w:b/>
                <w:sz w:val="24"/>
                <w:szCs w:val="24"/>
              </w:rPr>
              <w:t>CU: Créer</w:t>
            </w:r>
            <w:r w:rsidR="008F29C6">
              <w:rPr>
                <w:b/>
                <w:sz w:val="24"/>
                <w:szCs w:val="24"/>
              </w:rPr>
              <w:t xml:space="preserve"> </w:t>
            </w:r>
            <w:r w:rsidRPr="00FB1C79">
              <w:rPr>
                <w:b/>
                <w:sz w:val="24"/>
                <w:szCs w:val="24"/>
              </w:rPr>
              <w:t>un</w:t>
            </w:r>
            <w:r w:rsidR="008F29C6">
              <w:rPr>
                <w:b/>
                <w:sz w:val="24"/>
                <w:szCs w:val="24"/>
              </w:rPr>
              <w:t xml:space="preserve"> </w:t>
            </w:r>
            <w:r w:rsidRPr="00FB1C79">
              <w:rPr>
                <w:b/>
                <w:sz w:val="24"/>
                <w:szCs w:val="24"/>
              </w:rPr>
              <w:t>compte</w:t>
            </w:r>
          </w:p>
        </w:tc>
      </w:tr>
      <w:tr w:rsidR="004F47EA" w:rsidRPr="00FB1C79" w:rsidTr="008F29C6">
        <w:trPr>
          <w:trHeight w:val="455"/>
          <w:jc w:val="center"/>
        </w:trPr>
        <w:tc>
          <w:tcPr>
            <w:tcW w:w="2321" w:type="dxa"/>
          </w:tcPr>
          <w:p w:rsidR="004F47EA" w:rsidRPr="00FB1C79" w:rsidRDefault="004F47EA" w:rsidP="008F29C6">
            <w:pPr>
              <w:pStyle w:val="TableParagraph"/>
              <w:spacing w:line="360" w:lineRule="auto"/>
              <w:ind w:left="868"/>
              <w:rPr>
                <w:b/>
                <w:sz w:val="24"/>
                <w:szCs w:val="24"/>
              </w:rPr>
            </w:pPr>
            <w:r w:rsidRPr="00FB1C79">
              <w:rPr>
                <w:b/>
                <w:sz w:val="24"/>
                <w:szCs w:val="24"/>
              </w:rPr>
              <w:t>Résumé</w:t>
            </w:r>
          </w:p>
        </w:tc>
        <w:tc>
          <w:tcPr>
            <w:tcW w:w="6910" w:type="dxa"/>
          </w:tcPr>
          <w:p w:rsidR="004F47EA" w:rsidRPr="00FB1C79" w:rsidRDefault="004F47EA" w:rsidP="008F29C6">
            <w:pPr>
              <w:pStyle w:val="TableParagraph"/>
              <w:spacing w:line="360" w:lineRule="auto"/>
              <w:ind w:left="110" w:right="93"/>
              <w:jc w:val="both"/>
              <w:rPr>
                <w:sz w:val="24"/>
                <w:szCs w:val="24"/>
                <w:lang w:val="fr-FR"/>
              </w:rPr>
            </w:pPr>
            <w:r w:rsidRPr="00FB1C79">
              <w:rPr>
                <w:sz w:val="24"/>
                <w:szCs w:val="24"/>
                <w:lang w:val="fr-FR"/>
              </w:rPr>
              <w:t xml:space="preserve">Ce CU </w:t>
            </w:r>
            <w:r w:rsidR="00D87418" w:rsidRPr="00FB1C79">
              <w:rPr>
                <w:sz w:val="24"/>
                <w:szCs w:val="24"/>
                <w:lang w:val="fr-FR"/>
              </w:rPr>
              <w:t>permet à un utilisateur de créer un compte sur la plateforme.</w:t>
            </w:r>
          </w:p>
        </w:tc>
      </w:tr>
      <w:tr w:rsidR="004F47EA" w:rsidRPr="00FB1C79" w:rsidTr="008F29C6">
        <w:trPr>
          <w:trHeight w:val="576"/>
          <w:jc w:val="center"/>
        </w:trPr>
        <w:tc>
          <w:tcPr>
            <w:tcW w:w="2321" w:type="dxa"/>
          </w:tcPr>
          <w:p w:rsidR="004F47EA" w:rsidRPr="00FB1C79" w:rsidRDefault="004F47EA" w:rsidP="008F29C6">
            <w:pPr>
              <w:pStyle w:val="TableParagraph"/>
              <w:spacing w:before="1" w:line="360" w:lineRule="auto"/>
              <w:ind w:left="424"/>
              <w:rPr>
                <w:b/>
                <w:sz w:val="24"/>
                <w:szCs w:val="24"/>
              </w:rPr>
            </w:pPr>
            <w:r w:rsidRPr="00FB1C79">
              <w:rPr>
                <w:b/>
                <w:sz w:val="24"/>
                <w:szCs w:val="24"/>
              </w:rPr>
              <w:t>Acteur</w:t>
            </w:r>
            <w:r w:rsidR="008F29C6">
              <w:rPr>
                <w:b/>
                <w:sz w:val="24"/>
                <w:szCs w:val="24"/>
              </w:rPr>
              <w:t xml:space="preserve"> </w:t>
            </w:r>
            <w:r w:rsidRPr="00FB1C79">
              <w:rPr>
                <w:b/>
                <w:sz w:val="24"/>
                <w:szCs w:val="24"/>
              </w:rPr>
              <w:t>principal</w:t>
            </w:r>
          </w:p>
        </w:tc>
        <w:tc>
          <w:tcPr>
            <w:tcW w:w="6910" w:type="dxa"/>
          </w:tcPr>
          <w:p w:rsidR="004F47EA" w:rsidRPr="00FB1C79" w:rsidRDefault="004F47EA" w:rsidP="008F29C6">
            <w:pPr>
              <w:pStyle w:val="TableParagraph"/>
              <w:spacing w:before="1" w:line="360" w:lineRule="auto"/>
              <w:ind w:left="110"/>
              <w:jc w:val="both"/>
              <w:rPr>
                <w:sz w:val="24"/>
                <w:szCs w:val="24"/>
              </w:rPr>
            </w:pPr>
            <w:r w:rsidRPr="00FB1C79">
              <w:rPr>
                <w:sz w:val="24"/>
                <w:szCs w:val="24"/>
              </w:rPr>
              <w:t>Utilisateur</w:t>
            </w:r>
          </w:p>
        </w:tc>
      </w:tr>
      <w:tr w:rsidR="004F47EA" w:rsidRPr="00FB1C79" w:rsidTr="008F29C6">
        <w:trPr>
          <w:trHeight w:val="573"/>
          <w:jc w:val="center"/>
        </w:trPr>
        <w:tc>
          <w:tcPr>
            <w:tcW w:w="2321" w:type="dxa"/>
          </w:tcPr>
          <w:p w:rsidR="004F47EA" w:rsidRPr="00FB1C79" w:rsidRDefault="004F47EA" w:rsidP="008F29C6">
            <w:pPr>
              <w:pStyle w:val="TableParagraph"/>
              <w:spacing w:line="360" w:lineRule="auto"/>
              <w:ind w:left="501"/>
              <w:rPr>
                <w:b/>
                <w:sz w:val="24"/>
                <w:szCs w:val="24"/>
              </w:rPr>
            </w:pPr>
            <w:r w:rsidRPr="00FB1C79">
              <w:rPr>
                <w:b/>
                <w:sz w:val="24"/>
                <w:szCs w:val="24"/>
              </w:rPr>
              <w:t>Précondition</w:t>
            </w:r>
          </w:p>
        </w:tc>
        <w:tc>
          <w:tcPr>
            <w:tcW w:w="6910" w:type="dxa"/>
          </w:tcPr>
          <w:p w:rsidR="004F47EA" w:rsidRPr="00FB1C79" w:rsidRDefault="00D87418" w:rsidP="008F29C6">
            <w:pPr>
              <w:pStyle w:val="TableParagraph"/>
              <w:spacing w:line="360" w:lineRule="auto"/>
              <w:ind w:left="110"/>
              <w:jc w:val="both"/>
              <w:rPr>
                <w:sz w:val="24"/>
                <w:szCs w:val="24"/>
                <w:lang w:val="fr-FR"/>
              </w:rPr>
            </w:pPr>
            <w:r w:rsidRPr="00FB1C79">
              <w:rPr>
                <w:sz w:val="24"/>
                <w:szCs w:val="24"/>
                <w:lang w:val="fr-FR"/>
              </w:rPr>
              <w:t>L'utilisateur n'a pas de compte.</w:t>
            </w:r>
          </w:p>
        </w:tc>
      </w:tr>
      <w:tr w:rsidR="004F47EA" w:rsidRPr="00FB1C79" w:rsidTr="008F29C6">
        <w:trPr>
          <w:trHeight w:val="435"/>
          <w:jc w:val="center"/>
        </w:trPr>
        <w:tc>
          <w:tcPr>
            <w:tcW w:w="2321" w:type="dxa"/>
          </w:tcPr>
          <w:p w:rsidR="004F47EA" w:rsidRPr="00FB1C79" w:rsidRDefault="004F47EA" w:rsidP="008F29C6">
            <w:pPr>
              <w:pStyle w:val="TableParagraph"/>
              <w:spacing w:line="360" w:lineRule="auto"/>
              <w:ind w:left="544"/>
              <w:rPr>
                <w:b/>
                <w:sz w:val="24"/>
                <w:szCs w:val="24"/>
              </w:rPr>
            </w:pPr>
            <w:r w:rsidRPr="00FB1C79">
              <w:rPr>
                <w:b/>
                <w:sz w:val="24"/>
                <w:szCs w:val="24"/>
              </w:rPr>
              <w:t>Postcondition</w:t>
            </w:r>
          </w:p>
        </w:tc>
        <w:tc>
          <w:tcPr>
            <w:tcW w:w="6910" w:type="dxa"/>
          </w:tcPr>
          <w:p w:rsidR="004F47EA" w:rsidRPr="008F29C6" w:rsidRDefault="00D87418" w:rsidP="008F29C6">
            <w:pPr>
              <w:pStyle w:val="TableParagraph"/>
              <w:spacing w:line="360" w:lineRule="auto"/>
              <w:ind w:left="110" w:right="98"/>
              <w:jc w:val="both"/>
              <w:rPr>
                <w:spacing w:val="-57"/>
                <w:sz w:val="24"/>
                <w:szCs w:val="24"/>
                <w:lang w:val="fr-FR"/>
              </w:rPr>
            </w:pPr>
            <w:r w:rsidRPr="00FB1C79">
              <w:rPr>
                <w:sz w:val="24"/>
                <w:szCs w:val="24"/>
                <w:lang w:val="fr-FR"/>
              </w:rPr>
              <w:t>Un nouveau compte utilisateur est créé</w:t>
            </w:r>
            <w:r w:rsidR="008F29C6">
              <w:rPr>
                <w:sz w:val="24"/>
                <w:szCs w:val="24"/>
                <w:lang w:val="fr-FR"/>
              </w:rPr>
              <w:t xml:space="preserve"> </w:t>
            </w:r>
            <w:r w:rsidR="004F47EA" w:rsidRPr="00FB1C79">
              <w:rPr>
                <w:sz w:val="24"/>
                <w:szCs w:val="24"/>
                <w:lang w:val="fr-FR"/>
              </w:rPr>
              <w:t>dans</w:t>
            </w:r>
            <w:r w:rsidR="008F29C6">
              <w:rPr>
                <w:sz w:val="24"/>
                <w:szCs w:val="24"/>
                <w:lang w:val="fr-FR"/>
              </w:rPr>
              <w:t xml:space="preserve"> </w:t>
            </w:r>
            <w:r w:rsidR="004F47EA" w:rsidRPr="00FB1C79">
              <w:rPr>
                <w:sz w:val="24"/>
                <w:szCs w:val="24"/>
                <w:lang w:val="fr-FR"/>
              </w:rPr>
              <w:t>la</w:t>
            </w:r>
            <w:r w:rsidR="008F29C6">
              <w:rPr>
                <w:sz w:val="24"/>
                <w:szCs w:val="24"/>
                <w:lang w:val="fr-FR"/>
              </w:rPr>
              <w:t xml:space="preserve"> </w:t>
            </w:r>
            <w:r w:rsidR="004F47EA" w:rsidRPr="00FB1C79">
              <w:rPr>
                <w:sz w:val="24"/>
                <w:szCs w:val="24"/>
                <w:lang w:val="fr-FR"/>
              </w:rPr>
              <w:t>base</w:t>
            </w:r>
            <w:r w:rsidR="008F29C6">
              <w:rPr>
                <w:sz w:val="24"/>
                <w:szCs w:val="24"/>
                <w:lang w:val="fr-FR"/>
              </w:rPr>
              <w:t xml:space="preserve"> </w:t>
            </w:r>
            <w:r w:rsidR="004F47EA" w:rsidRPr="00FB1C79">
              <w:rPr>
                <w:sz w:val="24"/>
                <w:szCs w:val="24"/>
                <w:lang w:val="fr-FR"/>
              </w:rPr>
              <w:t>de</w:t>
            </w:r>
            <w:r w:rsidR="008F29C6">
              <w:rPr>
                <w:spacing w:val="-57"/>
                <w:sz w:val="24"/>
                <w:szCs w:val="24"/>
                <w:lang w:val="fr-FR"/>
              </w:rPr>
              <w:t xml:space="preserve"> </w:t>
            </w:r>
            <w:r w:rsidR="004F47EA" w:rsidRPr="008F29C6">
              <w:rPr>
                <w:sz w:val="24"/>
                <w:szCs w:val="24"/>
                <w:lang w:val="fr-FR"/>
              </w:rPr>
              <w:t>données.</w:t>
            </w:r>
          </w:p>
        </w:tc>
      </w:tr>
      <w:tr w:rsidR="004F47EA" w:rsidRPr="00FB1C79" w:rsidTr="008F29C6">
        <w:trPr>
          <w:trHeight w:val="3052"/>
          <w:jc w:val="center"/>
        </w:trPr>
        <w:tc>
          <w:tcPr>
            <w:tcW w:w="2321" w:type="dxa"/>
          </w:tcPr>
          <w:p w:rsidR="004F47EA" w:rsidRPr="008F29C6" w:rsidRDefault="004F47EA" w:rsidP="008F29C6">
            <w:pPr>
              <w:pStyle w:val="TableParagraph"/>
              <w:spacing w:line="360" w:lineRule="auto"/>
              <w:rPr>
                <w:sz w:val="24"/>
                <w:szCs w:val="24"/>
                <w:lang w:val="fr-FR"/>
              </w:rPr>
            </w:pPr>
          </w:p>
          <w:p w:rsidR="004F47EA" w:rsidRPr="008F29C6" w:rsidRDefault="004F47EA" w:rsidP="008F29C6">
            <w:pPr>
              <w:pStyle w:val="TableParagraph"/>
              <w:spacing w:line="360" w:lineRule="auto"/>
              <w:rPr>
                <w:sz w:val="24"/>
                <w:szCs w:val="24"/>
                <w:lang w:val="fr-FR"/>
              </w:rPr>
            </w:pPr>
          </w:p>
          <w:p w:rsidR="004F47EA" w:rsidRPr="008F29C6" w:rsidRDefault="004F47EA" w:rsidP="008F29C6">
            <w:pPr>
              <w:pStyle w:val="TableParagraph"/>
              <w:spacing w:line="360" w:lineRule="auto"/>
              <w:rPr>
                <w:sz w:val="24"/>
                <w:szCs w:val="24"/>
                <w:lang w:val="fr-FR"/>
              </w:rPr>
            </w:pPr>
          </w:p>
          <w:p w:rsidR="004F47EA" w:rsidRPr="008F29C6" w:rsidRDefault="004F47EA" w:rsidP="008F29C6">
            <w:pPr>
              <w:pStyle w:val="TableParagraph"/>
              <w:spacing w:line="360" w:lineRule="auto"/>
              <w:rPr>
                <w:sz w:val="24"/>
                <w:szCs w:val="24"/>
                <w:lang w:val="fr-FR"/>
              </w:rPr>
            </w:pPr>
          </w:p>
          <w:p w:rsidR="004F47EA" w:rsidRPr="008F29C6" w:rsidRDefault="004F47EA" w:rsidP="008F29C6">
            <w:pPr>
              <w:pStyle w:val="TableParagraph"/>
              <w:spacing w:line="360" w:lineRule="auto"/>
              <w:rPr>
                <w:sz w:val="24"/>
                <w:szCs w:val="24"/>
                <w:lang w:val="fr-FR"/>
              </w:rPr>
            </w:pPr>
          </w:p>
          <w:p w:rsidR="004F47EA" w:rsidRPr="00FB1C79" w:rsidRDefault="004F47EA" w:rsidP="008F29C6">
            <w:pPr>
              <w:pStyle w:val="TableParagraph"/>
              <w:spacing w:before="225" w:line="360" w:lineRule="auto"/>
              <w:ind w:left="335"/>
              <w:rPr>
                <w:b/>
                <w:sz w:val="24"/>
                <w:szCs w:val="24"/>
              </w:rPr>
            </w:pPr>
            <w:r w:rsidRPr="00FB1C79">
              <w:rPr>
                <w:b/>
                <w:sz w:val="24"/>
                <w:szCs w:val="24"/>
              </w:rPr>
              <w:t>Scénario</w:t>
            </w:r>
            <w:r w:rsidR="008F29C6">
              <w:rPr>
                <w:b/>
                <w:sz w:val="24"/>
                <w:szCs w:val="24"/>
              </w:rPr>
              <w:t xml:space="preserve"> </w:t>
            </w:r>
            <w:r w:rsidRPr="00FB1C79">
              <w:rPr>
                <w:b/>
                <w:sz w:val="24"/>
                <w:szCs w:val="24"/>
              </w:rPr>
              <w:t>de</w:t>
            </w:r>
            <w:r w:rsidR="008F29C6">
              <w:rPr>
                <w:b/>
                <w:sz w:val="24"/>
                <w:szCs w:val="24"/>
              </w:rPr>
              <w:t xml:space="preserve"> </w:t>
            </w:r>
            <w:r w:rsidRPr="00FB1C79">
              <w:rPr>
                <w:b/>
                <w:sz w:val="24"/>
                <w:szCs w:val="24"/>
              </w:rPr>
              <w:t>base</w:t>
            </w:r>
          </w:p>
        </w:tc>
        <w:tc>
          <w:tcPr>
            <w:tcW w:w="6910" w:type="dxa"/>
          </w:tcPr>
          <w:p w:rsidR="008457F2" w:rsidRDefault="00D87418" w:rsidP="008F29C6">
            <w:pPr>
              <w:pStyle w:val="TableParagraph"/>
              <w:numPr>
                <w:ilvl w:val="0"/>
                <w:numId w:val="7"/>
              </w:numPr>
              <w:tabs>
                <w:tab w:val="left" w:pos="351"/>
              </w:tabs>
              <w:spacing w:line="360" w:lineRule="auto"/>
              <w:jc w:val="both"/>
              <w:rPr>
                <w:sz w:val="24"/>
                <w:szCs w:val="24"/>
                <w:lang w:val="fr-FR"/>
              </w:rPr>
              <w:pPrChange w:id="1398" w:author="Missaoui" w:date="2023-05-13T13:12:00Z">
                <w:pPr>
                  <w:pStyle w:val="TableParagraph"/>
                  <w:numPr>
                    <w:numId w:val="46"/>
                  </w:numPr>
                  <w:tabs>
                    <w:tab w:val="left" w:pos="351"/>
                  </w:tabs>
                  <w:spacing w:line="275" w:lineRule="exact"/>
                  <w:ind w:left="536" w:hanging="360"/>
                </w:pPr>
              </w:pPrChange>
            </w:pPr>
            <w:r w:rsidRPr="00FB1C79">
              <w:rPr>
                <w:sz w:val="24"/>
                <w:szCs w:val="24"/>
                <w:lang w:val="fr-FR"/>
              </w:rPr>
              <w:t>L'utilisateur accède à la page d'inscription.</w:t>
            </w:r>
          </w:p>
          <w:p w:rsidR="008457F2" w:rsidRDefault="004F47EA" w:rsidP="008F29C6">
            <w:pPr>
              <w:pStyle w:val="TableParagraph"/>
              <w:numPr>
                <w:ilvl w:val="0"/>
                <w:numId w:val="7"/>
              </w:numPr>
              <w:tabs>
                <w:tab w:val="left" w:pos="351"/>
              </w:tabs>
              <w:spacing w:before="161" w:line="360" w:lineRule="auto"/>
              <w:ind w:hanging="241"/>
              <w:jc w:val="both"/>
              <w:rPr>
                <w:sz w:val="24"/>
                <w:szCs w:val="24"/>
                <w:lang w:val="fr-FR"/>
              </w:rPr>
              <w:pPrChange w:id="1399" w:author="Missaoui" w:date="2023-05-13T13:12:00Z">
                <w:pPr>
                  <w:pStyle w:val="TableParagraph"/>
                  <w:numPr>
                    <w:numId w:val="46"/>
                  </w:numPr>
                  <w:tabs>
                    <w:tab w:val="left" w:pos="351"/>
                  </w:tabs>
                  <w:spacing w:before="161"/>
                  <w:ind w:left="536" w:hanging="241"/>
                </w:pPr>
              </w:pPrChange>
            </w:pPr>
            <w:r w:rsidRPr="008F29C6">
              <w:rPr>
                <w:sz w:val="24"/>
                <w:szCs w:val="24"/>
                <w:lang w:val="fr-FR"/>
              </w:rPr>
              <w:t>Le</w:t>
            </w:r>
            <w:r w:rsidR="008F29C6" w:rsidRPr="008F29C6">
              <w:rPr>
                <w:sz w:val="24"/>
                <w:szCs w:val="24"/>
                <w:lang w:val="fr-FR"/>
              </w:rPr>
              <w:t xml:space="preserve"> </w:t>
            </w:r>
            <w:r w:rsidRPr="008F29C6">
              <w:rPr>
                <w:sz w:val="24"/>
                <w:szCs w:val="24"/>
                <w:lang w:val="fr-FR"/>
              </w:rPr>
              <w:t>système</w:t>
            </w:r>
            <w:r w:rsidR="008F29C6" w:rsidRPr="008F29C6">
              <w:rPr>
                <w:sz w:val="24"/>
                <w:szCs w:val="24"/>
                <w:lang w:val="fr-FR"/>
              </w:rPr>
              <w:t xml:space="preserve"> </w:t>
            </w:r>
            <w:r w:rsidRPr="008F29C6">
              <w:rPr>
                <w:sz w:val="24"/>
                <w:szCs w:val="24"/>
                <w:lang w:val="fr-FR"/>
              </w:rPr>
              <w:t>charge</w:t>
            </w:r>
            <w:r w:rsidR="008F29C6" w:rsidRPr="008F29C6">
              <w:rPr>
                <w:sz w:val="24"/>
                <w:szCs w:val="24"/>
                <w:lang w:val="fr-FR"/>
              </w:rPr>
              <w:t xml:space="preserve"> </w:t>
            </w:r>
            <w:r w:rsidRPr="008F29C6">
              <w:rPr>
                <w:sz w:val="24"/>
                <w:szCs w:val="24"/>
                <w:lang w:val="fr-FR"/>
              </w:rPr>
              <w:t>la page</w:t>
            </w:r>
            <w:r w:rsidR="008F29C6" w:rsidRPr="008F29C6">
              <w:rPr>
                <w:sz w:val="24"/>
                <w:szCs w:val="24"/>
                <w:lang w:val="fr-FR"/>
              </w:rPr>
              <w:t xml:space="preserve"> </w:t>
            </w:r>
            <w:r w:rsidRPr="008F29C6">
              <w:rPr>
                <w:sz w:val="24"/>
                <w:szCs w:val="24"/>
                <w:lang w:val="fr-FR"/>
              </w:rPr>
              <w:t xml:space="preserve">de </w:t>
            </w:r>
            <w:del w:id="1400" w:author="Missaoui" w:date="2023-05-14T10:23:00Z">
              <w:r w:rsidR="008F29C6" w:rsidRPr="008F29C6" w:rsidDel="00AD7C90">
                <w:rPr>
                  <w:sz w:val="24"/>
                  <w:szCs w:val="24"/>
                  <w:lang w:val="fr-FR"/>
                </w:rPr>
                <w:delText>creation</w:delText>
              </w:r>
            </w:del>
            <w:ins w:id="1401" w:author="Missaoui" w:date="2023-05-14T10:23:00Z">
              <w:r w:rsidR="00AD7C90" w:rsidRPr="008F29C6">
                <w:rPr>
                  <w:sz w:val="24"/>
                  <w:szCs w:val="24"/>
                  <w:lang w:val="fr-FR"/>
                </w:rPr>
                <w:t>création</w:t>
              </w:r>
            </w:ins>
            <w:r w:rsidR="008F29C6" w:rsidRPr="008F29C6">
              <w:rPr>
                <w:sz w:val="24"/>
                <w:szCs w:val="24"/>
                <w:lang w:val="fr-FR"/>
              </w:rPr>
              <w:t xml:space="preserve"> </w:t>
            </w:r>
            <w:r w:rsidRPr="008F29C6">
              <w:rPr>
                <w:sz w:val="24"/>
                <w:szCs w:val="24"/>
                <w:lang w:val="fr-FR"/>
              </w:rPr>
              <w:t>d’un compte.</w:t>
            </w:r>
          </w:p>
          <w:p w:rsidR="008457F2" w:rsidRDefault="00D87418" w:rsidP="008F29C6">
            <w:pPr>
              <w:pStyle w:val="TableParagraph"/>
              <w:numPr>
                <w:ilvl w:val="0"/>
                <w:numId w:val="7"/>
              </w:numPr>
              <w:tabs>
                <w:tab w:val="left" w:pos="351"/>
              </w:tabs>
              <w:spacing w:before="161" w:line="360" w:lineRule="auto"/>
              <w:ind w:hanging="241"/>
              <w:jc w:val="both"/>
              <w:rPr>
                <w:sz w:val="24"/>
                <w:szCs w:val="24"/>
                <w:lang w:val="fr-FR"/>
              </w:rPr>
              <w:pPrChange w:id="1402" w:author="Missaoui" w:date="2023-05-13T13:12:00Z">
                <w:pPr>
                  <w:pStyle w:val="TableParagraph"/>
                  <w:numPr>
                    <w:numId w:val="46"/>
                  </w:numPr>
                  <w:tabs>
                    <w:tab w:val="left" w:pos="351"/>
                  </w:tabs>
                  <w:spacing w:before="161"/>
                  <w:ind w:left="536" w:hanging="241"/>
                </w:pPr>
              </w:pPrChange>
            </w:pPr>
            <w:r w:rsidRPr="00FB1C79">
              <w:rPr>
                <w:sz w:val="24"/>
                <w:szCs w:val="24"/>
                <w:lang w:val="fr-FR"/>
              </w:rPr>
              <w:t>L'utilisateur remplit le formulaire d'inscription avec ses informations personnelles.</w:t>
            </w:r>
          </w:p>
          <w:p w:rsidR="008457F2" w:rsidRDefault="00D87418" w:rsidP="00AD7C90">
            <w:pPr>
              <w:pStyle w:val="TableParagraph"/>
              <w:numPr>
                <w:ilvl w:val="0"/>
                <w:numId w:val="7"/>
              </w:numPr>
              <w:tabs>
                <w:tab w:val="left" w:pos="351"/>
              </w:tabs>
              <w:spacing w:before="161" w:line="360" w:lineRule="auto"/>
              <w:ind w:hanging="241"/>
              <w:jc w:val="both"/>
              <w:rPr>
                <w:sz w:val="24"/>
                <w:szCs w:val="24"/>
                <w:lang w:val="fr-FR"/>
              </w:rPr>
              <w:pPrChange w:id="1403" w:author="Missaoui" w:date="2023-05-14T10:23:00Z">
                <w:pPr>
                  <w:pStyle w:val="TableParagraph"/>
                  <w:numPr>
                    <w:numId w:val="46"/>
                  </w:numPr>
                  <w:tabs>
                    <w:tab w:val="left" w:pos="351"/>
                  </w:tabs>
                  <w:spacing w:before="161"/>
                  <w:ind w:left="536" w:hanging="241"/>
                </w:pPr>
              </w:pPrChange>
            </w:pPr>
            <w:r w:rsidRPr="00FB1C79">
              <w:rPr>
                <w:sz w:val="24"/>
                <w:szCs w:val="24"/>
              </w:rPr>
              <w:t xml:space="preserve">L'utilisateur </w:t>
            </w:r>
            <w:del w:id="1404" w:author="Missaoui" w:date="2023-05-14T10:23:00Z">
              <w:r w:rsidRPr="00FB1C79" w:rsidDel="00AD7C90">
                <w:rPr>
                  <w:sz w:val="24"/>
                  <w:szCs w:val="24"/>
                </w:rPr>
                <w:delText>soumet le formulaire</w:delText>
              </w:r>
            </w:del>
            <w:ins w:id="1405" w:author="Missaoui" w:date="2023-05-14T10:23:00Z">
              <w:r w:rsidR="00AD7C90">
                <w:rPr>
                  <w:sz w:val="24"/>
                  <w:szCs w:val="24"/>
                </w:rPr>
                <w:t xml:space="preserve">clique sur </w:t>
              </w:r>
              <w:r w:rsidR="00AD7C90">
                <w:rPr>
                  <w:sz w:val="24"/>
                  <w:szCs w:val="24"/>
                </w:rPr>
                <w:t>“</w:t>
              </w:r>
              <w:r w:rsidR="00AD7C90">
                <w:rPr>
                  <w:sz w:val="24"/>
                  <w:szCs w:val="24"/>
                </w:rPr>
                <w:t>Register</w:t>
              </w:r>
              <w:r w:rsidR="00AD7C90">
                <w:rPr>
                  <w:sz w:val="24"/>
                  <w:szCs w:val="24"/>
                </w:rPr>
                <w:t>”</w:t>
              </w:r>
            </w:ins>
            <w:r w:rsidR="004F47EA" w:rsidRPr="00FB1C79">
              <w:rPr>
                <w:sz w:val="24"/>
                <w:szCs w:val="24"/>
              </w:rPr>
              <w:t>.</w:t>
            </w:r>
          </w:p>
          <w:p w:rsidR="008457F2" w:rsidRDefault="00D87418" w:rsidP="00AD7C90">
            <w:pPr>
              <w:pStyle w:val="TableParagraph"/>
              <w:numPr>
                <w:ilvl w:val="0"/>
                <w:numId w:val="7"/>
              </w:numPr>
              <w:tabs>
                <w:tab w:val="left" w:pos="351"/>
              </w:tabs>
              <w:spacing w:before="158" w:line="360" w:lineRule="auto"/>
              <w:ind w:hanging="241"/>
              <w:jc w:val="both"/>
              <w:rPr>
                <w:sz w:val="24"/>
                <w:szCs w:val="24"/>
                <w:lang w:val="fr-FR"/>
              </w:rPr>
              <w:pPrChange w:id="1406" w:author="Missaoui" w:date="2023-05-14T10:24:00Z">
                <w:pPr>
                  <w:pStyle w:val="TableParagraph"/>
                  <w:numPr>
                    <w:numId w:val="46"/>
                  </w:numPr>
                  <w:tabs>
                    <w:tab w:val="left" w:pos="351"/>
                  </w:tabs>
                  <w:spacing w:before="158"/>
                  <w:ind w:left="536" w:hanging="241"/>
                </w:pPr>
              </w:pPrChange>
            </w:pPr>
            <w:r w:rsidRPr="00FB1C79">
              <w:rPr>
                <w:sz w:val="24"/>
                <w:szCs w:val="24"/>
                <w:lang w:val="fr-FR"/>
              </w:rPr>
              <w:t>L</w:t>
            </w:r>
            <w:ins w:id="1407" w:author="Missaoui" w:date="2023-05-14T10:24:00Z">
              <w:r w:rsidR="00AD7C90">
                <w:rPr>
                  <w:sz w:val="24"/>
                  <w:szCs w:val="24"/>
                  <w:lang w:val="fr-FR"/>
                </w:rPr>
                <w:t>e</w:t>
              </w:r>
            </w:ins>
            <w:del w:id="1408" w:author="Missaoui" w:date="2023-05-14T10:24:00Z">
              <w:r w:rsidRPr="00FB1C79" w:rsidDel="00AD7C90">
                <w:rPr>
                  <w:sz w:val="24"/>
                  <w:szCs w:val="24"/>
                  <w:lang w:val="fr-FR"/>
                </w:rPr>
                <w:delText>a</w:delText>
              </w:r>
            </w:del>
            <w:r w:rsidRPr="00FB1C79">
              <w:rPr>
                <w:sz w:val="24"/>
                <w:szCs w:val="24"/>
                <w:lang w:val="fr-FR"/>
              </w:rPr>
              <w:t xml:space="preserve"> </w:t>
            </w:r>
            <w:del w:id="1409" w:author="Missaoui" w:date="2023-05-14T10:24:00Z">
              <w:r w:rsidRPr="00FB1C79" w:rsidDel="00AD7C90">
                <w:rPr>
                  <w:sz w:val="24"/>
                  <w:szCs w:val="24"/>
                  <w:lang w:val="fr-FR"/>
                </w:rPr>
                <w:delText xml:space="preserve">plateforme </w:delText>
              </w:r>
            </w:del>
            <w:ins w:id="1410" w:author="Missaoui" w:date="2023-05-14T10:24:00Z">
              <w:r w:rsidR="00AD7C90">
                <w:rPr>
                  <w:sz w:val="24"/>
                  <w:szCs w:val="24"/>
                  <w:lang w:val="fr-FR"/>
                </w:rPr>
                <w:t xml:space="preserve">système </w:t>
              </w:r>
            </w:ins>
            <w:r w:rsidRPr="00FB1C79">
              <w:rPr>
                <w:sz w:val="24"/>
                <w:szCs w:val="24"/>
                <w:lang w:val="fr-FR"/>
              </w:rPr>
              <w:t xml:space="preserve">vérifie </w:t>
            </w:r>
            <w:del w:id="1411" w:author="Missaoui" w:date="2023-05-14T10:24:00Z">
              <w:r w:rsidRPr="00FB1C79" w:rsidDel="00AD7C90">
                <w:rPr>
                  <w:sz w:val="24"/>
                  <w:szCs w:val="24"/>
                  <w:lang w:val="fr-FR"/>
                </w:rPr>
                <w:delText>si l'adresse email est unique</w:delText>
              </w:r>
            </w:del>
            <w:ins w:id="1412" w:author="Missaoui" w:date="2023-05-14T10:24:00Z">
              <w:r w:rsidR="00AD7C90">
                <w:rPr>
                  <w:sz w:val="24"/>
                  <w:szCs w:val="24"/>
                  <w:lang w:val="fr-FR"/>
                </w:rPr>
                <w:t>les données saisies</w:t>
              </w:r>
            </w:ins>
            <w:r w:rsidRPr="00FB1C79">
              <w:rPr>
                <w:sz w:val="24"/>
                <w:szCs w:val="24"/>
                <w:lang w:val="fr-FR"/>
              </w:rPr>
              <w:t>.</w:t>
            </w:r>
          </w:p>
          <w:p w:rsidR="008457F2" w:rsidRDefault="00D87418" w:rsidP="00AD7C90">
            <w:pPr>
              <w:pStyle w:val="TableParagraph"/>
              <w:numPr>
                <w:ilvl w:val="0"/>
                <w:numId w:val="7"/>
              </w:numPr>
              <w:tabs>
                <w:tab w:val="left" w:pos="351"/>
              </w:tabs>
              <w:spacing w:before="158" w:line="360" w:lineRule="auto"/>
              <w:ind w:hanging="241"/>
              <w:jc w:val="both"/>
              <w:rPr>
                <w:sz w:val="24"/>
                <w:szCs w:val="24"/>
                <w:lang w:val="fr-FR"/>
              </w:rPr>
              <w:pPrChange w:id="1413" w:author="Missaoui" w:date="2023-05-14T10:24:00Z">
                <w:pPr>
                  <w:pStyle w:val="TableParagraph"/>
                  <w:numPr>
                    <w:numId w:val="46"/>
                  </w:numPr>
                  <w:tabs>
                    <w:tab w:val="left" w:pos="351"/>
                  </w:tabs>
                  <w:spacing w:before="158"/>
                  <w:ind w:left="536" w:hanging="241"/>
                </w:pPr>
              </w:pPrChange>
            </w:pPr>
            <w:r w:rsidRPr="00FB1C79">
              <w:rPr>
                <w:sz w:val="24"/>
                <w:szCs w:val="24"/>
                <w:lang w:val="fr-FR"/>
              </w:rPr>
              <w:t>L</w:t>
            </w:r>
            <w:ins w:id="1414" w:author="Missaoui" w:date="2023-05-14T10:24:00Z">
              <w:r w:rsidR="00AD7C90">
                <w:rPr>
                  <w:sz w:val="24"/>
                  <w:szCs w:val="24"/>
                  <w:lang w:val="fr-FR"/>
                </w:rPr>
                <w:t>e</w:t>
              </w:r>
            </w:ins>
            <w:del w:id="1415" w:author="Missaoui" w:date="2023-05-14T10:24:00Z">
              <w:r w:rsidRPr="00FB1C79" w:rsidDel="00AD7C90">
                <w:rPr>
                  <w:sz w:val="24"/>
                  <w:szCs w:val="24"/>
                  <w:lang w:val="fr-FR"/>
                </w:rPr>
                <w:delText>a</w:delText>
              </w:r>
            </w:del>
            <w:r w:rsidRPr="00FB1C79">
              <w:rPr>
                <w:sz w:val="24"/>
                <w:szCs w:val="24"/>
                <w:lang w:val="fr-FR"/>
              </w:rPr>
              <w:t xml:space="preserve"> </w:t>
            </w:r>
            <w:del w:id="1416" w:author="Missaoui" w:date="2023-05-14T10:24:00Z">
              <w:r w:rsidRPr="00FB1C79" w:rsidDel="00AD7C90">
                <w:rPr>
                  <w:sz w:val="24"/>
                  <w:szCs w:val="24"/>
                  <w:lang w:val="fr-FR"/>
                </w:rPr>
                <w:delText xml:space="preserve">plateforme </w:delText>
              </w:r>
            </w:del>
            <w:ins w:id="1417" w:author="Missaoui" w:date="2023-05-14T10:24:00Z">
              <w:r w:rsidR="00AD7C90">
                <w:rPr>
                  <w:sz w:val="24"/>
                  <w:szCs w:val="24"/>
                  <w:lang w:val="fr-FR"/>
                </w:rPr>
                <w:t>système</w:t>
              </w:r>
              <w:r w:rsidR="00AD7C90" w:rsidRPr="00FB1C79">
                <w:rPr>
                  <w:sz w:val="24"/>
                  <w:szCs w:val="24"/>
                  <w:lang w:val="fr-FR"/>
                </w:rPr>
                <w:t xml:space="preserve"> </w:t>
              </w:r>
            </w:ins>
            <w:r w:rsidRPr="00FB1C79">
              <w:rPr>
                <w:sz w:val="24"/>
                <w:szCs w:val="24"/>
                <w:lang w:val="fr-FR"/>
              </w:rPr>
              <w:t>crée un nouveau compte utilisateur avec les informations fournies</w:t>
            </w:r>
            <w:r w:rsidR="004F47EA" w:rsidRPr="00FB1C79">
              <w:rPr>
                <w:sz w:val="24"/>
                <w:szCs w:val="24"/>
                <w:lang w:val="fr-FR"/>
              </w:rPr>
              <w:t>.</w:t>
            </w:r>
          </w:p>
          <w:p w:rsidR="008457F2" w:rsidRDefault="00D87418" w:rsidP="00AD7C90">
            <w:pPr>
              <w:pStyle w:val="TableParagraph"/>
              <w:numPr>
                <w:ilvl w:val="0"/>
                <w:numId w:val="7"/>
              </w:numPr>
              <w:tabs>
                <w:tab w:val="left" w:pos="351"/>
              </w:tabs>
              <w:spacing w:before="161" w:line="360" w:lineRule="auto"/>
              <w:ind w:hanging="241"/>
              <w:jc w:val="both"/>
              <w:rPr>
                <w:sz w:val="24"/>
                <w:szCs w:val="24"/>
                <w:lang w:val="fr-FR"/>
              </w:rPr>
              <w:pPrChange w:id="1418" w:author="Missaoui" w:date="2023-05-14T10:24:00Z">
                <w:pPr>
                  <w:pStyle w:val="TableParagraph"/>
                  <w:numPr>
                    <w:numId w:val="46"/>
                  </w:numPr>
                  <w:tabs>
                    <w:tab w:val="left" w:pos="351"/>
                  </w:tabs>
                  <w:spacing w:before="161"/>
                  <w:ind w:left="536" w:hanging="241"/>
                </w:pPr>
              </w:pPrChange>
            </w:pPr>
            <w:r w:rsidRPr="00FB1C79">
              <w:rPr>
                <w:sz w:val="24"/>
                <w:szCs w:val="24"/>
                <w:lang w:val="fr-FR"/>
              </w:rPr>
              <w:t>L</w:t>
            </w:r>
            <w:ins w:id="1419" w:author="Missaoui" w:date="2023-05-14T10:24:00Z">
              <w:r w:rsidR="00AD7C90">
                <w:rPr>
                  <w:sz w:val="24"/>
                  <w:szCs w:val="24"/>
                  <w:lang w:val="fr-FR"/>
                </w:rPr>
                <w:t>e</w:t>
              </w:r>
            </w:ins>
            <w:del w:id="1420" w:author="Missaoui" w:date="2023-05-14T10:24:00Z">
              <w:r w:rsidRPr="00FB1C79" w:rsidDel="00AD7C90">
                <w:rPr>
                  <w:sz w:val="24"/>
                  <w:szCs w:val="24"/>
                  <w:lang w:val="fr-FR"/>
                </w:rPr>
                <w:delText>a</w:delText>
              </w:r>
            </w:del>
            <w:r w:rsidRPr="00FB1C79">
              <w:rPr>
                <w:sz w:val="24"/>
                <w:szCs w:val="24"/>
                <w:lang w:val="fr-FR"/>
              </w:rPr>
              <w:t xml:space="preserve"> </w:t>
            </w:r>
            <w:del w:id="1421" w:author="Missaoui" w:date="2023-05-14T10:24:00Z">
              <w:r w:rsidRPr="00FB1C79" w:rsidDel="00AD7C90">
                <w:rPr>
                  <w:sz w:val="24"/>
                  <w:szCs w:val="24"/>
                  <w:lang w:val="fr-FR"/>
                </w:rPr>
                <w:delText xml:space="preserve">plateforme </w:delText>
              </w:r>
            </w:del>
            <w:ins w:id="1422" w:author="Missaoui" w:date="2023-05-14T10:24:00Z">
              <w:r w:rsidR="00AD7C90">
                <w:rPr>
                  <w:sz w:val="24"/>
                  <w:szCs w:val="24"/>
                  <w:lang w:val="fr-FR"/>
                </w:rPr>
                <w:t>système</w:t>
              </w:r>
              <w:r w:rsidR="00AD7C90" w:rsidRPr="00FB1C79">
                <w:rPr>
                  <w:sz w:val="24"/>
                  <w:szCs w:val="24"/>
                  <w:lang w:val="fr-FR"/>
                </w:rPr>
                <w:t xml:space="preserve"> </w:t>
              </w:r>
            </w:ins>
            <w:r w:rsidRPr="00FB1C79">
              <w:rPr>
                <w:sz w:val="24"/>
                <w:szCs w:val="24"/>
                <w:lang w:val="fr-FR"/>
              </w:rPr>
              <w:t>redirige l'utilisateur vers la page de connexion.</w:t>
            </w:r>
          </w:p>
        </w:tc>
      </w:tr>
      <w:tr w:rsidR="004F47EA" w:rsidRPr="00FB1C79" w:rsidTr="008F29C6">
        <w:trPr>
          <w:trHeight w:val="1307"/>
          <w:jc w:val="center"/>
        </w:trPr>
        <w:tc>
          <w:tcPr>
            <w:tcW w:w="2321" w:type="dxa"/>
          </w:tcPr>
          <w:p w:rsidR="004F47EA" w:rsidRPr="00FB1C79" w:rsidRDefault="004F47EA" w:rsidP="00AD7C90">
            <w:pPr>
              <w:pStyle w:val="TableParagraph"/>
              <w:spacing w:line="360" w:lineRule="auto"/>
              <w:ind w:right="571"/>
              <w:jc w:val="center"/>
              <w:rPr>
                <w:b/>
                <w:sz w:val="24"/>
                <w:szCs w:val="24"/>
              </w:rPr>
              <w:pPrChange w:id="1423" w:author="Missaoui" w:date="2023-05-14T10:25:00Z">
                <w:pPr>
                  <w:pStyle w:val="TableParagraph"/>
                  <w:spacing w:line="360" w:lineRule="auto"/>
                  <w:ind w:left="654" w:right="571" w:firstLine="172"/>
                </w:pPr>
              </w:pPrChange>
            </w:pPr>
            <w:r w:rsidRPr="00FB1C79">
              <w:rPr>
                <w:b/>
                <w:sz w:val="24"/>
                <w:szCs w:val="24"/>
              </w:rPr>
              <w:t>Scénario</w:t>
            </w:r>
            <w:ins w:id="1424" w:author="Missaoui" w:date="2023-05-14T10:25:00Z">
              <w:r w:rsidR="00AD7C90">
                <w:rPr>
                  <w:b/>
                  <w:sz w:val="24"/>
                  <w:szCs w:val="24"/>
                </w:rPr>
                <w:t xml:space="preserve"> </w:t>
              </w:r>
            </w:ins>
            <w:r w:rsidRPr="00FB1C79">
              <w:rPr>
                <w:b/>
                <w:sz w:val="24"/>
                <w:szCs w:val="24"/>
              </w:rPr>
              <w:t>Alternatif</w:t>
            </w:r>
          </w:p>
        </w:tc>
        <w:tc>
          <w:tcPr>
            <w:tcW w:w="6910" w:type="dxa"/>
          </w:tcPr>
          <w:p w:rsidR="008F29C6" w:rsidRDefault="00D87418" w:rsidP="008F29C6">
            <w:pPr>
              <w:pStyle w:val="TableParagraph"/>
              <w:spacing w:line="360" w:lineRule="auto"/>
              <w:ind w:left="470" w:right="871" w:hanging="360"/>
              <w:jc w:val="both"/>
              <w:rPr>
                <w:sz w:val="24"/>
                <w:szCs w:val="24"/>
                <w:lang w:val="fr-FR"/>
              </w:rPr>
            </w:pPr>
            <w:del w:id="1425" w:author="Missaoui" w:date="2023-05-14T10:24:00Z">
              <w:r w:rsidRPr="00FB1C79" w:rsidDel="00AD7C90">
                <w:rPr>
                  <w:sz w:val="24"/>
                  <w:szCs w:val="24"/>
                  <w:lang w:val="fr-FR"/>
                </w:rPr>
                <w:delText>4</w:delText>
              </w:r>
            </w:del>
            <w:ins w:id="1426" w:author="Missaoui" w:date="2023-05-14T10:24:00Z">
              <w:r w:rsidR="00AD7C90">
                <w:rPr>
                  <w:sz w:val="24"/>
                  <w:szCs w:val="24"/>
                  <w:lang w:val="fr-FR"/>
                </w:rPr>
                <w:t>5</w:t>
              </w:r>
            </w:ins>
            <w:r w:rsidR="004F47EA" w:rsidRPr="00FB1C79">
              <w:rPr>
                <w:sz w:val="24"/>
                <w:szCs w:val="24"/>
                <w:lang w:val="fr-FR"/>
              </w:rPr>
              <w:t>.a</w:t>
            </w:r>
            <w:r w:rsidR="008F29C6">
              <w:rPr>
                <w:sz w:val="24"/>
                <w:szCs w:val="24"/>
                <w:lang w:val="fr-FR"/>
              </w:rPr>
              <w:t xml:space="preserve"> </w:t>
            </w:r>
            <w:del w:id="1427" w:author="Missaoui" w:date="2023-05-14T10:24:00Z">
              <w:r w:rsidR="008F29C6" w:rsidDel="00AD7C90">
                <w:rPr>
                  <w:sz w:val="24"/>
                  <w:szCs w:val="24"/>
                  <w:lang w:val="fr-FR"/>
                </w:rPr>
                <w:delText xml:space="preserve"> </w:delText>
              </w:r>
            </w:del>
            <w:r w:rsidR="004F47EA" w:rsidRPr="00FB1C79">
              <w:rPr>
                <w:sz w:val="24"/>
                <w:szCs w:val="24"/>
                <w:lang w:val="fr-FR"/>
              </w:rPr>
              <w:t>L’Utilisateur</w:t>
            </w:r>
            <w:r w:rsidR="008F29C6">
              <w:rPr>
                <w:sz w:val="24"/>
                <w:szCs w:val="24"/>
                <w:lang w:val="fr-FR"/>
              </w:rPr>
              <w:t xml:space="preserve"> </w:t>
            </w:r>
            <w:r w:rsidR="004F47EA" w:rsidRPr="00FB1C79">
              <w:rPr>
                <w:sz w:val="24"/>
                <w:szCs w:val="24"/>
                <w:lang w:val="fr-FR"/>
              </w:rPr>
              <w:t>laisse</w:t>
            </w:r>
            <w:r w:rsidR="008F29C6">
              <w:rPr>
                <w:sz w:val="24"/>
                <w:szCs w:val="24"/>
                <w:lang w:val="fr-FR"/>
              </w:rPr>
              <w:t xml:space="preserve"> </w:t>
            </w:r>
            <w:r w:rsidR="004F47EA" w:rsidRPr="00FB1C79">
              <w:rPr>
                <w:sz w:val="24"/>
                <w:szCs w:val="24"/>
                <w:lang w:val="fr-FR"/>
              </w:rPr>
              <w:t>un/des</w:t>
            </w:r>
            <w:r w:rsidR="008F29C6">
              <w:rPr>
                <w:sz w:val="24"/>
                <w:szCs w:val="24"/>
                <w:lang w:val="fr-FR"/>
              </w:rPr>
              <w:t xml:space="preserve"> </w:t>
            </w:r>
            <w:r w:rsidR="004F47EA" w:rsidRPr="00FB1C79">
              <w:rPr>
                <w:sz w:val="24"/>
                <w:szCs w:val="24"/>
                <w:lang w:val="fr-FR"/>
              </w:rPr>
              <w:t>champs</w:t>
            </w:r>
            <w:r w:rsidR="008F29C6">
              <w:rPr>
                <w:sz w:val="24"/>
                <w:szCs w:val="24"/>
                <w:lang w:val="fr-FR"/>
              </w:rPr>
              <w:t xml:space="preserve"> </w:t>
            </w:r>
            <w:r w:rsidR="004F47EA" w:rsidRPr="00FB1C79">
              <w:rPr>
                <w:sz w:val="24"/>
                <w:szCs w:val="24"/>
                <w:lang w:val="fr-FR"/>
              </w:rPr>
              <w:t>vide(s)</w:t>
            </w:r>
            <w:r w:rsidR="008F29C6">
              <w:rPr>
                <w:sz w:val="24"/>
                <w:szCs w:val="24"/>
                <w:lang w:val="fr-FR"/>
              </w:rPr>
              <w:t xml:space="preserve"> </w:t>
            </w:r>
            <w:r w:rsidR="004F47EA" w:rsidRPr="00FB1C79">
              <w:rPr>
                <w:sz w:val="24"/>
                <w:szCs w:val="24"/>
                <w:lang w:val="fr-FR"/>
              </w:rPr>
              <w:t>ou</w:t>
            </w:r>
            <w:r w:rsidR="008F29C6">
              <w:rPr>
                <w:sz w:val="24"/>
                <w:szCs w:val="24"/>
                <w:lang w:val="fr-FR"/>
              </w:rPr>
              <w:t xml:space="preserve"> incorrect(s)</w:t>
            </w:r>
            <w:r w:rsidR="004F47EA" w:rsidRPr="00FB1C79">
              <w:rPr>
                <w:sz w:val="24"/>
                <w:szCs w:val="24"/>
                <w:lang w:val="fr-FR"/>
              </w:rPr>
              <w:t>:</w:t>
            </w:r>
            <w:r w:rsidR="008F29C6">
              <w:rPr>
                <w:sz w:val="24"/>
                <w:szCs w:val="24"/>
                <w:lang w:val="fr-FR"/>
              </w:rPr>
              <w:t xml:space="preserve"> </w:t>
            </w:r>
          </w:p>
          <w:p w:rsidR="004F47EA" w:rsidRPr="00FB1C79" w:rsidRDefault="008F29C6" w:rsidP="008F29C6">
            <w:pPr>
              <w:pStyle w:val="TableParagraph"/>
              <w:spacing w:line="360" w:lineRule="auto"/>
              <w:ind w:left="470" w:right="871" w:hanging="360"/>
              <w:jc w:val="both"/>
              <w:rPr>
                <w:sz w:val="24"/>
                <w:szCs w:val="24"/>
                <w:lang w:val="fr-FR"/>
              </w:rPr>
            </w:pPr>
            <w:r>
              <w:rPr>
                <w:sz w:val="24"/>
                <w:szCs w:val="24"/>
                <w:lang w:val="fr-FR"/>
              </w:rPr>
              <w:t xml:space="preserve">     1. </w:t>
            </w:r>
            <w:r w:rsidR="004F47EA" w:rsidRPr="00FB1C79">
              <w:rPr>
                <w:sz w:val="24"/>
                <w:szCs w:val="24"/>
                <w:lang w:val="fr-FR"/>
              </w:rPr>
              <w:t>Le</w:t>
            </w:r>
            <w:r>
              <w:rPr>
                <w:sz w:val="24"/>
                <w:szCs w:val="24"/>
                <w:lang w:val="fr-FR"/>
              </w:rPr>
              <w:t xml:space="preserve"> </w:t>
            </w:r>
            <w:r w:rsidR="004F47EA" w:rsidRPr="00FB1C79">
              <w:rPr>
                <w:sz w:val="24"/>
                <w:szCs w:val="24"/>
                <w:lang w:val="fr-FR"/>
              </w:rPr>
              <w:t>système affiche</w:t>
            </w:r>
            <w:r>
              <w:rPr>
                <w:sz w:val="24"/>
                <w:szCs w:val="24"/>
                <w:lang w:val="fr-FR"/>
              </w:rPr>
              <w:t xml:space="preserve"> </w:t>
            </w:r>
            <w:r w:rsidR="004F47EA" w:rsidRPr="00FB1C79">
              <w:rPr>
                <w:sz w:val="24"/>
                <w:szCs w:val="24"/>
                <w:lang w:val="fr-FR"/>
              </w:rPr>
              <w:t>un</w:t>
            </w:r>
            <w:r>
              <w:rPr>
                <w:sz w:val="24"/>
                <w:szCs w:val="24"/>
                <w:lang w:val="fr-FR"/>
              </w:rPr>
              <w:t xml:space="preserve"> </w:t>
            </w:r>
            <w:r w:rsidR="004F47EA" w:rsidRPr="00FB1C79">
              <w:rPr>
                <w:sz w:val="24"/>
                <w:szCs w:val="24"/>
                <w:lang w:val="fr-FR"/>
              </w:rPr>
              <w:t>message</w:t>
            </w:r>
            <w:r>
              <w:rPr>
                <w:sz w:val="24"/>
                <w:szCs w:val="24"/>
                <w:lang w:val="fr-FR"/>
              </w:rPr>
              <w:t xml:space="preserve"> </w:t>
            </w:r>
            <w:r w:rsidR="004F47EA" w:rsidRPr="00FB1C79">
              <w:rPr>
                <w:sz w:val="24"/>
                <w:szCs w:val="24"/>
                <w:lang w:val="fr-FR"/>
              </w:rPr>
              <w:t>d’erreur.</w:t>
            </w:r>
          </w:p>
          <w:p w:rsidR="008F29C6" w:rsidRPr="00FB1C79" w:rsidRDefault="008F29C6" w:rsidP="008F29C6">
            <w:pPr>
              <w:pStyle w:val="TableParagraph"/>
              <w:spacing w:before="3" w:line="360" w:lineRule="auto"/>
              <w:ind w:left="470"/>
              <w:jc w:val="both"/>
              <w:rPr>
                <w:sz w:val="24"/>
                <w:szCs w:val="24"/>
                <w:lang w:val="fr-FR"/>
              </w:rPr>
            </w:pPr>
            <w:r>
              <w:rPr>
                <w:sz w:val="24"/>
                <w:szCs w:val="24"/>
                <w:lang w:val="fr-FR"/>
              </w:rPr>
              <w:t xml:space="preserve">2. </w:t>
            </w:r>
            <w:r w:rsidR="004F47EA" w:rsidRPr="00FB1C79">
              <w:rPr>
                <w:sz w:val="24"/>
                <w:szCs w:val="24"/>
                <w:lang w:val="fr-FR"/>
              </w:rPr>
              <w:t>Retour à</w:t>
            </w:r>
            <w:r>
              <w:rPr>
                <w:sz w:val="24"/>
                <w:szCs w:val="24"/>
                <w:lang w:val="fr-FR"/>
              </w:rPr>
              <w:t xml:space="preserve"> </w:t>
            </w:r>
            <w:r w:rsidR="004F47EA" w:rsidRPr="00FB1C79">
              <w:rPr>
                <w:sz w:val="24"/>
                <w:szCs w:val="24"/>
                <w:lang w:val="fr-FR"/>
              </w:rPr>
              <w:t>l’étape</w:t>
            </w:r>
            <w:ins w:id="1428" w:author="Missaoui" w:date="2023-05-14T10:25:00Z">
              <w:r w:rsidR="00AD7C90">
                <w:rPr>
                  <w:sz w:val="24"/>
                  <w:szCs w:val="24"/>
                  <w:lang w:val="fr-FR"/>
                </w:rPr>
                <w:t xml:space="preserve"> </w:t>
              </w:r>
            </w:ins>
            <w:r w:rsidR="004F47EA" w:rsidRPr="00FB1C79">
              <w:rPr>
                <w:sz w:val="24"/>
                <w:szCs w:val="24"/>
                <w:lang w:val="fr-FR"/>
              </w:rPr>
              <w:t>3.</w:t>
            </w:r>
          </w:p>
          <w:p w:rsidR="00EF4204" w:rsidRPr="008F29C6" w:rsidRDefault="00D87418" w:rsidP="00AD7C90">
            <w:pPr>
              <w:widowControl/>
              <w:autoSpaceDE/>
              <w:autoSpaceDN/>
              <w:spacing w:line="360" w:lineRule="auto"/>
              <w:jc w:val="both"/>
              <w:rPr>
                <w:sz w:val="24"/>
                <w:szCs w:val="24"/>
                <w:lang w:val="fr-FR"/>
              </w:rPr>
            </w:pPr>
            <w:r w:rsidRPr="00FB1C79">
              <w:rPr>
                <w:sz w:val="24"/>
                <w:szCs w:val="24"/>
                <w:lang w:val="fr-FR"/>
              </w:rPr>
              <w:t xml:space="preserve">  5.</w:t>
            </w:r>
            <w:del w:id="1429" w:author="Missaoui" w:date="2023-05-14T10:24:00Z">
              <w:r w:rsidRPr="00FB1C79" w:rsidDel="00AD7C90">
                <w:rPr>
                  <w:sz w:val="24"/>
                  <w:szCs w:val="24"/>
                  <w:lang w:val="fr-FR"/>
                </w:rPr>
                <w:delText xml:space="preserve">a   </w:delText>
              </w:r>
            </w:del>
            <w:ins w:id="1430" w:author="Missaoui" w:date="2023-05-14T10:24:00Z">
              <w:r w:rsidR="00AD7C90">
                <w:rPr>
                  <w:sz w:val="24"/>
                  <w:szCs w:val="24"/>
                  <w:lang w:val="fr-FR"/>
                </w:rPr>
                <w:t>b</w:t>
              </w:r>
              <w:r w:rsidR="00AD7C90" w:rsidRPr="00FB1C79">
                <w:rPr>
                  <w:sz w:val="24"/>
                  <w:szCs w:val="24"/>
                  <w:lang w:val="fr-FR"/>
                </w:rPr>
                <w:t xml:space="preserve">   </w:t>
              </w:r>
            </w:ins>
            <w:del w:id="1431" w:author="Missaoui" w:date="2023-05-14T10:25:00Z">
              <w:r w:rsidRPr="008F29C6" w:rsidDel="00AD7C90">
                <w:rPr>
                  <w:sz w:val="24"/>
                  <w:szCs w:val="24"/>
                  <w:lang w:val="fr-FR"/>
                </w:rPr>
                <w:delText>Si l'adresse</w:delText>
              </w:r>
            </w:del>
            <w:ins w:id="1432" w:author="Missaoui" w:date="2023-05-14T10:25:00Z">
              <w:r w:rsidR="00AD7C90">
                <w:rPr>
                  <w:sz w:val="24"/>
                  <w:szCs w:val="24"/>
                  <w:lang w:val="fr-FR"/>
                </w:rPr>
                <w:t>L</w:t>
              </w:r>
              <w:r w:rsidR="00AD7C90">
                <w:rPr>
                  <w:sz w:val="24"/>
                  <w:szCs w:val="24"/>
                  <w:lang w:val="fr-FR"/>
                </w:rPr>
                <w:t>’</w:t>
              </w:r>
              <w:r w:rsidR="00AD7C90">
                <w:rPr>
                  <w:sz w:val="24"/>
                  <w:szCs w:val="24"/>
                  <w:lang w:val="fr-FR"/>
                </w:rPr>
                <w:t>adresse</w:t>
              </w:r>
            </w:ins>
            <w:r w:rsidRPr="008F29C6">
              <w:rPr>
                <w:sz w:val="24"/>
                <w:szCs w:val="24"/>
                <w:lang w:val="fr-FR"/>
              </w:rPr>
              <w:t xml:space="preserve"> </w:t>
            </w:r>
            <w:del w:id="1433" w:author="Missaoui" w:date="2023-05-14T10:25:00Z">
              <w:r w:rsidRPr="008F29C6" w:rsidDel="00AD7C90">
                <w:rPr>
                  <w:sz w:val="24"/>
                  <w:szCs w:val="24"/>
                  <w:lang w:val="fr-FR"/>
                </w:rPr>
                <w:delText>e-</w:delText>
              </w:r>
            </w:del>
            <w:r w:rsidRPr="008F29C6">
              <w:rPr>
                <w:sz w:val="24"/>
                <w:szCs w:val="24"/>
                <w:lang w:val="fr-FR"/>
              </w:rPr>
              <w:t>mail saisie est déjà utilisée par un autre utilisateur</w:t>
            </w:r>
          </w:p>
          <w:p w:rsidR="00D87418" w:rsidRPr="008F29C6" w:rsidRDefault="008F29C6" w:rsidP="008F29C6">
            <w:pPr>
              <w:widowControl/>
              <w:autoSpaceDE/>
              <w:autoSpaceDN/>
              <w:spacing w:line="360" w:lineRule="auto"/>
              <w:ind w:left="227" w:hanging="227"/>
              <w:jc w:val="both"/>
              <w:rPr>
                <w:sz w:val="24"/>
                <w:szCs w:val="24"/>
                <w:lang w:val="fr-FR"/>
              </w:rPr>
            </w:pPr>
            <w:r>
              <w:rPr>
                <w:sz w:val="24"/>
                <w:szCs w:val="24"/>
                <w:lang w:val="fr-FR"/>
              </w:rPr>
              <w:t xml:space="preserve">        1.</w:t>
            </w:r>
            <w:ins w:id="1434" w:author="Missaoui" w:date="2023-05-14T10:25:00Z">
              <w:r w:rsidR="00AD7C90">
                <w:rPr>
                  <w:sz w:val="24"/>
                  <w:szCs w:val="24"/>
                  <w:lang w:val="fr-FR"/>
                </w:rPr>
                <w:t xml:space="preserve"> </w:t>
              </w:r>
            </w:ins>
            <w:del w:id="1435" w:author="Missaoui" w:date="2023-05-14T10:25:00Z">
              <w:r w:rsidDel="00AD7C90">
                <w:rPr>
                  <w:sz w:val="24"/>
                  <w:szCs w:val="24"/>
                  <w:lang w:val="fr-FR"/>
                </w:rPr>
                <w:delText xml:space="preserve"> </w:delText>
              </w:r>
            </w:del>
            <w:r>
              <w:rPr>
                <w:sz w:val="24"/>
                <w:szCs w:val="24"/>
                <w:lang w:val="fr-FR"/>
              </w:rPr>
              <w:t>Le</w:t>
            </w:r>
            <w:r w:rsidR="00D87418" w:rsidRPr="008F29C6">
              <w:rPr>
                <w:sz w:val="24"/>
                <w:szCs w:val="24"/>
                <w:lang w:val="fr-FR"/>
              </w:rPr>
              <w:t xml:space="preserve"> système affiche un message d'erreur et demande à l'utilisateur de saisir une adresse e-mail différente.</w:t>
            </w:r>
          </w:p>
          <w:p w:rsidR="00D87418" w:rsidRPr="00FB1C79" w:rsidRDefault="008F29C6" w:rsidP="008F29C6">
            <w:pPr>
              <w:widowControl/>
              <w:autoSpaceDE/>
              <w:autoSpaceDN/>
              <w:spacing w:line="360" w:lineRule="auto"/>
              <w:jc w:val="both"/>
              <w:rPr>
                <w:sz w:val="24"/>
                <w:szCs w:val="24"/>
                <w:lang w:val="fr-FR"/>
              </w:rPr>
            </w:pPr>
            <w:r>
              <w:rPr>
                <w:sz w:val="24"/>
                <w:szCs w:val="24"/>
                <w:lang w:val="fr-FR"/>
              </w:rPr>
              <w:t xml:space="preserve">       2. </w:t>
            </w:r>
            <w:r w:rsidRPr="00FB1C79">
              <w:rPr>
                <w:sz w:val="24"/>
                <w:szCs w:val="24"/>
                <w:lang w:val="fr-FR"/>
              </w:rPr>
              <w:t>Retour à</w:t>
            </w:r>
            <w:r>
              <w:rPr>
                <w:sz w:val="24"/>
                <w:szCs w:val="24"/>
                <w:lang w:val="fr-FR"/>
              </w:rPr>
              <w:t xml:space="preserve"> </w:t>
            </w:r>
            <w:r w:rsidRPr="00FB1C79">
              <w:rPr>
                <w:sz w:val="24"/>
                <w:szCs w:val="24"/>
                <w:lang w:val="fr-FR"/>
              </w:rPr>
              <w:t>l’étape</w:t>
            </w:r>
            <w:ins w:id="1436" w:author="Missaoui" w:date="2023-05-14T10:25:00Z">
              <w:r w:rsidR="00AD7C90">
                <w:rPr>
                  <w:sz w:val="24"/>
                  <w:szCs w:val="24"/>
                  <w:lang w:val="fr-FR"/>
                </w:rPr>
                <w:t xml:space="preserve"> </w:t>
              </w:r>
            </w:ins>
            <w:r w:rsidRPr="00FB1C79">
              <w:rPr>
                <w:sz w:val="24"/>
                <w:szCs w:val="24"/>
                <w:lang w:val="fr-FR"/>
              </w:rPr>
              <w:t>3.</w:t>
            </w:r>
          </w:p>
        </w:tc>
      </w:tr>
    </w:tbl>
    <w:p w:rsidR="004F47EA" w:rsidRPr="00FB1C79" w:rsidRDefault="004F47EA" w:rsidP="004F47EA">
      <w:pPr>
        <w:pStyle w:val="Corpsdetexte"/>
        <w:spacing w:before="9"/>
      </w:pPr>
    </w:p>
    <w:p w:rsidR="004F47EA" w:rsidRPr="00FB1C79" w:rsidRDefault="004F47EA" w:rsidP="004F47EA">
      <w:pPr>
        <w:ind w:right="1881"/>
        <w:jc w:val="right"/>
        <w:rPr>
          <w:b/>
          <w:sz w:val="24"/>
          <w:szCs w:val="24"/>
        </w:rPr>
      </w:pPr>
      <w:bookmarkStart w:id="1437" w:name="_bookmark64"/>
      <w:bookmarkEnd w:id="1437"/>
      <w:r w:rsidRPr="00FB1C79">
        <w:rPr>
          <w:b/>
          <w:sz w:val="24"/>
          <w:szCs w:val="24"/>
        </w:rPr>
        <w:t>Tableau</w:t>
      </w:r>
      <w:ins w:id="1438" w:author="Missaoui" w:date="2023-05-14T10:25:00Z">
        <w:r w:rsidR="00AD7C90">
          <w:rPr>
            <w:b/>
            <w:sz w:val="24"/>
            <w:szCs w:val="24"/>
          </w:rPr>
          <w:t xml:space="preserve"> </w:t>
        </w:r>
      </w:ins>
      <w:r w:rsidRPr="00FB1C79">
        <w:rPr>
          <w:b/>
          <w:sz w:val="24"/>
          <w:szCs w:val="24"/>
        </w:rPr>
        <w:t>3.2 Description</w:t>
      </w:r>
      <w:r w:rsidR="008F29C6">
        <w:rPr>
          <w:b/>
          <w:sz w:val="24"/>
          <w:szCs w:val="24"/>
        </w:rPr>
        <w:t xml:space="preserve"> </w:t>
      </w:r>
      <w:r w:rsidRPr="00FB1C79">
        <w:rPr>
          <w:b/>
          <w:sz w:val="24"/>
          <w:szCs w:val="24"/>
        </w:rPr>
        <w:t>textuelle du</w:t>
      </w:r>
      <w:r w:rsidR="008F29C6">
        <w:rPr>
          <w:b/>
          <w:sz w:val="24"/>
          <w:szCs w:val="24"/>
        </w:rPr>
        <w:t xml:space="preserve"> </w:t>
      </w:r>
      <w:r w:rsidRPr="00FB1C79">
        <w:rPr>
          <w:b/>
          <w:sz w:val="24"/>
          <w:szCs w:val="24"/>
        </w:rPr>
        <w:t>CU</w:t>
      </w:r>
      <w:r w:rsidR="008F29C6">
        <w:rPr>
          <w:b/>
          <w:sz w:val="24"/>
          <w:szCs w:val="24"/>
        </w:rPr>
        <w:t xml:space="preserve"> </w:t>
      </w:r>
      <w:r w:rsidRPr="00FB1C79">
        <w:rPr>
          <w:b/>
          <w:sz w:val="24"/>
          <w:szCs w:val="24"/>
        </w:rPr>
        <w:t>«</w:t>
      </w:r>
      <w:r w:rsidR="008F29C6">
        <w:rPr>
          <w:b/>
          <w:sz w:val="24"/>
          <w:szCs w:val="24"/>
        </w:rPr>
        <w:t xml:space="preserve"> </w:t>
      </w:r>
      <w:r w:rsidRPr="00FB1C79">
        <w:rPr>
          <w:b/>
          <w:sz w:val="24"/>
          <w:szCs w:val="24"/>
        </w:rPr>
        <w:t>Créer</w:t>
      </w:r>
      <w:r w:rsidR="008F29C6">
        <w:rPr>
          <w:b/>
          <w:sz w:val="24"/>
          <w:szCs w:val="24"/>
        </w:rPr>
        <w:t xml:space="preserve"> </w:t>
      </w:r>
      <w:r w:rsidRPr="00FB1C79">
        <w:rPr>
          <w:b/>
          <w:sz w:val="24"/>
          <w:szCs w:val="24"/>
        </w:rPr>
        <w:t>un</w:t>
      </w:r>
      <w:r w:rsidR="008F29C6">
        <w:rPr>
          <w:b/>
          <w:sz w:val="24"/>
          <w:szCs w:val="24"/>
        </w:rPr>
        <w:t xml:space="preserve"> </w:t>
      </w:r>
      <w:r w:rsidRPr="00FB1C79">
        <w:rPr>
          <w:b/>
          <w:sz w:val="24"/>
          <w:szCs w:val="24"/>
        </w:rPr>
        <w:t>compte</w:t>
      </w:r>
      <w:r w:rsidR="008F29C6">
        <w:rPr>
          <w:b/>
          <w:sz w:val="24"/>
          <w:szCs w:val="24"/>
        </w:rPr>
        <w:t xml:space="preserve"> </w:t>
      </w:r>
      <w:r w:rsidRPr="00FB1C79">
        <w:rPr>
          <w:b/>
          <w:sz w:val="24"/>
          <w:szCs w:val="24"/>
        </w:rPr>
        <w:t>».</w:t>
      </w:r>
    </w:p>
    <w:p w:rsidR="00D9286B" w:rsidRPr="00FB1C79" w:rsidRDefault="00D9286B" w:rsidP="004F47EA">
      <w:pPr>
        <w:ind w:right="1881"/>
        <w:jc w:val="right"/>
        <w:rPr>
          <w:b/>
          <w:sz w:val="24"/>
          <w:szCs w:val="24"/>
        </w:rPr>
      </w:pPr>
    </w:p>
    <w:p w:rsidR="00D9286B" w:rsidRPr="00FB1C79" w:rsidRDefault="00D9286B" w:rsidP="004F47EA">
      <w:pPr>
        <w:ind w:right="1881"/>
        <w:jc w:val="right"/>
        <w:rPr>
          <w:b/>
          <w:sz w:val="24"/>
          <w:szCs w:val="24"/>
        </w:rPr>
      </w:pPr>
    </w:p>
    <w:p w:rsidR="00D9286B" w:rsidRPr="00FB1C79" w:rsidRDefault="00D9286B" w:rsidP="004F47EA">
      <w:pPr>
        <w:ind w:right="1881"/>
        <w:jc w:val="right"/>
        <w:rPr>
          <w:b/>
          <w:sz w:val="24"/>
          <w:szCs w:val="24"/>
        </w:rPr>
      </w:pPr>
    </w:p>
    <w:p w:rsidR="00D9286B" w:rsidRPr="00FB1C79" w:rsidRDefault="00D9286B" w:rsidP="008F29C6">
      <w:pPr>
        <w:ind w:right="1881"/>
        <w:rPr>
          <w:b/>
          <w:sz w:val="24"/>
          <w:szCs w:val="24"/>
        </w:rPr>
      </w:pPr>
    </w:p>
    <w:p w:rsidR="004F47EA" w:rsidRPr="008F29C6" w:rsidRDefault="004F47EA" w:rsidP="008F29C6">
      <w:pPr>
        <w:pStyle w:val="Paragraphedeliste"/>
        <w:numPr>
          <w:ilvl w:val="3"/>
          <w:numId w:val="8"/>
        </w:numPr>
        <w:tabs>
          <w:tab w:val="left" w:pos="1561"/>
        </w:tabs>
        <w:spacing w:before="200"/>
        <w:ind w:hanging="721"/>
        <w:rPr>
          <w:b/>
          <w:sz w:val="24"/>
          <w:szCs w:val="24"/>
        </w:rPr>
      </w:pPr>
      <w:r w:rsidRPr="00FB1C79">
        <w:rPr>
          <w:b/>
          <w:sz w:val="24"/>
          <w:szCs w:val="24"/>
        </w:rPr>
        <w:lastRenderedPageBreak/>
        <w:t>Cas</w:t>
      </w:r>
      <w:r w:rsidR="008F29C6">
        <w:rPr>
          <w:b/>
          <w:sz w:val="24"/>
          <w:szCs w:val="24"/>
        </w:rPr>
        <w:t xml:space="preserve"> </w:t>
      </w:r>
      <w:r w:rsidRPr="00FB1C79">
        <w:rPr>
          <w:b/>
          <w:sz w:val="24"/>
          <w:szCs w:val="24"/>
        </w:rPr>
        <w:t>d’utilisation</w:t>
      </w:r>
      <w:r w:rsidR="008F29C6">
        <w:rPr>
          <w:b/>
          <w:sz w:val="24"/>
          <w:szCs w:val="24"/>
        </w:rPr>
        <w:t xml:space="preserve"> </w:t>
      </w:r>
      <w:r w:rsidRPr="00FB1C79">
        <w:rPr>
          <w:b/>
          <w:sz w:val="24"/>
          <w:szCs w:val="24"/>
        </w:rPr>
        <w:t>«</w:t>
      </w:r>
      <w:r w:rsidR="008F29C6">
        <w:rPr>
          <w:b/>
          <w:sz w:val="24"/>
          <w:szCs w:val="24"/>
        </w:rPr>
        <w:t xml:space="preserve"> </w:t>
      </w:r>
      <w:r w:rsidRPr="00FB1C79">
        <w:rPr>
          <w:b/>
          <w:sz w:val="24"/>
          <w:szCs w:val="24"/>
        </w:rPr>
        <w:t>s’authentifier</w:t>
      </w:r>
      <w:r w:rsidR="008F29C6">
        <w:rPr>
          <w:b/>
          <w:sz w:val="24"/>
          <w:szCs w:val="24"/>
        </w:rPr>
        <w:t xml:space="preserve"> </w:t>
      </w:r>
      <w:r w:rsidRPr="00FB1C79">
        <w:rPr>
          <w:b/>
          <w:sz w:val="24"/>
          <w:szCs w:val="24"/>
        </w:rPr>
        <w:t>»</w:t>
      </w:r>
    </w:p>
    <w:p w:rsidR="00D9286B" w:rsidRPr="00FB1C79" w:rsidRDefault="004F47EA" w:rsidP="008F29C6">
      <w:pPr>
        <w:pStyle w:val="Corpsdetexte"/>
        <w:spacing w:before="240" w:line="360" w:lineRule="auto"/>
        <w:ind w:firstLine="284"/>
        <w:jc w:val="both"/>
      </w:pPr>
      <w:r w:rsidRPr="00FB1C79">
        <w:t>LeTableau3.3 présente</w:t>
      </w:r>
      <w:r w:rsidR="008F29C6">
        <w:t xml:space="preserve"> </w:t>
      </w:r>
      <w:r w:rsidRPr="00FB1C79">
        <w:t>la</w:t>
      </w:r>
      <w:r w:rsidR="008F29C6">
        <w:t xml:space="preserve"> </w:t>
      </w:r>
      <w:r w:rsidRPr="00FB1C79">
        <w:t>description</w:t>
      </w:r>
      <w:r w:rsidR="008F29C6">
        <w:t xml:space="preserve"> </w:t>
      </w:r>
      <w:r w:rsidRPr="00FB1C79">
        <w:t>textuelle</w:t>
      </w:r>
      <w:r w:rsidR="008F29C6">
        <w:t xml:space="preserve"> </w:t>
      </w:r>
      <w:r w:rsidRPr="00FB1C79">
        <w:t>relative</w:t>
      </w:r>
      <w:r w:rsidR="008F29C6">
        <w:t xml:space="preserve"> </w:t>
      </w:r>
      <w:r w:rsidRPr="00FB1C79">
        <w:t>au CU</w:t>
      </w:r>
      <w:r w:rsidR="008F29C6">
        <w:t xml:space="preserve"> </w:t>
      </w:r>
      <w:r w:rsidRPr="00FB1C79">
        <w:t>«s’authentifier».</w:t>
      </w:r>
    </w:p>
    <w:p w:rsidR="00D9286B" w:rsidRPr="00FB1C79" w:rsidRDefault="00D9286B" w:rsidP="00D9286B">
      <w:pPr>
        <w:pStyle w:val="Corpsdetexte"/>
        <w:ind w:right="1740"/>
        <w:jc w:val="right"/>
      </w:pPr>
    </w:p>
    <w:tbl>
      <w:tblPr>
        <w:tblStyle w:val="TableNormal"/>
        <w:tblW w:w="0" w:type="auto"/>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77"/>
        <w:gridCol w:w="6731"/>
      </w:tblGrid>
      <w:tr w:rsidR="00D9286B" w:rsidRPr="00FB1C79" w:rsidTr="00AB2D17">
        <w:trPr>
          <w:trHeight w:val="573"/>
        </w:trPr>
        <w:tc>
          <w:tcPr>
            <w:tcW w:w="2377" w:type="dxa"/>
          </w:tcPr>
          <w:p w:rsidR="00D9286B" w:rsidRPr="00FB1C79" w:rsidRDefault="00D9286B" w:rsidP="008F29C6">
            <w:pPr>
              <w:pStyle w:val="TableParagraph"/>
              <w:spacing w:line="360" w:lineRule="auto"/>
              <w:ind w:left="427" w:right="193"/>
              <w:jc w:val="both"/>
              <w:rPr>
                <w:b/>
                <w:sz w:val="24"/>
                <w:szCs w:val="24"/>
              </w:rPr>
            </w:pPr>
            <w:r w:rsidRPr="00FB1C79">
              <w:rPr>
                <w:b/>
                <w:sz w:val="24"/>
                <w:szCs w:val="24"/>
              </w:rPr>
              <w:t>Titre</w:t>
            </w:r>
          </w:p>
        </w:tc>
        <w:tc>
          <w:tcPr>
            <w:tcW w:w="6731" w:type="dxa"/>
          </w:tcPr>
          <w:p w:rsidR="00D9286B" w:rsidRPr="00FB1C79" w:rsidRDefault="00D9286B" w:rsidP="008F29C6">
            <w:pPr>
              <w:pStyle w:val="TableParagraph"/>
              <w:spacing w:line="360" w:lineRule="auto"/>
              <w:ind w:left="2472" w:right="2240"/>
              <w:jc w:val="both"/>
              <w:rPr>
                <w:b/>
                <w:sz w:val="24"/>
                <w:szCs w:val="24"/>
              </w:rPr>
            </w:pPr>
            <w:r w:rsidRPr="00FB1C79">
              <w:rPr>
                <w:b/>
                <w:sz w:val="24"/>
                <w:szCs w:val="24"/>
              </w:rPr>
              <w:t>CU:</w:t>
            </w:r>
            <w:r w:rsidR="008F29C6">
              <w:rPr>
                <w:b/>
                <w:sz w:val="24"/>
                <w:szCs w:val="24"/>
              </w:rPr>
              <w:t xml:space="preserve"> </w:t>
            </w:r>
            <w:r w:rsidRPr="00FB1C79">
              <w:rPr>
                <w:b/>
                <w:sz w:val="24"/>
                <w:szCs w:val="24"/>
              </w:rPr>
              <w:t>S’authentifier</w:t>
            </w:r>
          </w:p>
        </w:tc>
      </w:tr>
      <w:tr w:rsidR="00D9286B" w:rsidRPr="00FB1C79" w:rsidTr="008F29C6">
        <w:trPr>
          <w:trHeight w:val="843"/>
        </w:trPr>
        <w:tc>
          <w:tcPr>
            <w:tcW w:w="2377" w:type="dxa"/>
          </w:tcPr>
          <w:p w:rsidR="00D9286B" w:rsidRPr="00FB1C79" w:rsidRDefault="00D9286B" w:rsidP="008F29C6">
            <w:pPr>
              <w:pStyle w:val="TableParagraph"/>
              <w:spacing w:line="360" w:lineRule="auto"/>
              <w:ind w:left="429" w:right="193"/>
              <w:jc w:val="both"/>
              <w:rPr>
                <w:b/>
                <w:sz w:val="24"/>
                <w:szCs w:val="24"/>
              </w:rPr>
            </w:pPr>
            <w:r w:rsidRPr="00FB1C79">
              <w:rPr>
                <w:b/>
                <w:sz w:val="24"/>
                <w:szCs w:val="24"/>
              </w:rPr>
              <w:t>Résumé</w:t>
            </w:r>
          </w:p>
        </w:tc>
        <w:tc>
          <w:tcPr>
            <w:tcW w:w="6731" w:type="dxa"/>
          </w:tcPr>
          <w:p w:rsidR="00D9286B" w:rsidRPr="00FB1C79" w:rsidRDefault="00D9286B" w:rsidP="00AD7C90">
            <w:pPr>
              <w:pStyle w:val="TableParagraph"/>
              <w:spacing w:line="360" w:lineRule="auto"/>
              <w:ind w:left="107" w:right="92"/>
              <w:jc w:val="both"/>
              <w:rPr>
                <w:sz w:val="24"/>
                <w:szCs w:val="24"/>
                <w:lang w:val="fr-FR"/>
              </w:rPr>
            </w:pPr>
            <w:r w:rsidRPr="00FB1C79">
              <w:rPr>
                <w:sz w:val="24"/>
                <w:szCs w:val="24"/>
                <w:lang w:val="fr-FR"/>
              </w:rPr>
              <w:t>Ce</w:t>
            </w:r>
            <w:r w:rsidR="008F29C6">
              <w:rPr>
                <w:sz w:val="24"/>
                <w:szCs w:val="24"/>
                <w:lang w:val="fr-FR"/>
              </w:rPr>
              <w:t xml:space="preserve"> </w:t>
            </w:r>
            <w:r w:rsidRPr="00FB1C79">
              <w:rPr>
                <w:sz w:val="24"/>
                <w:szCs w:val="24"/>
                <w:lang w:val="fr-FR"/>
              </w:rPr>
              <w:t>CU</w:t>
            </w:r>
            <w:r w:rsidR="008F29C6">
              <w:rPr>
                <w:sz w:val="24"/>
                <w:szCs w:val="24"/>
                <w:lang w:val="fr-FR"/>
              </w:rPr>
              <w:t xml:space="preserve"> </w:t>
            </w:r>
            <w:r w:rsidRPr="00FB1C79">
              <w:rPr>
                <w:sz w:val="24"/>
                <w:szCs w:val="24"/>
                <w:lang w:val="fr-FR"/>
              </w:rPr>
              <w:t>permet</w:t>
            </w:r>
            <w:r w:rsidR="008F29C6">
              <w:rPr>
                <w:sz w:val="24"/>
                <w:szCs w:val="24"/>
                <w:lang w:val="fr-FR"/>
              </w:rPr>
              <w:t xml:space="preserve"> </w:t>
            </w:r>
            <w:r w:rsidRPr="00FB1C79">
              <w:rPr>
                <w:spacing w:val="6"/>
                <w:sz w:val="24"/>
                <w:szCs w:val="24"/>
                <w:lang w:val="fr-FR"/>
              </w:rPr>
              <w:t>à un utilisateur existant d</w:t>
            </w:r>
            <w:ins w:id="1439" w:author="Missaoui" w:date="2023-05-14T10:26:00Z">
              <w:r w:rsidR="00AD7C90">
                <w:rPr>
                  <w:spacing w:val="6"/>
                  <w:sz w:val="24"/>
                  <w:szCs w:val="24"/>
                  <w:lang w:val="fr-FR"/>
                </w:rPr>
                <w:t>’</w:t>
              </w:r>
              <w:r w:rsidR="00AD7C90">
                <w:rPr>
                  <w:spacing w:val="6"/>
                  <w:sz w:val="24"/>
                  <w:szCs w:val="24"/>
                  <w:lang w:val="fr-FR"/>
                </w:rPr>
                <w:t>accéder à son espace sur la plateforme.</w:t>
              </w:r>
            </w:ins>
            <w:del w:id="1440" w:author="Missaoui" w:date="2023-05-14T10:26:00Z">
              <w:r w:rsidRPr="00FB1C79" w:rsidDel="00AD7C90">
                <w:rPr>
                  <w:spacing w:val="6"/>
                  <w:sz w:val="24"/>
                  <w:szCs w:val="24"/>
                  <w:lang w:val="fr-FR"/>
                </w:rPr>
                <w:delText>e se connecter à son c</w:delText>
              </w:r>
            </w:del>
            <w:del w:id="1441" w:author="Missaoui" w:date="2023-05-14T10:25:00Z">
              <w:r w:rsidRPr="00FB1C79" w:rsidDel="00AD7C90">
                <w:rPr>
                  <w:spacing w:val="6"/>
                  <w:sz w:val="24"/>
                  <w:szCs w:val="24"/>
                  <w:lang w:val="fr-FR"/>
                </w:rPr>
                <w:delText xml:space="preserve">ompte </w:delText>
              </w:r>
            </w:del>
            <w:del w:id="1442" w:author="Missaoui" w:date="2023-05-14T10:26:00Z">
              <w:r w:rsidRPr="00FB1C79" w:rsidDel="00AD7C90">
                <w:rPr>
                  <w:spacing w:val="6"/>
                  <w:sz w:val="24"/>
                  <w:szCs w:val="24"/>
                  <w:lang w:val="fr-FR"/>
                </w:rPr>
                <w:delText>sur notre plateforme</w:delText>
              </w:r>
            </w:del>
            <w:r w:rsidRPr="00FB1C79">
              <w:rPr>
                <w:spacing w:val="6"/>
                <w:sz w:val="24"/>
                <w:szCs w:val="24"/>
                <w:lang w:val="fr-FR"/>
              </w:rPr>
              <w:t>.</w:t>
            </w:r>
          </w:p>
        </w:tc>
      </w:tr>
      <w:tr w:rsidR="00D9286B" w:rsidRPr="00FB1C79" w:rsidTr="00AB2D17">
        <w:trPr>
          <w:trHeight w:val="573"/>
        </w:trPr>
        <w:tc>
          <w:tcPr>
            <w:tcW w:w="2377" w:type="dxa"/>
          </w:tcPr>
          <w:p w:rsidR="00D9286B" w:rsidRPr="00FB1C79" w:rsidRDefault="00D9286B" w:rsidP="008F29C6">
            <w:pPr>
              <w:pStyle w:val="TableParagraph"/>
              <w:spacing w:line="360" w:lineRule="auto"/>
              <w:ind w:left="425" w:right="193"/>
              <w:jc w:val="both"/>
              <w:rPr>
                <w:b/>
                <w:sz w:val="24"/>
                <w:szCs w:val="24"/>
              </w:rPr>
            </w:pPr>
            <w:r w:rsidRPr="00FB1C79">
              <w:rPr>
                <w:b/>
                <w:sz w:val="24"/>
                <w:szCs w:val="24"/>
              </w:rPr>
              <w:t>Acteur</w:t>
            </w:r>
            <w:r w:rsidR="008F29C6">
              <w:rPr>
                <w:b/>
                <w:sz w:val="24"/>
                <w:szCs w:val="24"/>
              </w:rPr>
              <w:t xml:space="preserve"> </w:t>
            </w:r>
            <w:r w:rsidRPr="00FB1C79">
              <w:rPr>
                <w:b/>
                <w:sz w:val="24"/>
                <w:szCs w:val="24"/>
              </w:rPr>
              <w:t>principal</w:t>
            </w:r>
          </w:p>
        </w:tc>
        <w:tc>
          <w:tcPr>
            <w:tcW w:w="6731" w:type="dxa"/>
          </w:tcPr>
          <w:p w:rsidR="00D9286B" w:rsidRPr="00FB1C79" w:rsidRDefault="00D9286B" w:rsidP="008F29C6">
            <w:pPr>
              <w:pStyle w:val="TableParagraph"/>
              <w:spacing w:line="360" w:lineRule="auto"/>
              <w:ind w:left="107"/>
              <w:jc w:val="both"/>
              <w:rPr>
                <w:sz w:val="24"/>
                <w:szCs w:val="24"/>
              </w:rPr>
            </w:pPr>
            <w:r w:rsidRPr="00FB1C79">
              <w:rPr>
                <w:sz w:val="24"/>
                <w:szCs w:val="24"/>
              </w:rPr>
              <w:t>Utilisateur.</w:t>
            </w:r>
          </w:p>
        </w:tc>
      </w:tr>
      <w:tr w:rsidR="00D9286B" w:rsidRPr="00FB1C79" w:rsidTr="00250FEC">
        <w:trPr>
          <w:trHeight w:val="395"/>
        </w:trPr>
        <w:tc>
          <w:tcPr>
            <w:tcW w:w="2377" w:type="dxa"/>
          </w:tcPr>
          <w:p w:rsidR="00D9286B" w:rsidRPr="00FB1C79" w:rsidRDefault="00D9286B" w:rsidP="008F29C6">
            <w:pPr>
              <w:pStyle w:val="TableParagraph"/>
              <w:spacing w:before="1" w:line="360" w:lineRule="auto"/>
              <w:ind w:left="425" w:right="193"/>
              <w:jc w:val="both"/>
              <w:rPr>
                <w:b/>
                <w:sz w:val="24"/>
                <w:szCs w:val="24"/>
              </w:rPr>
            </w:pPr>
            <w:r w:rsidRPr="00FB1C79">
              <w:rPr>
                <w:b/>
                <w:sz w:val="24"/>
                <w:szCs w:val="24"/>
              </w:rPr>
              <w:t>Précondition</w:t>
            </w:r>
          </w:p>
        </w:tc>
        <w:tc>
          <w:tcPr>
            <w:tcW w:w="6731" w:type="dxa"/>
          </w:tcPr>
          <w:p w:rsidR="00D9286B" w:rsidRPr="00FB1C79" w:rsidRDefault="00D9286B" w:rsidP="008F29C6">
            <w:pPr>
              <w:pStyle w:val="TableParagraph"/>
              <w:spacing w:before="1" w:line="360" w:lineRule="auto"/>
              <w:ind w:left="107" w:right="94"/>
              <w:jc w:val="both"/>
              <w:rPr>
                <w:sz w:val="24"/>
                <w:szCs w:val="24"/>
                <w:lang w:val="fr-FR"/>
              </w:rPr>
            </w:pPr>
            <w:r w:rsidRPr="00FB1C79">
              <w:rPr>
                <w:sz w:val="24"/>
                <w:szCs w:val="24"/>
                <w:lang w:val="fr-FR"/>
              </w:rPr>
              <w:t xml:space="preserve">L'utilisateur doit </w:t>
            </w:r>
            <w:r w:rsidR="008F29C6">
              <w:rPr>
                <w:sz w:val="24"/>
                <w:szCs w:val="24"/>
                <w:lang w:val="fr-FR"/>
              </w:rPr>
              <w:t>avoir</w:t>
            </w:r>
            <w:r w:rsidRPr="00FB1C79">
              <w:rPr>
                <w:sz w:val="24"/>
                <w:szCs w:val="24"/>
                <w:lang w:val="fr-FR"/>
              </w:rPr>
              <w:t xml:space="preserve"> un compte </w:t>
            </w:r>
            <w:r w:rsidR="008F29C6">
              <w:rPr>
                <w:sz w:val="24"/>
                <w:szCs w:val="24"/>
                <w:lang w:val="fr-FR"/>
              </w:rPr>
              <w:t>créé.</w:t>
            </w:r>
          </w:p>
        </w:tc>
      </w:tr>
      <w:tr w:rsidR="00D9286B" w:rsidRPr="00FB1C79" w:rsidTr="00250FEC">
        <w:trPr>
          <w:trHeight w:val="401"/>
        </w:trPr>
        <w:tc>
          <w:tcPr>
            <w:tcW w:w="2377" w:type="dxa"/>
          </w:tcPr>
          <w:p w:rsidR="00D9286B" w:rsidRPr="00FB1C79" w:rsidRDefault="00D9286B" w:rsidP="008F29C6">
            <w:pPr>
              <w:pStyle w:val="TableParagraph"/>
              <w:spacing w:line="360" w:lineRule="auto"/>
              <w:ind w:left="429" w:right="192"/>
              <w:jc w:val="both"/>
              <w:rPr>
                <w:b/>
                <w:sz w:val="24"/>
                <w:szCs w:val="24"/>
              </w:rPr>
            </w:pPr>
            <w:r w:rsidRPr="00FB1C79">
              <w:rPr>
                <w:b/>
                <w:sz w:val="24"/>
                <w:szCs w:val="24"/>
              </w:rPr>
              <w:t>Postcondition</w:t>
            </w:r>
          </w:p>
        </w:tc>
        <w:tc>
          <w:tcPr>
            <w:tcW w:w="6731" w:type="dxa"/>
          </w:tcPr>
          <w:p w:rsidR="00D9286B" w:rsidRPr="00FB1C79" w:rsidRDefault="00D9286B" w:rsidP="007004A8">
            <w:pPr>
              <w:pStyle w:val="TableParagraph"/>
              <w:spacing w:line="360" w:lineRule="auto"/>
              <w:ind w:left="107" w:right="91"/>
              <w:jc w:val="both"/>
              <w:rPr>
                <w:sz w:val="24"/>
                <w:szCs w:val="24"/>
                <w:lang w:val="fr-FR"/>
              </w:rPr>
            </w:pPr>
            <w:r w:rsidRPr="00FB1C79">
              <w:rPr>
                <w:sz w:val="24"/>
                <w:szCs w:val="24"/>
                <w:lang w:val="fr-FR"/>
              </w:rPr>
              <w:t xml:space="preserve">L'utilisateur est authentifié et peut accéder à son </w:t>
            </w:r>
            <w:del w:id="1443" w:author="Missaoui" w:date="2023-05-14T10:27:00Z">
              <w:r w:rsidRPr="00FB1C79" w:rsidDel="007004A8">
                <w:rPr>
                  <w:sz w:val="24"/>
                  <w:szCs w:val="24"/>
                  <w:lang w:val="fr-FR"/>
                </w:rPr>
                <w:delText>compte</w:delText>
              </w:r>
            </w:del>
            <w:ins w:id="1444" w:author="Missaoui" w:date="2023-05-14T10:27:00Z">
              <w:r w:rsidR="007004A8">
                <w:rPr>
                  <w:sz w:val="24"/>
                  <w:szCs w:val="24"/>
                  <w:lang w:val="fr-FR"/>
                </w:rPr>
                <w:t>espace</w:t>
              </w:r>
            </w:ins>
            <w:r w:rsidRPr="00FB1C79">
              <w:rPr>
                <w:sz w:val="24"/>
                <w:szCs w:val="24"/>
                <w:lang w:val="fr-FR"/>
              </w:rPr>
              <w:t>.</w:t>
            </w:r>
          </w:p>
        </w:tc>
      </w:tr>
      <w:tr w:rsidR="00D9286B" w:rsidRPr="00FB1C79" w:rsidTr="00AB2D17">
        <w:trPr>
          <w:trHeight w:val="2616"/>
        </w:trPr>
        <w:tc>
          <w:tcPr>
            <w:tcW w:w="2377" w:type="dxa"/>
          </w:tcPr>
          <w:p w:rsidR="00D9286B" w:rsidRPr="00FB1C79" w:rsidRDefault="00D9286B" w:rsidP="008F29C6">
            <w:pPr>
              <w:pStyle w:val="TableParagraph"/>
              <w:spacing w:line="360" w:lineRule="auto"/>
              <w:jc w:val="both"/>
              <w:rPr>
                <w:sz w:val="24"/>
                <w:szCs w:val="24"/>
                <w:lang w:val="fr-FR"/>
              </w:rPr>
            </w:pPr>
          </w:p>
          <w:p w:rsidR="00D9286B" w:rsidRPr="00FB1C79" w:rsidRDefault="00D9286B" w:rsidP="008F29C6">
            <w:pPr>
              <w:pStyle w:val="TableParagraph"/>
              <w:spacing w:line="360" w:lineRule="auto"/>
              <w:jc w:val="both"/>
              <w:rPr>
                <w:sz w:val="24"/>
                <w:szCs w:val="24"/>
                <w:lang w:val="fr-FR"/>
              </w:rPr>
            </w:pPr>
          </w:p>
          <w:p w:rsidR="00D9286B" w:rsidRPr="00FB1C79" w:rsidRDefault="00D9286B" w:rsidP="008F29C6">
            <w:pPr>
              <w:pStyle w:val="TableParagraph"/>
              <w:spacing w:line="360" w:lineRule="auto"/>
              <w:jc w:val="both"/>
              <w:rPr>
                <w:sz w:val="24"/>
                <w:szCs w:val="24"/>
                <w:lang w:val="fr-FR"/>
              </w:rPr>
            </w:pPr>
          </w:p>
          <w:p w:rsidR="00D9286B" w:rsidRPr="00FB1C79" w:rsidRDefault="00D9286B" w:rsidP="008F29C6">
            <w:pPr>
              <w:pStyle w:val="TableParagraph"/>
              <w:spacing w:before="10" w:line="360" w:lineRule="auto"/>
              <w:jc w:val="both"/>
              <w:rPr>
                <w:sz w:val="24"/>
                <w:szCs w:val="24"/>
                <w:lang w:val="fr-FR"/>
              </w:rPr>
            </w:pPr>
          </w:p>
          <w:p w:rsidR="00D9286B" w:rsidRPr="00FB1C79" w:rsidRDefault="00D9286B" w:rsidP="008F29C6">
            <w:pPr>
              <w:pStyle w:val="TableParagraph"/>
              <w:spacing w:line="360" w:lineRule="auto"/>
              <w:ind w:left="429" w:right="193"/>
              <w:jc w:val="both"/>
              <w:rPr>
                <w:b/>
                <w:sz w:val="24"/>
                <w:szCs w:val="24"/>
              </w:rPr>
            </w:pPr>
            <w:r w:rsidRPr="00FB1C79">
              <w:rPr>
                <w:b/>
                <w:sz w:val="24"/>
                <w:szCs w:val="24"/>
              </w:rPr>
              <w:t>Scénario</w:t>
            </w:r>
            <w:r w:rsidR="008F29C6">
              <w:rPr>
                <w:b/>
                <w:sz w:val="24"/>
                <w:szCs w:val="24"/>
              </w:rPr>
              <w:t xml:space="preserve"> </w:t>
            </w:r>
            <w:r w:rsidRPr="00FB1C79">
              <w:rPr>
                <w:b/>
                <w:sz w:val="24"/>
                <w:szCs w:val="24"/>
              </w:rPr>
              <w:t>de</w:t>
            </w:r>
            <w:r w:rsidR="008F29C6">
              <w:rPr>
                <w:b/>
                <w:sz w:val="24"/>
                <w:szCs w:val="24"/>
              </w:rPr>
              <w:t xml:space="preserve"> </w:t>
            </w:r>
            <w:r w:rsidRPr="00FB1C79">
              <w:rPr>
                <w:b/>
                <w:sz w:val="24"/>
                <w:szCs w:val="24"/>
              </w:rPr>
              <w:t>base</w:t>
            </w:r>
          </w:p>
        </w:tc>
        <w:tc>
          <w:tcPr>
            <w:tcW w:w="6731" w:type="dxa"/>
          </w:tcPr>
          <w:p w:rsidR="008457F2" w:rsidRDefault="00D9286B" w:rsidP="008F29C6">
            <w:pPr>
              <w:pStyle w:val="TableParagraph"/>
              <w:numPr>
                <w:ilvl w:val="0"/>
                <w:numId w:val="6"/>
              </w:numPr>
              <w:tabs>
                <w:tab w:val="left" w:pos="348"/>
              </w:tabs>
              <w:spacing w:line="360" w:lineRule="auto"/>
              <w:ind w:hanging="241"/>
              <w:jc w:val="both"/>
              <w:rPr>
                <w:ins w:id="1445" w:author="Missaoui" w:date="2023-05-14T10:53:00Z"/>
                <w:sz w:val="24"/>
                <w:szCs w:val="24"/>
                <w:lang w:val="fr-FR"/>
              </w:rPr>
              <w:pPrChange w:id="1446" w:author="Missaoui" w:date="2023-05-13T13:12:00Z">
                <w:pPr>
                  <w:pStyle w:val="TableParagraph"/>
                  <w:numPr>
                    <w:numId w:val="45"/>
                  </w:numPr>
                  <w:tabs>
                    <w:tab w:val="left" w:pos="348"/>
                  </w:tabs>
                  <w:spacing w:line="275" w:lineRule="exact"/>
                  <w:ind w:left="536" w:hanging="241"/>
                </w:pPr>
              </w:pPrChange>
            </w:pPr>
            <w:r w:rsidRPr="00FB1C79">
              <w:rPr>
                <w:sz w:val="24"/>
                <w:szCs w:val="24"/>
                <w:lang w:val="fr-FR"/>
              </w:rPr>
              <w:t>L'utilisateur accède à la page de connexion.</w:t>
            </w:r>
          </w:p>
          <w:p w:rsidR="00C167A7" w:rsidRDefault="00C167A7" w:rsidP="008F29C6">
            <w:pPr>
              <w:pStyle w:val="TableParagraph"/>
              <w:numPr>
                <w:ilvl w:val="0"/>
                <w:numId w:val="6"/>
              </w:numPr>
              <w:tabs>
                <w:tab w:val="left" w:pos="348"/>
              </w:tabs>
              <w:spacing w:line="360" w:lineRule="auto"/>
              <w:ind w:hanging="241"/>
              <w:jc w:val="both"/>
              <w:rPr>
                <w:sz w:val="24"/>
                <w:szCs w:val="24"/>
                <w:lang w:val="fr-FR"/>
              </w:rPr>
              <w:pPrChange w:id="1447" w:author="Missaoui" w:date="2023-05-13T13:12:00Z">
                <w:pPr>
                  <w:pStyle w:val="TableParagraph"/>
                  <w:numPr>
                    <w:numId w:val="45"/>
                  </w:numPr>
                  <w:tabs>
                    <w:tab w:val="left" w:pos="348"/>
                  </w:tabs>
                  <w:spacing w:line="275" w:lineRule="exact"/>
                  <w:ind w:left="536" w:hanging="241"/>
                </w:pPr>
              </w:pPrChange>
            </w:pPr>
            <w:ins w:id="1448" w:author="Missaoui" w:date="2023-05-14T10:53:00Z">
              <w:r>
                <w:rPr>
                  <w:sz w:val="24"/>
                  <w:szCs w:val="24"/>
                  <w:lang w:val="fr-FR"/>
                </w:rPr>
                <w:t>Le système affiche l</w:t>
              </w:r>
              <w:r>
                <w:rPr>
                  <w:sz w:val="24"/>
                  <w:szCs w:val="24"/>
                  <w:lang w:val="fr-FR"/>
                </w:rPr>
                <w:t>’</w:t>
              </w:r>
              <w:r>
                <w:rPr>
                  <w:sz w:val="24"/>
                  <w:szCs w:val="24"/>
                  <w:lang w:val="fr-FR"/>
                </w:rPr>
                <w:t>interface de connexion.</w:t>
              </w:r>
            </w:ins>
          </w:p>
          <w:p w:rsidR="008457F2" w:rsidRDefault="00D9286B" w:rsidP="008F29C6">
            <w:pPr>
              <w:pStyle w:val="TableParagraph"/>
              <w:numPr>
                <w:ilvl w:val="0"/>
                <w:numId w:val="6"/>
              </w:numPr>
              <w:tabs>
                <w:tab w:val="left" w:pos="348"/>
              </w:tabs>
              <w:spacing w:before="161" w:line="360" w:lineRule="auto"/>
              <w:ind w:hanging="241"/>
              <w:jc w:val="both"/>
              <w:rPr>
                <w:sz w:val="24"/>
                <w:szCs w:val="24"/>
                <w:lang w:val="fr-FR"/>
              </w:rPr>
              <w:pPrChange w:id="1449" w:author="Missaoui" w:date="2023-05-13T13:12:00Z">
                <w:pPr>
                  <w:pStyle w:val="TableParagraph"/>
                  <w:numPr>
                    <w:numId w:val="45"/>
                  </w:numPr>
                  <w:tabs>
                    <w:tab w:val="left" w:pos="348"/>
                  </w:tabs>
                  <w:spacing w:before="161"/>
                  <w:ind w:left="536" w:hanging="241"/>
                </w:pPr>
              </w:pPrChange>
            </w:pPr>
            <w:r w:rsidRPr="00FB1C79">
              <w:rPr>
                <w:sz w:val="24"/>
                <w:szCs w:val="24"/>
                <w:lang w:val="fr-FR"/>
              </w:rPr>
              <w:t>L'utilisateur saisit son adresse e-mail et son mot de passe.</w:t>
            </w:r>
          </w:p>
          <w:p w:rsidR="008457F2" w:rsidRDefault="00D9286B" w:rsidP="007004A8">
            <w:pPr>
              <w:pStyle w:val="TableParagraph"/>
              <w:numPr>
                <w:ilvl w:val="0"/>
                <w:numId w:val="6"/>
              </w:numPr>
              <w:tabs>
                <w:tab w:val="left" w:pos="348"/>
              </w:tabs>
              <w:spacing w:before="160" w:line="360" w:lineRule="auto"/>
              <w:ind w:hanging="241"/>
              <w:jc w:val="both"/>
              <w:rPr>
                <w:sz w:val="24"/>
                <w:szCs w:val="24"/>
                <w:lang w:val="fr-FR"/>
              </w:rPr>
              <w:pPrChange w:id="1450" w:author="Missaoui" w:date="2023-05-14T10:27:00Z">
                <w:pPr>
                  <w:pStyle w:val="TableParagraph"/>
                  <w:numPr>
                    <w:numId w:val="45"/>
                  </w:numPr>
                  <w:tabs>
                    <w:tab w:val="left" w:pos="348"/>
                  </w:tabs>
                  <w:spacing w:before="160"/>
                  <w:ind w:left="536" w:hanging="241"/>
                </w:pPr>
              </w:pPrChange>
            </w:pPr>
            <w:r w:rsidRPr="00FB1C79">
              <w:rPr>
                <w:sz w:val="24"/>
                <w:szCs w:val="24"/>
                <w:lang w:val="fr-FR"/>
              </w:rPr>
              <w:t>L'utilisateur clique sur le bouton "</w:t>
            </w:r>
            <w:del w:id="1451" w:author="Missaoui" w:date="2023-05-14T10:27:00Z">
              <w:r w:rsidRPr="00FB1C79" w:rsidDel="007004A8">
                <w:rPr>
                  <w:sz w:val="24"/>
                  <w:szCs w:val="24"/>
                  <w:lang w:val="fr-FR"/>
                </w:rPr>
                <w:delText>Se connecter</w:delText>
              </w:r>
            </w:del>
            <w:ins w:id="1452" w:author="Missaoui" w:date="2023-05-14T10:27:00Z">
              <w:r w:rsidR="007004A8">
                <w:rPr>
                  <w:sz w:val="24"/>
                  <w:szCs w:val="24"/>
                  <w:lang w:val="fr-FR"/>
                </w:rPr>
                <w:t>login</w:t>
              </w:r>
            </w:ins>
            <w:r w:rsidRPr="00FB1C79">
              <w:rPr>
                <w:sz w:val="24"/>
                <w:szCs w:val="24"/>
                <w:lang w:val="fr-FR"/>
              </w:rPr>
              <w:t>".</w:t>
            </w:r>
          </w:p>
          <w:p w:rsidR="008457F2" w:rsidRDefault="00D9286B" w:rsidP="008F29C6">
            <w:pPr>
              <w:pStyle w:val="TableParagraph"/>
              <w:numPr>
                <w:ilvl w:val="0"/>
                <w:numId w:val="6"/>
              </w:numPr>
              <w:tabs>
                <w:tab w:val="left" w:pos="348"/>
              </w:tabs>
              <w:spacing w:before="160" w:line="360" w:lineRule="auto"/>
              <w:ind w:hanging="241"/>
              <w:jc w:val="both"/>
              <w:rPr>
                <w:sz w:val="24"/>
                <w:szCs w:val="24"/>
                <w:lang w:val="fr-FR"/>
              </w:rPr>
              <w:pPrChange w:id="1453" w:author="Missaoui" w:date="2023-05-13T13:12:00Z">
                <w:pPr>
                  <w:pStyle w:val="TableParagraph"/>
                  <w:numPr>
                    <w:numId w:val="45"/>
                  </w:numPr>
                  <w:tabs>
                    <w:tab w:val="left" w:pos="348"/>
                  </w:tabs>
                  <w:spacing w:before="160"/>
                  <w:ind w:left="536" w:hanging="241"/>
                </w:pPr>
              </w:pPrChange>
            </w:pPr>
            <w:r w:rsidRPr="00FB1C79">
              <w:rPr>
                <w:sz w:val="24"/>
                <w:szCs w:val="24"/>
                <w:lang w:val="fr-FR"/>
              </w:rPr>
              <w:t>Le système vérifie que les informations d'identification sont correctes et correspondent à un compte utilisateur existant.</w:t>
            </w:r>
          </w:p>
          <w:p w:rsidR="008457F2" w:rsidRDefault="00D9286B" w:rsidP="008F29C6">
            <w:pPr>
              <w:pStyle w:val="TableParagraph"/>
              <w:numPr>
                <w:ilvl w:val="0"/>
                <w:numId w:val="6"/>
              </w:numPr>
              <w:tabs>
                <w:tab w:val="left" w:pos="348"/>
              </w:tabs>
              <w:spacing w:before="160" w:line="360" w:lineRule="auto"/>
              <w:ind w:hanging="241"/>
              <w:jc w:val="both"/>
              <w:rPr>
                <w:sz w:val="24"/>
                <w:szCs w:val="24"/>
                <w:lang w:val="fr-FR"/>
              </w:rPr>
              <w:pPrChange w:id="1454" w:author="Missaoui" w:date="2023-05-13T13:12:00Z">
                <w:pPr>
                  <w:pStyle w:val="TableParagraph"/>
                  <w:numPr>
                    <w:numId w:val="45"/>
                  </w:numPr>
                  <w:tabs>
                    <w:tab w:val="left" w:pos="348"/>
                  </w:tabs>
                  <w:spacing w:before="160"/>
                  <w:ind w:left="536" w:hanging="241"/>
                </w:pPr>
              </w:pPrChange>
            </w:pPr>
            <w:r w:rsidRPr="00FB1C79">
              <w:rPr>
                <w:sz w:val="24"/>
                <w:szCs w:val="24"/>
                <w:lang w:val="fr-FR"/>
              </w:rPr>
              <w:t>Le système authentifie l'utilisateur et le redirige vers la page d'accueil de son compte.</w:t>
            </w:r>
          </w:p>
        </w:tc>
      </w:tr>
      <w:tr w:rsidR="00D9286B" w:rsidRPr="00FB1C79" w:rsidTr="008F29C6">
        <w:trPr>
          <w:trHeight w:val="415"/>
        </w:trPr>
        <w:tc>
          <w:tcPr>
            <w:tcW w:w="2377" w:type="dxa"/>
          </w:tcPr>
          <w:p w:rsidR="00D9286B" w:rsidRPr="00FB1C79" w:rsidRDefault="00D9286B" w:rsidP="008F29C6">
            <w:pPr>
              <w:pStyle w:val="TableParagraph"/>
              <w:spacing w:line="360" w:lineRule="auto"/>
              <w:ind w:left="681" w:right="600" w:firstLine="172"/>
              <w:jc w:val="both"/>
              <w:rPr>
                <w:b/>
                <w:sz w:val="24"/>
                <w:szCs w:val="24"/>
              </w:rPr>
            </w:pPr>
            <w:r w:rsidRPr="00FB1C79">
              <w:rPr>
                <w:b/>
                <w:sz w:val="24"/>
                <w:szCs w:val="24"/>
              </w:rPr>
              <w:t>Scénario Alternatif</w:t>
            </w:r>
          </w:p>
        </w:tc>
        <w:tc>
          <w:tcPr>
            <w:tcW w:w="6731" w:type="dxa"/>
          </w:tcPr>
          <w:p w:rsidR="003760E8" w:rsidRDefault="008F29C6" w:rsidP="00C167A7">
            <w:pPr>
              <w:pStyle w:val="TableParagraph"/>
              <w:tabs>
                <w:tab w:val="left" w:pos="453"/>
              </w:tabs>
              <w:spacing w:line="360" w:lineRule="auto"/>
              <w:jc w:val="both"/>
              <w:rPr>
                <w:sz w:val="24"/>
                <w:szCs w:val="24"/>
                <w:lang w:val="fr-FR"/>
              </w:rPr>
              <w:pPrChange w:id="1455" w:author="Missaoui" w:date="2023-05-14T10:53:00Z">
                <w:pPr>
                  <w:pStyle w:val="TableParagraph"/>
                  <w:numPr>
                    <w:ilvl w:val="2"/>
                    <w:numId w:val="44"/>
                  </w:numPr>
                  <w:tabs>
                    <w:tab w:val="left" w:pos="547"/>
                  </w:tabs>
                  <w:spacing w:before="160"/>
                  <w:ind w:left="546" w:hanging="260"/>
                </w:pPr>
              </w:pPrChange>
            </w:pPr>
            <w:r w:rsidRPr="008F29C6">
              <w:rPr>
                <w:sz w:val="24"/>
                <w:szCs w:val="24"/>
                <w:lang w:val="fr-FR"/>
              </w:rPr>
              <w:t xml:space="preserve"> </w:t>
            </w:r>
            <w:del w:id="1456" w:author="Missaoui" w:date="2023-05-14T10:53:00Z">
              <w:r w:rsidR="00D9286B" w:rsidRPr="00FB1C79" w:rsidDel="00C167A7">
                <w:rPr>
                  <w:sz w:val="24"/>
                  <w:szCs w:val="24"/>
                  <w:lang w:val="fr-FR"/>
                </w:rPr>
                <w:delText>4</w:delText>
              </w:r>
            </w:del>
            <w:ins w:id="1457" w:author="Missaoui" w:date="2023-05-14T10:53:00Z">
              <w:r w:rsidR="00C167A7">
                <w:rPr>
                  <w:sz w:val="24"/>
                  <w:szCs w:val="24"/>
                  <w:lang w:val="fr-FR"/>
                </w:rPr>
                <w:t>5</w:t>
              </w:r>
            </w:ins>
            <w:r w:rsidR="00D9286B" w:rsidRPr="00FB1C79">
              <w:rPr>
                <w:sz w:val="24"/>
                <w:szCs w:val="24"/>
                <w:lang w:val="fr-FR"/>
              </w:rPr>
              <w:t xml:space="preserve">.a  </w:t>
            </w:r>
            <w:ins w:id="1458" w:author="Missaoui" w:date="2023-05-14T10:28:00Z">
              <w:r w:rsidR="007004A8">
                <w:rPr>
                  <w:sz w:val="24"/>
                  <w:szCs w:val="24"/>
                  <w:lang w:val="fr-FR"/>
                </w:rPr>
                <w:t>L</w:t>
              </w:r>
            </w:ins>
            <w:del w:id="1459" w:author="Missaoui" w:date="2023-05-14T10:28:00Z">
              <w:r w:rsidR="00D9286B" w:rsidRPr="00FB1C79" w:rsidDel="007004A8">
                <w:rPr>
                  <w:sz w:val="24"/>
                  <w:szCs w:val="24"/>
                  <w:lang w:val="fr-FR"/>
                </w:rPr>
                <w:delText>Si l</w:delText>
              </w:r>
            </w:del>
            <w:r w:rsidR="00D9286B" w:rsidRPr="00FB1C79">
              <w:rPr>
                <w:sz w:val="24"/>
                <w:szCs w:val="24"/>
                <w:lang w:val="fr-FR"/>
              </w:rPr>
              <w:t>'utilisateur saisit des informations d'identification incorrectes</w:t>
            </w:r>
            <w:r w:rsidR="003760E8">
              <w:rPr>
                <w:sz w:val="24"/>
                <w:szCs w:val="24"/>
                <w:lang w:val="fr-FR"/>
              </w:rPr>
              <w:t xml:space="preserve"> o</w:t>
            </w:r>
            <w:r w:rsidR="00D9286B" w:rsidRPr="003760E8">
              <w:rPr>
                <w:sz w:val="24"/>
                <w:szCs w:val="24"/>
                <w:lang w:val="fr-FR"/>
              </w:rPr>
              <w:t>u laisse</w:t>
            </w:r>
            <w:r w:rsidR="003760E8">
              <w:rPr>
                <w:sz w:val="24"/>
                <w:szCs w:val="24"/>
                <w:lang w:val="fr-FR"/>
              </w:rPr>
              <w:t xml:space="preserve"> </w:t>
            </w:r>
            <w:r w:rsidR="00D9286B" w:rsidRPr="003760E8">
              <w:rPr>
                <w:sz w:val="24"/>
                <w:szCs w:val="24"/>
                <w:lang w:val="fr-FR"/>
              </w:rPr>
              <w:t>l’un</w:t>
            </w:r>
            <w:r w:rsidR="003760E8">
              <w:rPr>
                <w:sz w:val="24"/>
                <w:szCs w:val="24"/>
                <w:lang w:val="fr-FR"/>
              </w:rPr>
              <w:t xml:space="preserve"> </w:t>
            </w:r>
            <w:r w:rsidR="00D9286B" w:rsidRPr="003760E8">
              <w:rPr>
                <w:sz w:val="24"/>
                <w:szCs w:val="24"/>
                <w:lang w:val="fr-FR"/>
              </w:rPr>
              <w:t>des</w:t>
            </w:r>
            <w:r w:rsidR="003760E8">
              <w:rPr>
                <w:sz w:val="24"/>
                <w:szCs w:val="24"/>
                <w:lang w:val="fr-FR"/>
              </w:rPr>
              <w:t xml:space="preserve"> </w:t>
            </w:r>
            <w:r w:rsidR="00D9286B" w:rsidRPr="003760E8">
              <w:rPr>
                <w:sz w:val="24"/>
                <w:szCs w:val="24"/>
                <w:lang w:val="fr-FR"/>
              </w:rPr>
              <w:t>champs</w:t>
            </w:r>
            <w:r w:rsidR="003760E8">
              <w:rPr>
                <w:sz w:val="24"/>
                <w:szCs w:val="24"/>
                <w:lang w:val="fr-FR"/>
              </w:rPr>
              <w:t xml:space="preserve"> </w:t>
            </w:r>
            <w:r w:rsidR="00D9286B" w:rsidRPr="003760E8">
              <w:rPr>
                <w:sz w:val="24"/>
                <w:szCs w:val="24"/>
                <w:lang w:val="fr-FR"/>
              </w:rPr>
              <w:t>vide:</w:t>
            </w:r>
          </w:p>
          <w:p w:rsidR="003760E8" w:rsidRDefault="003760E8" w:rsidP="003760E8">
            <w:pPr>
              <w:pStyle w:val="TableParagraph"/>
              <w:tabs>
                <w:tab w:val="left" w:pos="453"/>
              </w:tabs>
              <w:spacing w:line="360" w:lineRule="auto"/>
              <w:jc w:val="both"/>
              <w:rPr>
                <w:sz w:val="24"/>
                <w:szCs w:val="24"/>
                <w:lang w:val="fr-FR"/>
              </w:rPr>
            </w:pPr>
            <w:r>
              <w:rPr>
                <w:sz w:val="24"/>
                <w:szCs w:val="24"/>
                <w:lang w:val="fr-FR"/>
              </w:rPr>
              <w:t xml:space="preserve">      1. L</w:t>
            </w:r>
            <w:r w:rsidR="00D9286B" w:rsidRPr="00FB1C79">
              <w:rPr>
                <w:sz w:val="24"/>
                <w:szCs w:val="24"/>
                <w:lang w:val="fr-FR"/>
              </w:rPr>
              <w:t>e système affiche un message d'erreur et demande à l'utilisateur de les saisir à nouveau</w:t>
            </w:r>
            <w:r>
              <w:rPr>
                <w:sz w:val="24"/>
                <w:szCs w:val="24"/>
                <w:lang w:val="fr-FR"/>
              </w:rPr>
              <w:t>.</w:t>
            </w:r>
          </w:p>
          <w:p w:rsidR="008457F2" w:rsidRPr="003760E8" w:rsidRDefault="003760E8" w:rsidP="007004A8">
            <w:pPr>
              <w:pStyle w:val="TableParagraph"/>
              <w:tabs>
                <w:tab w:val="left" w:pos="453"/>
              </w:tabs>
              <w:spacing w:line="360" w:lineRule="auto"/>
              <w:jc w:val="both"/>
              <w:rPr>
                <w:sz w:val="24"/>
                <w:szCs w:val="24"/>
                <w:lang w:val="fr-FR"/>
              </w:rPr>
            </w:pPr>
            <w:r>
              <w:rPr>
                <w:sz w:val="24"/>
                <w:szCs w:val="24"/>
                <w:lang w:val="fr-FR"/>
              </w:rPr>
              <w:t xml:space="preserve">      2. </w:t>
            </w:r>
            <w:r w:rsidR="00D9286B" w:rsidRPr="003760E8">
              <w:rPr>
                <w:sz w:val="24"/>
                <w:szCs w:val="24"/>
                <w:lang w:val="fr-FR"/>
              </w:rPr>
              <w:t>Retour</w:t>
            </w:r>
            <w:r w:rsidRPr="003760E8">
              <w:rPr>
                <w:sz w:val="24"/>
                <w:szCs w:val="24"/>
                <w:lang w:val="fr-FR"/>
              </w:rPr>
              <w:t xml:space="preserve"> </w:t>
            </w:r>
            <w:r w:rsidR="00D9286B" w:rsidRPr="003760E8">
              <w:rPr>
                <w:sz w:val="24"/>
                <w:szCs w:val="24"/>
                <w:lang w:val="fr-FR"/>
              </w:rPr>
              <w:t>à</w:t>
            </w:r>
            <w:r w:rsidRPr="003760E8">
              <w:rPr>
                <w:sz w:val="24"/>
                <w:szCs w:val="24"/>
                <w:lang w:val="fr-FR"/>
              </w:rPr>
              <w:t xml:space="preserve"> </w:t>
            </w:r>
            <w:r w:rsidR="00D9286B" w:rsidRPr="003760E8">
              <w:rPr>
                <w:sz w:val="24"/>
                <w:szCs w:val="24"/>
                <w:lang w:val="fr-FR"/>
              </w:rPr>
              <w:t>l’étape</w:t>
            </w:r>
            <w:r w:rsidRPr="003760E8">
              <w:rPr>
                <w:sz w:val="24"/>
                <w:szCs w:val="24"/>
                <w:lang w:val="fr-FR"/>
              </w:rPr>
              <w:t xml:space="preserve"> </w:t>
            </w:r>
            <w:del w:id="1460" w:author="Missaoui" w:date="2023-05-14T10:28:00Z">
              <w:r w:rsidR="00D9286B" w:rsidRPr="003760E8" w:rsidDel="007004A8">
                <w:rPr>
                  <w:sz w:val="24"/>
                  <w:szCs w:val="24"/>
                  <w:lang w:val="fr-FR"/>
                </w:rPr>
                <w:delText xml:space="preserve">1 </w:delText>
              </w:r>
            </w:del>
            <w:ins w:id="1461" w:author="Missaoui" w:date="2023-05-14T10:28:00Z">
              <w:r w:rsidR="007004A8">
                <w:rPr>
                  <w:sz w:val="24"/>
                  <w:szCs w:val="24"/>
                  <w:lang w:val="fr-FR"/>
                </w:rPr>
                <w:t>2</w:t>
              </w:r>
              <w:r w:rsidR="007004A8" w:rsidRPr="003760E8">
                <w:rPr>
                  <w:sz w:val="24"/>
                  <w:szCs w:val="24"/>
                  <w:lang w:val="fr-FR"/>
                </w:rPr>
                <w:t xml:space="preserve"> </w:t>
              </w:r>
            </w:ins>
            <w:r w:rsidR="00D9286B" w:rsidRPr="003760E8">
              <w:rPr>
                <w:sz w:val="24"/>
                <w:szCs w:val="24"/>
                <w:lang w:val="fr-FR"/>
              </w:rPr>
              <w:t>du</w:t>
            </w:r>
            <w:r w:rsidRPr="003760E8">
              <w:rPr>
                <w:sz w:val="24"/>
                <w:szCs w:val="24"/>
                <w:lang w:val="fr-FR"/>
              </w:rPr>
              <w:t xml:space="preserve"> scenario </w:t>
            </w:r>
            <w:r w:rsidR="00D9286B" w:rsidRPr="003760E8">
              <w:rPr>
                <w:sz w:val="24"/>
                <w:szCs w:val="24"/>
                <w:lang w:val="fr-FR"/>
              </w:rPr>
              <w:t>de</w:t>
            </w:r>
            <w:r w:rsidRPr="003760E8">
              <w:rPr>
                <w:sz w:val="24"/>
                <w:szCs w:val="24"/>
                <w:lang w:val="fr-FR"/>
              </w:rPr>
              <w:t xml:space="preserve"> </w:t>
            </w:r>
            <w:r w:rsidR="00D9286B" w:rsidRPr="003760E8">
              <w:rPr>
                <w:sz w:val="24"/>
                <w:szCs w:val="24"/>
                <w:lang w:val="fr-FR"/>
              </w:rPr>
              <w:t>base.</w:t>
            </w:r>
          </w:p>
          <w:p w:rsidR="00D9286B" w:rsidRPr="00FB1C79" w:rsidRDefault="00D9286B" w:rsidP="008F29C6">
            <w:pPr>
              <w:pStyle w:val="TableParagraph"/>
              <w:tabs>
                <w:tab w:val="left" w:pos="547"/>
              </w:tabs>
              <w:spacing w:before="160" w:line="360" w:lineRule="auto"/>
              <w:jc w:val="both"/>
              <w:rPr>
                <w:sz w:val="24"/>
                <w:szCs w:val="24"/>
                <w:lang w:val="fr-FR"/>
              </w:rPr>
            </w:pPr>
            <w:del w:id="1462" w:author="Missaoui" w:date="2023-05-14T10:53:00Z">
              <w:r w:rsidRPr="00FB1C79" w:rsidDel="00C167A7">
                <w:rPr>
                  <w:sz w:val="24"/>
                  <w:szCs w:val="24"/>
                  <w:lang w:val="fr-FR"/>
                </w:rPr>
                <w:delText>4</w:delText>
              </w:r>
            </w:del>
            <w:ins w:id="1463" w:author="Missaoui" w:date="2023-05-14T10:53:00Z">
              <w:r w:rsidR="00C167A7">
                <w:rPr>
                  <w:sz w:val="24"/>
                  <w:szCs w:val="24"/>
                  <w:lang w:val="fr-FR"/>
                </w:rPr>
                <w:t>5</w:t>
              </w:r>
            </w:ins>
            <w:r w:rsidRPr="00FB1C79">
              <w:rPr>
                <w:sz w:val="24"/>
                <w:szCs w:val="24"/>
                <w:lang w:val="fr-FR"/>
              </w:rPr>
              <w:t xml:space="preserve">.b </w:t>
            </w:r>
            <w:ins w:id="1464" w:author="Missaoui" w:date="2023-05-14T10:28:00Z">
              <w:r w:rsidR="00BB45AA">
                <w:rPr>
                  <w:sz w:val="24"/>
                  <w:szCs w:val="24"/>
                  <w:lang w:val="fr-FR"/>
                </w:rPr>
                <w:t>L</w:t>
              </w:r>
            </w:ins>
            <w:del w:id="1465" w:author="Missaoui" w:date="2023-05-14T10:28:00Z">
              <w:r w:rsidRPr="00FB1C79" w:rsidDel="00BB45AA">
                <w:rPr>
                  <w:sz w:val="24"/>
                  <w:szCs w:val="24"/>
                  <w:lang w:val="fr-FR"/>
                </w:rPr>
                <w:delText>Si l</w:delText>
              </w:r>
            </w:del>
            <w:r w:rsidRPr="00FB1C79">
              <w:rPr>
                <w:sz w:val="24"/>
                <w:szCs w:val="24"/>
                <w:lang w:val="fr-FR"/>
              </w:rPr>
              <w:t>'utilisateur oublie son mot de passe</w:t>
            </w:r>
          </w:p>
          <w:p w:rsidR="00BB45AA" w:rsidRDefault="003760E8" w:rsidP="00BB45AA">
            <w:pPr>
              <w:pStyle w:val="TableParagraph"/>
              <w:tabs>
                <w:tab w:val="left" w:pos="547"/>
              </w:tabs>
              <w:spacing w:before="160" w:line="360" w:lineRule="auto"/>
              <w:jc w:val="both"/>
              <w:rPr>
                <w:ins w:id="1466" w:author="Missaoui" w:date="2023-05-14T10:29:00Z"/>
                <w:sz w:val="24"/>
                <w:szCs w:val="24"/>
                <w:lang w:val="fr-FR"/>
              </w:rPr>
            </w:pPr>
            <w:r>
              <w:rPr>
                <w:sz w:val="24"/>
                <w:szCs w:val="24"/>
                <w:lang w:val="fr-FR"/>
              </w:rPr>
              <w:t xml:space="preserve">    1. </w:t>
            </w:r>
            <w:del w:id="1467" w:author="Missaoui" w:date="2023-05-14T10:28:00Z">
              <w:r w:rsidR="00D9286B" w:rsidRPr="00FB1C79" w:rsidDel="00BB45AA">
                <w:rPr>
                  <w:sz w:val="24"/>
                  <w:szCs w:val="24"/>
                  <w:lang w:val="fr-FR"/>
                </w:rPr>
                <w:delText>il peut cliquer</w:delText>
              </w:r>
            </w:del>
            <w:ins w:id="1468" w:author="Missaoui" w:date="2023-05-14T10:28:00Z">
              <w:r w:rsidR="00BB45AA">
                <w:rPr>
                  <w:sz w:val="24"/>
                  <w:szCs w:val="24"/>
                  <w:lang w:val="fr-FR"/>
                </w:rPr>
                <w:t>L</w:t>
              </w:r>
              <w:r w:rsidR="00BB45AA">
                <w:rPr>
                  <w:sz w:val="24"/>
                  <w:szCs w:val="24"/>
                  <w:lang w:val="fr-FR"/>
                </w:rPr>
                <w:t>’</w:t>
              </w:r>
              <w:r w:rsidR="00BB45AA">
                <w:rPr>
                  <w:sz w:val="24"/>
                  <w:szCs w:val="24"/>
                  <w:lang w:val="fr-FR"/>
                </w:rPr>
                <w:t>utilisateur clique</w:t>
              </w:r>
            </w:ins>
            <w:r w:rsidR="00D9286B" w:rsidRPr="00FB1C79">
              <w:rPr>
                <w:sz w:val="24"/>
                <w:szCs w:val="24"/>
                <w:lang w:val="fr-FR"/>
              </w:rPr>
              <w:t xml:space="preserve"> sur un lien pour réinitialiser </w:t>
            </w:r>
            <w:del w:id="1469" w:author="Missaoui" w:date="2023-05-14T10:30:00Z">
              <w:r w:rsidR="00D9286B" w:rsidRPr="00FB1C79" w:rsidDel="00BB45AA">
                <w:rPr>
                  <w:sz w:val="24"/>
                  <w:szCs w:val="24"/>
                  <w:lang w:val="fr-FR"/>
                </w:rPr>
                <w:delText xml:space="preserve">son </w:delText>
              </w:r>
            </w:del>
            <w:ins w:id="1470" w:author="Missaoui" w:date="2023-05-14T10:30:00Z">
              <w:r w:rsidR="00BB45AA">
                <w:rPr>
                  <w:sz w:val="24"/>
                  <w:szCs w:val="24"/>
                  <w:lang w:val="fr-FR"/>
                </w:rPr>
                <w:t>le</w:t>
              </w:r>
              <w:r w:rsidR="00BB45AA" w:rsidRPr="00FB1C79">
                <w:rPr>
                  <w:sz w:val="24"/>
                  <w:szCs w:val="24"/>
                  <w:lang w:val="fr-FR"/>
                </w:rPr>
                <w:t xml:space="preserve"> </w:t>
              </w:r>
            </w:ins>
            <w:r w:rsidR="00D9286B" w:rsidRPr="00FB1C79">
              <w:rPr>
                <w:sz w:val="24"/>
                <w:szCs w:val="24"/>
                <w:lang w:val="fr-FR"/>
              </w:rPr>
              <w:t xml:space="preserve">mot de passe. </w:t>
            </w:r>
          </w:p>
          <w:p w:rsidR="00D9286B" w:rsidRPr="00FB1C79" w:rsidRDefault="00BB45AA" w:rsidP="00BB45AA">
            <w:pPr>
              <w:pStyle w:val="TableParagraph"/>
              <w:tabs>
                <w:tab w:val="left" w:pos="547"/>
              </w:tabs>
              <w:spacing w:before="160" w:line="360" w:lineRule="auto"/>
              <w:jc w:val="both"/>
              <w:rPr>
                <w:sz w:val="24"/>
                <w:szCs w:val="24"/>
                <w:lang w:val="fr-FR"/>
              </w:rPr>
            </w:pPr>
            <w:ins w:id="1471" w:author="Missaoui" w:date="2023-05-14T10:29:00Z">
              <w:r>
                <w:rPr>
                  <w:sz w:val="24"/>
                  <w:szCs w:val="24"/>
                  <w:lang w:val="fr-FR"/>
                </w:rPr>
                <w:t xml:space="preserve">    2. </w:t>
              </w:r>
            </w:ins>
            <w:r w:rsidR="00D9286B" w:rsidRPr="00FB1C79">
              <w:rPr>
                <w:sz w:val="24"/>
                <w:szCs w:val="24"/>
                <w:lang w:val="fr-FR"/>
              </w:rPr>
              <w:t xml:space="preserve">Le système </w:t>
            </w:r>
            <w:del w:id="1472" w:author="Missaoui" w:date="2023-05-14T10:29:00Z">
              <w:r w:rsidR="00D9286B" w:rsidRPr="00FB1C79" w:rsidDel="00BB45AA">
                <w:rPr>
                  <w:sz w:val="24"/>
                  <w:szCs w:val="24"/>
                  <w:lang w:val="fr-FR"/>
                </w:rPr>
                <w:delText xml:space="preserve">enverra </w:delText>
              </w:r>
            </w:del>
            <w:ins w:id="1473" w:author="Missaoui" w:date="2023-05-14T10:29:00Z">
              <w:r>
                <w:rPr>
                  <w:sz w:val="24"/>
                  <w:szCs w:val="24"/>
                  <w:lang w:val="fr-FR"/>
                </w:rPr>
                <w:t>envoi</w:t>
              </w:r>
              <w:r w:rsidRPr="00FB1C79">
                <w:rPr>
                  <w:sz w:val="24"/>
                  <w:szCs w:val="24"/>
                  <w:lang w:val="fr-FR"/>
                </w:rPr>
                <w:t xml:space="preserve"> </w:t>
              </w:r>
            </w:ins>
            <w:del w:id="1474" w:author="Missaoui" w:date="2023-05-14T10:29:00Z">
              <w:r w:rsidR="00D9286B" w:rsidRPr="00FB1C79" w:rsidDel="00BB45AA">
                <w:rPr>
                  <w:sz w:val="24"/>
                  <w:szCs w:val="24"/>
                  <w:lang w:val="fr-FR"/>
                </w:rPr>
                <w:delText xml:space="preserve">alors </w:delText>
              </w:r>
            </w:del>
            <w:r w:rsidR="00D9286B" w:rsidRPr="00FB1C79">
              <w:rPr>
                <w:sz w:val="24"/>
                <w:szCs w:val="24"/>
                <w:lang w:val="fr-FR"/>
              </w:rPr>
              <w:t>un e-mail contenant des instructions</w:t>
            </w:r>
            <w:ins w:id="1475" w:author="Missaoui" w:date="2023-05-14T10:31:00Z">
              <w:r>
                <w:rPr>
                  <w:sz w:val="24"/>
                  <w:szCs w:val="24"/>
                  <w:lang w:val="fr-FR"/>
                </w:rPr>
                <w:t xml:space="preserve"> </w:t>
              </w:r>
            </w:ins>
            <w:del w:id="1476" w:author="Missaoui" w:date="2023-05-14T10:30:00Z">
              <w:r w:rsidR="00D9286B" w:rsidRPr="00FB1C79" w:rsidDel="00BB45AA">
                <w:rPr>
                  <w:sz w:val="24"/>
                  <w:szCs w:val="24"/>
                  <w:lang w:val="fr-FR"/>
                </w:rPr>
                <w:delText xml:space="preserve"> sur la façon de</w:delText>
              </w:r>
            </w:del>
            <w:ins w:id="1477" w:author="Missaoui" w:date="2023-05-14T10:30:00Z">
              <w:r>
                <w:rPr>
                  <w:sz w:val="24"/>
                  <w:szCs w:val="24"/>
                  <w:lang w:val="fr-FR"/>
                </w:rPr>
                <w:t xml:space="preserve">pour </w:t>
              </w:r>
            </w:ins>
            <w:r w:rsidR="00D9286B" w:rsidRPr="00FB1C79">
              <w:rPr>
                <w:sz w:val="24"/>
                <w:szCs w:val="24"/>
                <w:lang w:val="fr-FR"/>
              </w:rPr>
              <w:t xml:space="preserve"> réinitialiser le mot de passe.</w:t>
            </w:r>
          </w:p>
        </w:tc>
      </w:tr>
    </w:tbl>
    <w:p w:rsidR="00D9286B" w:rsidRPr="00FB1C79" w:rsidRDefault="00D9286B" w:rsidP="00D9286B">
      <w:pPr>
        <w:pStyle w:val="Corpsdetexte"/>
        <w:ind w:right="1740"/>
        <w:rPr>
          <w:b/>
        </w:rPr>
      </w:pPr>
    </w:p>
    <w:p w:rsidR="00D9286B" w:rsidRPr="00FB1C79" w:rsidRDefault="00D9286B" w:rsidP="003760E8">
      <w:pPr>
        <w:pStyle w:val="Corpsdetexte"/>
        <w:ind w:right="1740"/>
        <w:jc w:val="center"/>
        <w:sectPr w:rsidR="00D9286B" w:rsidRPr="00FB1C79">
          <w:pgSz w:w="12240" w:h="15840"/>
          <w:pgMar w:top="980" w:right="1080" w:bottom="1200" w:left="1200" w:header="717" w:footer="1000" w:gutter="0"/>
          <w:cols w:space="720"/>
        </w:sectPr>
      </w:pPr>
      <w:r w:rsidRPr="00FB1C79">
        <w:rPr>
          <w:b/>
        </w:rPr>
        <w:t>Tableau</w:t>
      </w:r>
      <w:r w:rsidR="003760E8">
        <w:rPr>
          <w:b/>
        </w:rPr>
        <w:t xml:space="preserve"> </w:t>
      </w:r>
      <w:r w:rsidRPr="00FB1C79">
        <w:rPr>
          <w:b/>
        </w:rPr>
        <w:t>3.3</w:t>
      </w:r>
      <w:r w:rsidR="003760E8">
        <w:rPr>
          <w:b/>
        </w:rPr>
        <w:t xml:space="preserve"> </w:t>
      </w:r>
      <w:r w:rsidRPr="00FB1C79">
        <w:rPr>
          <w:b/>
        </w:rPr>
        <w:t>Description</w:t>
      </w:r>
      <w:r w:rsidR="003760E8">
        <w:rPr>
          <w:b/>
        </w:rPr>
        <w:t xml:space="preserve"> </w:t>
      </w:r>
      <w:r w:rsidRPr="00FB1C79">
        <w:rPr>
          <w:b/>
        </w:rPr>
        <w:t>textuelle</w:t>
      </w:r>
      <w:r w:rsidR="003760E8">
        <w:rPr>
          <w:b/>
        </w:rPr>
        <w:t xml:space="preserve"> </w:t>
      </w:r>
      <w:r w:rsidRPr="00FB1C79">
        <w:rPr>
          <w:b/>
        </w:rPr>
        <w:t>du</w:t>
      </w:r>
      <w:r w:rsidR="003760E8">
        <w:rPr>
          <w:b/>
        </w:rPr>
        <w:t xml:space="preserve"> </w:t>
      </w:r>
      <w:r w:rsidRPr="00FB1C79">
        <w:rPr>
          <w:b/>
        </w:rPr>
        <w:t>CU</w:t>
      </w:r>
      <w:r w:rsidR="003760E8">
        <w:rPr>
          <w:b/>
        </w:rPr>
        <w:t xml:space="preserve"> </w:t>
      </w:r>
      <w:r w:rsidRPr="00FB1C79">
        <w:rPr>
          <w:b/>
        </w:rPr>
        <w:t>«</w:t>
      </w:r>
      <w:r w:rsidR="003760E8">
        <w:rPr>
          <w:b/>
        </w:rPr>
        <w:t xml:space="preserve"> </w:t>
      </w:r>
      <w:r w:rsidRPr="00FB1C79">
        <w:rPr>
          <w:b/>
        </w:rPr>
        <w:t>S'authentifier</w:t>
      </w:r>
      <w:r w:rsidR="003760E8">
        <w:rPr>
          <w:b/>
        </w:rPr>
        <w:t xml:space="preserve"> </w:t>
      </w:r>
      <w:r w:rsidRPr="00FB1C79">
        <w:rPr>
          <w:b/>
        </w:rPr>
        <w:t>».</w:t>
      </w:r>
    </w:p>
    <w:p w:rsidR="004F47EA" w:rsidRPr="00FB1C79" w:rsidRDefault="004F47EA" w:rsidP="004F47EA">
      <w:pPr>
        <w:pStyle w:val="Corpsdetexte"/>
        <w:spacing w:before="4"/>
        <w:rPr>
          <w:b/>
        </w:rPr>
      </w:pPr>
      <w:bookmarkStart w:id="1478" w:name="_bookmark65"/>
      <w:bookmarkEnd w:id="1478"/>
    </w:p>
    <w:p w:rsidR="008457F2" w:rsidRDefault="004F47EA">
      <w:pPr>
        <w:pStyle w:val="Paragraphedeliste"/>
        <w:numPr>
          <w:ilvl w:val="3"/>
          <w:numId w:val="8"/>
        </w:numPr>
        <w:tabs>
          <w:tab w:val="left" w:pos="1561"/>
        </w:tabs>
        <w:ind w:hanging="721"/>
        <w:rPr>
          <w:b/>
          <w:sz w:val="24"/>
          <w:szCs w:val="24"/>
        </w:rPr>
        <w:pPrChange w:id="1479" w:author="Missaoui" w:date="2023-05-13T13:12:00Z">
          <w:pPr>
            <w:pStyle w:val="Paragraphedeliste"/>
            <w:numPr>
              <w:ilvl w:val="3"/>
              <w:numId w:val="47"/>
            </w:numPr>
            <w:tabs>
              <w:tab w:val="left" w:pos="1561"/>
            </w:tabs>
            <w:ind w:left="3958" w:hanging="721"/>
          </w:pPr>
        </w:pPrChange>
      </w:pPr>
      <w:r w:rsidRPr="00FB1C79">
        <w:rPr>
          <w:b/>
          <w:sz w:val="24"/>
          <w:szCs w:val="24"/>
        </w:rPr>
        <w:t>Cas</w:t>
      </w:r>
      <w:r w:rsidR="003760E8">
        <w:rPr>
          <w:b/>
          <w:sz w:val="24"/>
          <w:szCs w:val="24"/>
        </w:rPr>
        <w:t xml:space="preserve"> </w:t>
      </w:r>
      <w:r w:rsidRPr="00FB1C79">
        <w:rPr>
          <w:b/>
          <w:sz w:val="24"/>
          <w:szCs w:val="24"/>
        </w:rPr>
        <w:t>d’utilisation</w:t>
      </w:r>
      <w:r w:rsidR="003760E8">
        <w:rPr>
          <w:b/>
          <w:sz w:val="24"/>
          <w:szCs w:val="24"/>
        </w:rPr>
        <w:t xml:space="preserve"> </w:t>
      </w:r>
      <w:r w:rsidRPr="00FB1C79">
        <w:rPr>
          <w:b/>
          <w:sz w:val="24"/>
          <w:szCs w:val="24"/>
        </w:rPr>
        <w:t>«</w:t>
      </w:r>
      <w:r w:rsidR="003760E8">
        <w:rPr>
          <w:b/>
          <w:sz w:val="24"/>
          <w:szCs w:val="24"/>
        </w:rPr>
        <w:t xml:space="preserve"> </w:t>
      </w:r>
      <w:r w:rsidR="00F02FA6" w:rsidRPr="00FB1C79">
        <w:rPr>
          <w:b/>
          <w:sz w:val="24"/>
          <w:szCs w:val="24"/>
        </w:rPr>
        <w:t>Modifier données personnelles</w:t>
      </w:r>
      <w:r w:rsidRPr="00FB1C79">
        <w:rPr>
          <w:b/>
          <w:sz w:val="24"/>
          <w:szCs w:val="24"/>
        </w:rPr>
        <w:t>»</w:t>
      </w:r>
    </w:p>
    <w:p w:rsidR="004F47EA" w:rsidRPr="00FB1C79" w:rsidRDefault="004F47EA" w:rsidP="004F47EA">
      <w:pPr>
        <w:pStyle w:val="Corpsdetexte"/>
        <w:spacing w:before="5"/>
        <w:rPr>
          <w:b/>
        </w:rPr>
      </w:pPr>
    </w:p>
    <w:p w:rsidR="004F47EA" w:rsidRPr="00FB1C79" w:rsidRDefault="004F47EA" w:rsidP="003760E8">
      <w:pPr>
        <w:pStyle w:val="Corpsdetexte"/>
        <w:spacing w:line="360" w:lineRule="auto"/>
        <w:ind w:firstLine="284"/>
        <w:jc w:val="both"/>
      </w:pPr>
      <w:r w:rsidRPr="00FB1C79">
        <w:t>Le</w:t>
      </w:r>
      <w:r w:rsidR="003760E8">
        <w:t xml:space="preserve"> </w:t>
      </w:r>
      <w:r w:rsidRPr="00FB1C79">
        <w:t>Tableau 3.4</w:t>
      </w:r>
      <w:r w:rsidR="003760E8">
        <w:t xml:space="preserve"> </w:t>
      </w:r>
      <w:r w:rsidRPr="00FB1C79">
        <w:t>présente la</w:t>
      </w:r>
      <w:r w:rsidR="003760E8">
        <w:t xml:space="preserve"> </w:t>
      </w:r>
      <w:r w:rsidRPr="00FB1C79">
        <w:t>description textuelle</w:t>
      </w:r>
      <w:r w:rsidR="003760E8">
        <w:t xml:space="preserve"> </w:t>
      </w:r>
      <w:r w:rsidRPr="00FB1C79">
        <w:t>relative</w:t>
      </w:r>
      <w:r w:rsidR="003760E8">
        <w:t xml:space="preserve"> </w:t>
      </w:r>
      <w:r w:rsidRPr="00FB1C79">
        <w:t>au CU</w:t>
      </w:r>
      <w:r w:rsidR="003760E8">
        <w:t xml:space="preserve"> </w:t>
      </w:r>
      <w:r w:rsidRPr="00FB1C79">
        <w:t>«</w:t>
      </w:r>
      <w:r w:rsidR="00F02FA6" w:rsidRPr="00FB1C79">
        <w:rPr>
          <w:b/>
        </w:rPr>
        <w:t>Modifier données</w:t>
      </w:r>
      <w:r w:rsidR="003760E8">
        <w:rPr>
          <w:b/>
        </w:rPr>
        <w:t xml:space="preserve"> </w:t>
      </w:r>
      <w:r w:rsidR="00F02FA6" w:rsidRPr="00FB1C79">
        <w:rPr>
          <w:b/>
        </w:rPr>
        <w:t>personnelles</w:t>
      </w:r>
      <w:r w:rsidRPr="00FB1C79">
        <w:t>».</w:t>
      </w:r>
    </w:p>
    <w:p w:rsidR="00D9286B" w:rsidRPr="00FB1C79" w:rsidRDefault="00D9286B" w:rsidP="00D9286B">
      <w:pPr>
        <w:pStyle w:val="Corpsdetexte"/>
        <w:ind w:left="444"/>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547"/>
        <w:gridCol w:w="6771"/>
      </w:tblGrid>
      <w:tr w:rsidR="00D9286B" w:rsidRPr="00FB1C79" w:rsidTr="00AB2D17">
        <w:trPr>
          <w:trHeight w:val="585"/>
        </w:trPr>
        <w:tc>
          <w:tcPr>
            <w:tcW w:w="2547" w:type="dxa"/>
          </w:tcPr>
          <w:p w:rsidR="00D9286B" w:rsidRPr="00FB1C79" w:rsidRDefault="00D9286B" w:rsidP="003760E8">
            <w:pPr>
              <w:pStyle w:val="TableParagraph"/>
              <w:spacing w:line="360" w:lineRule="auto"/>
              <w:ind w:left="382" w:right="150"/>
              <w:jc w:val="center"/>
              <w:rPr>
                <w:b/>
                <w:sz w:val="24"/>
                <w:szCs w:val="24"/>
              </w:rPr>
            </w:pPr>
            <w:r w:rsidRPr="00FB1C79">
              <w:rPr>
                <w:b/>
                <w:sz w:val="24"/>
                <w:szCs w:val="24"/>
              </w:rPr>
              <w:t>Titre</w:t>
            </w:r>
          </w:p>
        </w:tc>
        <w:tc>
          <w:tcPr>
            <w:tcW w:w="6771" w:type="dxa"/>
          </w:tcPr>
          <w:p w:rsidR="00D9286B" w:rsidRPr="00FB1C79" w:rsidRDefault="00D9286B" w:rsidP="003760E8">
            <w:pPr>
              <w:pStyle w:val="TableParagraph"/>
              <w:spacing w:line="360" w:lineRule="auto"/>
              <w:ind w:right="2131"/>
              <w:jc w:val="center"/>
              <w:rPr>
                <w:b/>
                <w:sz w:val="24"/>
                <w:szCs w:val="24"/>
              </w:rPr>
            </w:pPr>
            <w:r w:rsidRPr="00FB1C79">
              <w:rPr>
                <w:b/>
                <w:sz w:val="24"/>
                <w:szCs w:val="24"/>
              </w:rPr>
              <w:t>CU:</w:t>
            </w:r>
            <w:r w:rsidR="003760E8">
              <w:rPr>
                <w:b/>
                <w:sz w:val="24"/>
                <w:szCs w:val="24"/>
              </w:rPr>
              <w:t xml:space="preserve"> Modifier données </w:t>
            </w:r>
            <w:r w:rsidR="00F02FA6" w:rsidRPr="00FB1C79">
              <w:rPr>
                <w:b/>
                <w:sz w:val="24"/>
                <w:szCs w:val="24"/>
              </w:rPr>
              <w:t>personnelles</w:t>
            </w:r>
          </w:p>
        </w:tc>
      </w:tr>
      <w:tr w:rsidR="00D9286B" w:rsidRPr="00FB1C79" w:rsidTr="00AB2D17">
        <w:trPr>
          <w:trHeight w:val="575"/>
        </w:trPr>
        <w:tc>
          <w:tcPr>
            <w:tcW w:w="2547" w:type="dxa"/>
          </w:tcPr>
          <w:p w:rsidR="00D9286B" w:rsidRPr="00FB1C79" w:rsidRDefault="00D9286B" w:rsidP="003760E8">
            <w:pPr>
              <w:pStyle w:val="TableParagraph"/>
              <w:spacing w:line="360" w:lineRule="auto"/>
              <w:ind w:left="382" w:right="148"/>
              <w:jc w:val="center"/>
              <w:rPr>
                <w:b/>
                <w:sz w:val="24"/>
                <w:szCs w:val="24"/>
              </w:rPr>
            </w:pPr>
            <w:r w:rsidRPr="00FB1C79">
              <w:rPr>
                <w:b/>
                <w:sz w:val="24"/>
                <w:szCs w:val="24"/>
              </w:rPr>
              <w:t>Résumé</w:t>
            </w:r>
          </w:p>
        </w:tc>
        <w:tc>
          <w:tcPr>
            <w:tcW w:w="6771" w:type="dxa"/>
          </w:tcPr>
          <w:p w:rsidR="00D9286B" w:rsidRPr="00FB1C79" w:rsidRDefault="00D9286B" w:rsidP="00BB45AA">
            <w:pPr>
              <w:pStyle w:val="TableParagraph"/>
              <w:spacing w:line="360" w:lineRule="auto"/>
              <w:ind w:left="107"/>
              <w:jc w:val="both"/>
              <w:rPr>
                <w:sz w:val="24"/>
                <w:szCs w:val="24"/>
                <w:lang w:val="fr-FR"/>
              </w:rPr>
            </w:pPr>
            <w:r w:rsidRPr="00FB1C79">
              <w:rPr>
                <w:sz w:val="24"/>
                <w:szCs w:val="24"/>
                <w:lang w:val="fr-FR"/>
              </w:rPr>
              <w:t>Ce</w:t>
            </w:r>
            <w:r w:rsidR="003760E8">
              <w:rPr>
                <w:sz w:val="24"/>
                <w:szCs w:val="24"/>
                <w:lang w:val="fr-FR"/>
              </w:rPr>
              <w:t xml:space="preserve"> </w:t>
            </w:r>
            <w:r w:rsidRPr="00FB1C79">
              <w:rPr>
                <w:sz w:val="24"/>
                <w:szCs w:val="24"/>
                <w:lang w:val="fr-FR"/>
              </w:rPr>
              <w:t xml:space="preserve">CU permet à un utilisateur de </w:t>
            </w:r>
            <w:del w:id="1480" w:author="Missaoui" w:date="2023-05-14T10:31:00Z">
              <w:r w:rsidRPr="00FB1C79" w:rsidDel="00BB45AA">
                <w:rPr>
                  <w:sz w:val="24"/>
                  <w:szCs w:val="24"/>
                  <w:lang w:val="fr-FR"/>
                </w:rPr>
                <w:delText xml:space="preserve">gérer </w:delText>
              </w:r>
            </w:del>
            <w:ins w:id="1481" w:author="Missaoui" w:date="2023-05-14T10:31:00Z">
              <w:r w:rsidR="00BB45AA">
                <w:rPr>
                  <w:sz w:val="24"/>
                  <w:szCs w:val="24"/>
                  <w:lang w:val="fr-FR"/>
                </w:rPr>
                <w:t>modifier</w:t>
              </w:r>
              <w:r w:rsidR="00BB45AA" w:rsidRPr="00FB1C79">
                <w:rPr>
                  <w:sz w:val="24"/>
                  <w:szCs w:val="24"/>
                  <w:lang w:val="fr-FR"/>
                </w:rPr>
                <w:t xml:space="preserve"> </w:t>
              </w:r>
            </w:ins>
            <w:r w:rsidRPr="00FB1C79">
              <w:rPr>
                <w:sz w:val="24"/>
                <w:szCs w:val="24"/>
                <w:lang w:val="fr-FR"/>
              </w:rPr>
              <w:t>les informations de son profil.</w:t>
            </w:r>
          </w:p>
        </w:tc>
      </w:tr>
      <w:tr w:rsidR="00D9286B" w:rsidRPr="00FB1C79" w:rsidTr="003760E8">
        <w:trPr>
          <w:trHeight w:val="442"/>
        </w:trPr>
        <w:tc>
          <w:tcPr>
            <w:tcW w:w="2547" w:type="dxa"/>
          </w:tcPr>
          <w:p w:rsidR="00D9286B" w:rsidRPr="00FB1C79" w:rsidRDefault="00D9286B" w:rsidP="003760E8">
            <w:pPr>
              <w:pStyle w:val="TableParagraph"/>
              <w:spacing w:line="360" w:lineRule="auto"/>
              <w:ind w:left="382" w:right="147"/>
              <w:jc w:val="center"/>
              <w:rPr>
                <w:b/>
                <w:sz w:val="24"/>
                <w:szCs w:val="24"/>
              </w:rPr>
            </w:pPr>
            <w:r w:rsidRPr="00FB1C79">
              <w:rPr>
                <w:b/>
                <w:sz w:val="24"/>
                <w:szCs w:val="24"/>
              </w:rPr>
              <w:t>Acteurprincipal</w:t>
            </w:r>
          </w:p>
        </w:tc>
        <w:tc>
          <w:tcPr>
            <w:tcW w:w="6771" w:type="dxa"/>
          </w:tcPr>
          <w:p w:rsidR="00D9286B" w:rsidRPr="00FB1C79" w:rsidRDefault="00D9286B" w:rsidP="003760E8">
            <w:pPr>
              <w:pStyle w:val="TableParagraph"/>
              <w:spacing w:line="360" w:lineRule="auto"/>
              <w:ind w:left="107"/>
              <w:jc w:val="both"/>
              <w:rPr>
                <w:sz w:val="24"/>
                <w:szCs w:val="24"/>
              </w:rPr>
            </w:pPr>
            <w:r w:rsidRPr="00FB1C79">
              <w:rPr>
                <w:sz w:val="24"/>
                <w:szCs w:val="24"/>
              </w:rPr>
              <w:t>Utilisateur.</w:t>
            </w:r>
          </w:p>
        </w:tc>
      </w:tr>
      <w:tr w:rsidR="00D9286B" w:rsidRPr="00FB1C79" w:rsidTr="003760E8">
        <w:trPr>
          <w:trHeight w:val="406"/>
        </w:trPr>
        <w:tc>
          <w:tcPr>
            <w:tcW w:w="2547" w:type="dxa"/>
          </w:tcPr>
          <w:p w:rsidR="00D9286B" w:rsidRPr="00FB1C79" w:rsidRDefault="00D9286B" w:rsidP="003760E8">
            <w:pPr>
              <w:pStyle w:val="TableParagraph"/>
              <w:spacing w:line="360" w:lineRule="auto"/>
              <w:ind w:left="382" w:right="147"/>
              <w:jc w:val="center"/>
              <w:rPr>
                <w:b/>
                <w:sz w:val="24"/>
                <w:szCs w:val="24"/>
              </w:rPr>
            </w:pPr>
            <w:r w:rsidRPr="00FB1C79">
              <w:rPr>
                <w:b/>
                <w:sz w:val="24"/>
                <w:szCs w:val="24"/>
              </w:rPr>
              <w:t>Précondition</w:t>
            </w:r>
          </w:p>
        </w:tc>
        <w:tc>
          <w:tcPr>
            <w:tcW w:w="6771" w:type="dxa"/>
          </w:tcPr>
          <w:p w:rsidR="00D9286B" w:rsidRPr="00FB1C79" w:rsidRDefault="00D9286B" w:rsidP="003760E8">
            <w:pPr>
              <w:pStyle w:val="TableParagraph"/>
              <w:spacing w:line="360" w:lineRule="auto"/>
              <w:ind w:left="107"/>
              <w:jc w:val="both"/>
              <w:rPr>
                <w:sz w:val="24"/>
                <w:szCs w:val="24"/>
                <w:lang w:val="fr-FR"/>
              </w:rPr>
            </w:pPr>
            <w:r w:rsidRPr="00FB1C79">
              <w:rPr>
                <w:sz w:val="24"/>
                <w:szCs w:val="24"/>
                <w:lang w:val="fr-FR"/>
              </w:rPr>
              <w:t>L'utilisateur doit être connecté à son compte.</w:t>
            </w:r>
          </w:p>
        </w:tc>
      </w:tr>
      <w:tr w:rsidR="00D9286B" w:rsidRPr="00FB1C79" w:rsidTr="003760E8">
        <w:trPr>
          <w:trHeight w:val="398"/>
        </w:trPr>
        <w:tc>
          <w:tcPr>
            <w:tcW w:w="2547" w:type="dxa"/>
          </w:tcPr>
          <w:p w:rsidR="00D9286B" w:rsidRPr="00FB1C79" w:rsidRDefault="00D9286B" w:rsidP="003760E8">
            <w:pPr>
              <w:pStyle w:val="TableParagraph"/>
              <w:spacing w:line="360" w:lineRule="auto"/>
              <w:ind w:left="382" w:right="147"/>
              <w:jc w:val="center"/>
              <w:rPr>
                <w:b/>
                <w:sz w:val="24"/>
                <w:szCs w:val="24"/>
              </w:rPr>
            </w:pPr>
            <w:r w:rsidRPr="00FB1C79">
              <w:rPr>
                <w:b/>
                <w:sz w:val="24"/>
                <w:szCs w:val="24"/>
              </w:rPr>
              <w:t>Postcondition</w:t>
            </w:r>
          </w:p>
        </w:tc>
        <w:tc>
          <w:tcPr>
            <w:tcW w:w="6771" w:type="dxa"/>
          </w:tcPr>
          <w:p w:rsidR="00D9286B" w:rsidRPr="00FB1C79" w:rsidRDefault="00D9286B" w:rsidP="003760E8">
            <w:pPr>
              <w:pStyle w:val="TableParagraph"/>
              <w:spacing w:line="360" w:lineRule="auto"/>
              <w:ind w:left="107" w:right="93"/>
              <w:jc w:val="both"/>
              <w:rPr>
                <w:sz w:val="24"/>
                <w:szCs w:val="24"/>
                <w:lang w:val="fr-FR"/>
              </w:rPr>
            </w:pPr>
            <w:r w:rsidRPr="00FB1C79">
              <w:rPr>
                <w:sz w:val="24"/>
                <w:szCs w:val="24"/>
                <w:lang w:val="fr-FR"/>
              </w:rPr>
              <w:t>Les informations de profil sont mises à jour avec succès.</w:t>
            </w:r>
          </w:p>
        </w:tc>
      </w:tr>
      <w:tr w:rsidR="00D9286B" w:rsidRPr="00FB1C79" w:rsidTr="00AB2D17">
        <w:trPr>
          <w:trHeight w:val="3329"/>
        </w:trPr>
        <w:tc>
          <w:tcPr>
            <w:tcW w:w="2547" w:type="dxa"/>
          </w:tcPr>
          <w:p w:rsidR="00D9286B" w:rsidRPr="00FB1C79" w:rsidRDefault="00D9286B" w:rsidP="003760E8">
            <w:pPr>
              <w:pStyle w:val="TableParagraph"/>
              <w:spacing w:line="360" w:lineRule="auto"/>
              <w:jc w:val="center"/>
              <w:rPr>
                <w:sz w:val="24"/>
                <w:szCs w:val="24"/>
                <w:lang w:val="fr-FR"/>
              </w:rPr>
            </w:pPr>
          </w:p>
          <w:p w:rsidR="00D9286B" w:rsidRPr="00FB1C79" w:rsidRDefault="00D9286B" w:rsidP="003760E8">
            <w:pPr>
              <w:pStyle w:val="TableParagraph"/>
              <w:spacing w:line="360" w:lineRule="auto"/>
              <w:jc w:val="center"/>
              <w:rPr>
                <w:sz w:val="24"/>
                <w:szCs w:val="24"/>
                <w:lang w:val="fr-FR"/>
              </w:rPr>
            </w:pPr>
          </w:p>
          <w:p w:rsidR="00D9286B" w:rsidRPr="00FB1C79" w:rsidRDefault="00D9286B" w:rsidP="003760E8">
            <w:pPr>
              <w:pStyle w:val="TableParagraph"/>
              <w:spacing w:line="360" w:lineRule="auto"/>
              <w:jc w:val="center"/>
              <w:rPr>
                <w:sz w:val="24"/>
                <w:szCs w:val="24"/>
                <w:lang w:val="fr-FR"/>
              </w:rPr>
            </w:pPr>
          </w:p>
          <w:p w:rsidR="00D9286B" w:rsidRPr="00FB1C79" w:rsidRDefault="00D9286B" w:rsidP="003760E8">
            <w:pPr>
              <w:pStyle w:val="TableParagraph"/>
              <w:spacing w:before="10" w:line="360" w:lineRule="auto"/>
              <w:jc w:val="center"/>
              <w:rPr>
                <w:sz w:val="24"/>
                <w:szCs w:val="24"/>
                <w:lang w:val="fr-FR"/>
              </w:rPr>
            </w:pPr>
          </w:p>
          <w:p w:rsidR="00D9286B" w:rsidRPr="00FB1C79" w:rsidRDefault="00D9286B" w:rsidP="003760E8">
            <w:pPr>
              <w:pStyle w:val="TableParagraph"/>
              <w:spacing w:line="360" w:lineRule="auto"/>
              <w:ind w:left="382" w:right="148"/>
              <w:jc w:val="center"/>
              <w:rPr>
                <w:b/>
                <w:sz w:val="24"/>
                <w:szCs w:val="24"/>
              </w:rPr>
            </w:pPr>
            <w:r w:rsidRPr="00FB1C79">
              <w:rPr>
                <w:b/>
                <w:sz w:val="24"/>
                <w:szCs w:val="24"/>
              </w:rPr>
              <w:t>Scénario</w:t>
            </w:r>
            <w:r w:rsidR="003760E8">
              <w:rPr>
                <w:b/>
                <w:sz w:val="24"/>
                <w:szCs w:val="24"/>
              </w:rPr>
              <w:t xml:space="preserve"> </w:t>
            </w:r>
            <w:r w:rsidRPr="00FB1C79">
              <w:rPr>
                <w:b/>
                <w:sz w:val="24"/>
                <w:szCs w:val="24"/>
              </w:rPr>
              <w:t>de</w:t>
            </w:r>
            <w:r w:rsidR="003760E8">
              <w:rPr>
                <w:b/>
                <w:sz w:val="24"/>
                <w:szCs w:val="24"/>
              </w:rPr>
              <w:t xml:space="preserve"> </w:t>
            </w:r>
            <w:r w:rsidRPr="00FB1C79">
              <w:rPr>
                <w:b/>
                <w:sz w:val="24"/>
                <w:szCs w:val="24"/>
              </w:rPr>
              <w:t>base</w:t>
            </w:r>
          </w:p>
        </w:tc>
        <w:tc>
          <w:tcPr>
            <w:tcW w:w="6771" w:type="dxa"/>
          </w:tcPr>
          <w:p w:rsidR="008457F2" w:rsidRDefault="00D9286B" w:rsidP="00BB45AA">
            <w:pPr>
              <w:pStyle w:val="TableParagraph"/>
              <w:numPr>
                <w:ilvl w:val="0"/>
                <w:numId w:val="4"/>
              </w:numPr>
              <w:tabs>
                <w:tab w:val="left" w:pos="348"/>
              </w:tabs>
              <w:spacing w:before="161" w:line="360" w:lineRule="auto"/>
              <w:ind w:left="347" w:hanging="241"/>
              <w:jc w:val="both"/>
              <w:rPr>
                <w:ins w:id="1482" w:author="Missaoui" w:date="2023-05-14T10:31:00Z"/>
                <w:sz w:val="24"/>
                <w:szCs w:val="24"/>
                <w:lang w:val="fr-FR"/>
              </w:rPr>
              <w:pPrChange w:id="1483" w:author="Missaoui" w:date="2023-05-14T10:31:00Z">
                <w:pPr>
                  <w:pStyle w:val="TableParagraph"/>
                  <w:numPr>
                    <w:numId w:val="43"/>
                  </w:numPr>
                  <w:tabs>
                    <w:tab w:val="left" w:pos="348"/>
                  </w:tabs>
                  <w:spacing w:before="161"/>
                  <w:ind w:left="347" w:hanging="241"/>
                </w:pPr>
              </w:pPrChange>
            </w:pPr>
            <w:r w:rsidRPr="00FB1C79">
              <w:rPr>
                <w:sz w:val="24"/>
                <w:szCs w:val="24"/>
                <w:lang w:val="fr-FR"/>
              </w:rPr>
              <w:t xml:space="preserve">L'utilisateur </w:t>
            </w:r>
            <w:del w:id="1484" w:author="Missaoui" w:date="2023-05-14T10:31:00Z">
              <w:r w:rsidRPr="00FB1C79" w:rsidDel="00BB45AA">
                <w:rPr>
                  <w:sz w:val="24"/>
                  <w:szCs w:val="24"/>
                  <w:lang w:val="fr-FR"/>
                </w:rPr>
                <w:delText xml:space="preserve">accède à la page de gestion de son </w:delText>
              </w:r>
            </w:del>
            <w:ins w:id="1485" w:author="Missaoui" w:date="2023-05-14T10:31:00Z">
              <w:r w:rsidR="00BB45AA">
                <w:rPr>
                  <w:sz w:val="24"/>
                  <w:szCs w:val="24"/>
                  <w:lang w:val="fr-FR"/>
                </w:rPr>
                <w:t xml:space="preserve">clique sur </w:t>
              </w:r>
              <w:r w:rsidR="00BB45AA">
                <w:rPr>
                  <w:sz w:val="24"/>
                  <w:szCs w:val="24"/>
                  <w:lang w:val="fr-FR"/>
                </w:rPr>
                <w:t>« </w:t>
              </w:r>
              <w:r w:rsidR="00BB45AA">
                <w:rPr>
                  <w:sz w:val="24"/>
                  <w:szCs w:val="24"/>
                  <w:lang w:val="fr-FR"/>
                </w:rPr>
                <w:t>P</w:t>
              </w:r>
            </w:ins>
            <w:del w:id="1486" w:author="Missaoui" w:date="2023-05-14T10:31:00Z">
              <w:r w:rsidRPr="00FB1C79" w:rsidDel="00BB45AA">
                <w:rPr>
                  <w:sz w:val="24"/>
                  <w:szCs w:val="24"/>
                  <w:lang w:val="fr-FR"/>
                </w:rPr>
                <w:delText>p</w:delText>
              </w:r>
            </w:del>
            <w:r w:rsidRPr="00FB1C79">
              <w:rPr>
                <w:sz w:val="24"/>
                <w:szCs w:val="24"/>
                <w:lang w:val="fr-FR"/>
              </w:rPr>
              <w:t>rofil</w:t>
            </w:r>
            <w:ins w:id="1487" w:author="Missaoui" w:date="2023-05-14T10:31:00Z">
              <w:r w:rsidR="00BB45AA">
                <w:rPr>
                  <w:sz w:val="24"/>
                  <w:szCs w:val="24"/>
                  <w:lang w:val="fr-FR"/>
                </w:rPr>
                <w:t> »</w:t>
              </w:r>
            </w:ins>
            <w:r w:rsidRPr="00FB1C79">
              <w:rPr>
                <w:sz w:val="24"/>
                <w:szCs w:val="24"/>
                <w:lang w:val="fr-FR"/>
              </w:rPr>
              <w:t>.</w:t>
            </w:r>
          </w:p>
          <w:p w:rsidR="00BB45AA" w:rsidRDefault="00BB45AA" w:rsidP="00BB45AA">
            <w:pPr>
              <w:pStyle w:val="TableParagraph"/>
              <w:numPr>
                <w:ilvl w:val="0"/>
                <w:numId w:val="4"/>
              </w:numPr>
              <w:tabs>
                <w:tab w:val="left" w:pos="348"/>
              </w:tabs>
              <w:spacing w:before="161" w:line="360" w:lineRule="auto"/>
              <w:ind w:left="347" w:hanging="241"/>
              <w:jc w:val="both"/>
              <w:rPr>
                <w:sz w:val="24"/>
                <w:szCs w:val="24"/>
                <w:lang w:val="fr-FR"/>
              </w:rPr>
              <w:pPrChange w:id="1488" w:author="Missaoui" w:date="2023-05-14T10:31:00Z">
                <w:pPr>
                  <w:pStyle w:val="TableParagraph"/>
                  <w:numPr>
                    <w:numId w:val="43"/>
                  </w:numPr>
                  <w:tabs>
                    <w:tab w:val="left" w:pos="348"/>
                  </w:tabs>
                  <w:spacing w:before="161"/>
                  <w:ind w:left="347" w:hanging="241"/>
                </w:pPr>
              </w:pPrChange>
            </w:pPr>
            <w:ins w:id="1489" w:author="Missaoui" w:date="2023-05-14T10:31:00Z">
              <w:r>
                <w:rPr>
                  <w:sz w:val="24"/>
                  <w:szCs w:val="24"/>
                  <w:lang w:val="fr-FR"/>
                </w:rPr>
                <w:t>Le système affiche la page du profil.</w:t>
              </w:r>
            </w:ins>
          </w:p>
          <w:p w:rsidR="008457F2" w:rsidRDefault="00D9286B" w:rsidP="00BB45AA">
            <w:pPr>
              <w:pStyle w:val="TableParagraph"/>
              <w:numPr>
                <w:ilvl w:val="0"/>
                <w:numId w:val="4"/>
              </w:numPr>
              <w:tabs>
                <w:tab w:val="left" w:pos="348"/>
              </w:tabs>
              <w:spacing w:before="160" w:line="360" w:lineRule="auto"/>
              <w:ind w:left="347" w:hanging="241"/>
              <w:jc w:val="both"/>
              <w:rPr>
                <w:sz w:val="24"/>
                <w:szCs w:val="24"/>
                <w:lang w:val="fr-FR"/>
              </w:rPr>
              <w:pPrChange w:id="1490" w:author="Missaoui" w:date="2023-05-14T10:32:00Z">
                <w:pPr>
                  <w:pStyle w:val="TableParagraph"/>
                  <w:numPr>
                    <w:numId w:val="43"/>
                  </w:numPr>
                  <w:tabs>
                    <w:tab w:val="left" w:pos="348"/>
                  </w:tabs>
                  <w:spacing w:before="160"/>
                  <w:ind w:left="347" w:hanging="241"/>
                </w:pPr>
              </w:pPrChange>
            </w:pPr>
            <w:r w:rsidRPr="00FB1C79">
              <w:rPr>
                <w:sz w:val="24"/>
                <w:szCs w:val="24"/>
                <w:lang w:val="fr-FR"/>
              </w:rPr>
              <w:t xml:space="preserve">L'utilisateur </w:t>
            </w:r>
            <w:del w:id="1491" w:author="Missaoui" w:date="2023-05-14T10:32:00Z">
              <w:r w:rsidRPr="00FB1C79" w:rsidDel="00BB45AA">
                <w:rPr>
                  <w:sz w:val="24"/>
                  <w:szCs w:val="24"/>
                  <w:lang w:val="fr-FR"/>
                </w:rPr>
                <w:delText>peut modifier son nom, son adresse e-mail, son mot de passe et ses préférences.</w:delText>
              </w:r>
            </w:del>
            <w:ins w:id="1492" w:author="Missaoui" w:date="2023-05-14T10:32:00Z">
              <w:r w:rsidR="00BB45AA">
                <w:rPr>
                  <w:sz w:val="24"/>
                  <w:szCs w:val="24"/>
                  <w:lang w:val="fr-FR"/>
                </w:rPr>
                <w:t>introduit les nouvelles données</w:t>
              </w:r>
            </w:ins>
            <w:ins w:id="1493" w:author="Missaoui" w:date="2023-05-14T10:33:00Z">
              <w:r w:rsidR="00BB45AA">
                <w:rPr>
                  <w:sz w:val="24"/>
                  <w:szCs w:val="24"/>
                  <w:lang w:val="fr-FR"/>
                </w:rPr>
                <w:t>.</w:t>
              </w:r>
            </w:ins>
          </w:p>
          <w:p w:rsidR="008457F2" w:rsidRDefault="003760E8" w:rsidP="00BB45AA">
            <w:pPr>
              <w:pStyle w:val="TableParagraph"/>
              <w:numPr>
                <w:ilvl w:val="0"/>
                <w:numId w:val="4"/>
              </w:numPr>
              <w:tabs>
                <w:tab w:val="left" w:pos="289"/>
                <w:tab w:val="left" w:pos="1700"/>
                <w:tab w:val="left" w:pos="2625"/>
                <w:tab w:val="left" w:pos="3119"/>
                <w:tab w:val="left" w:pos="4081"/>
                <w:tab w:val="left" w:pos="4818"/>
                <w:tab w:val="left" w:pos="5350"/>
                <w:tab w:val="left" w:pos="5875"/>
              </w:tabs>
              <w:spacing w:before="159" w:line="360" w:lineRule="auto"/>
              <w:ind w:left="107" w:right="96" w:firstLine="0"/>
              <w:jc w:val="both"/>
              <w:rPr>
                <w:ins w:id="1494" w:author="Missaoui" w:date="2023-05-14T10:32:00Z"/>
                <w:sz w:val="24"/>
                <w:szCs w:val="24"/>
                <w:lang w:val="fr-FR"/>
              </w:rPr>
              <w:pPrChange w:id="1495" w:author="Missaoui" w:date="2023-05-14T10:32:00Z">
                <w:pPr>
                  <w:pStyle w:val="TableParagraph"/>
                  <w:numPr>
                    <w:numId w:val="43"/>
                  </w:numPr>
                  <w:tabs>
                    <w:tab w:val="left" w:pos="289"/>
                    <w:tab w:val="left" w:pos="1700"/>
                    <w:tab w:val="left" w:pos="2625"/>
                    <w:tab w:val="left" w:pos="3119"/>
                    <w:tab w:val="left" w:pos="4081"/>
                    <w:tab w:val="left" w:pos="4818"/>
                    <w:tab w:val="left" w:pos="5350"/>
                    <w:tab w:val="left" w:pos="5875"/>
                  </w:tabs>
                  <w:spacing w:before="159"/>
                  <w:ind w:left="107" w:right="96" w:hanging="360"/>
                </w:pPr>
              </w:pPrChange>
            </w:pPr>
            <w:r>
              <w:rPr>
                <w:sz w:val="24"/>
                <w:szCs w:val="24"/>
                <w:lang w:val="fr-FR"/>
              </w:rPr>
              <w:t xml:space="preserve"> </w:t>
            </w:r>
            <w:r w:rsidR="00D9286B" w:rsidRPr="00FB1C79">
              <w:rPr>
                <w:sz w:val="24"/>
                <w:szCs w:val="24"/>
                <w:lang w:val="fr-FR"/>
              </w:rPr>
              <w:t>L'utilisateur clique sur le bouton "</w:t>
            </w:r>
            <w:del w:id="1496" w:author="Missaoui" w:date="2023-05-14T10:32:00Z">
              <w:r w:rsidR="00D9286B" w:rsidRPr="00FB1C79" w:rsidDel="00BB45AA">
                <w:rPr>
                  <w:sz w:val="24"/>
                  <w:szCs w:val="24"/>
                  <w:lang w:val="fr-FR"/>
                </w:rPr>
                <w:delText>Enregistrer</w:delText>
              </w:r>
            </w:del>
            <w:ins w:id="1497" w:author="Missaoui" w:date="2023-05-14T10:32:00Z">
              <w:r w:rsidR="00BB45AA">
                <w:rPr>
                  <w:sz w:val="24"/>
                  <w:szCs w:val="24"/>
                  <w:lang w:val="fr-FR"/>
                </w:rPr>
                <w:t>Save</w:t>
              </w:r>
            </w:ins>
            <w:r w:rsidR="00D9286B" w:rsidRPr="00FB1C79">
              <w:rPr>
                <w:sz w:val="24"/>
                <w:szCs w:val="24"/>
                <w:lang w:val="fr-FR"/>
              </w:rPr>
              <w:t>" pour sauvegarder les modifications.</w:t>
            </w:r>
          </w:p>
          <w:p w:rsidR="00BB45AA" w:rsidRDefault="00BB45AA" w:rsidP="00BB45AA">
            <w:pPr>
              <w:pStyle w:val="TableParagraph"/>
              <w:numPr>
                <w:ilvl w:val="0"/>
                <w:numId w:val="4"/>
              </w:numPr>
              <w:tabs>
                <w:tab w:val="left" w:pos="289"/>
                <w:tab w:val="left" w:pos="1700"/>
                <w:tab w:val="left" w:pos="2625"/>
                <w:tab w:val="left" w:pos="3119"/>
                <w:tab w:val="left" w:pos="4081"/>
                <w:tab w:val="left" w:pos="4818"/>
                <w:tab w:val="left" w:pos="5350"/>
                <w:tab w:val="left" w:pos="5875"/>
              </w:tabs>
              <w:spacing w:before="159" w:line="360" w:lineRule="auto"/>
              <w:ind w:left="107" w:right="96" w:firstLine="0"/>
              <w:jc w:val="both"/>
              <w:rPr>
                <w:sz w:val="24"/>
                <w:szCs w:val="24"/>
                <w:lang w:val="fr-FR"/>
              </w:rPr>
              <w:pPrChange w:id="1498" w:author="Missaoui" w:date="2023-05-14T10:32:00Z">
                <w:pPr>
                  <w:pStyle w:val="TableParagraph"/>
                  <w:numPr>
                    <w:numId w:val="43"/>
                  </w:numPr>
                  <w:tabs>
                    <w:tab w:val="left" w:pos="289"/>
                    <w:tab w:val="left" w:pos="1700"/>
                    <w:tab w:val="left" w:pos="2625"/>
                    <w:tab w:val="left" w:pos="3119"/>
                    <w:tab w:val="left" w:pos="4081"/>
                    <w:tab w:val="left" w:pos="4818"/>
                    <w:tab w:val="left" w:pos="5350"/>
                    <w:tab w:val="left" w:pos="5875"/>
                  </w:tabs>
                  <w:spacing w:before="159"/>
                  <w:ind w:left="107" w:right="96" w:hanging="360"/>
                </w:pPr>
              </w:pPrChange>
            </w:pPr>
            <w:ins w:id="1499" w:author="Missaoui" w:date="2023-05-14T10:32:00Z">
              <w:r>
                <w:rPr>
                  <w:sz w:val="24"/>
                  <w:szCs w:val="24"/>
                  <w:lang w:val="fr-FR"/>
                </w:rPr>
                <w:t>Le système vérifie les données saisies.</w:t>
              </w:r>
            </w:ins>
          </w:p>
          <w:p w:rsidR="008457F2" w:rsidRDefault="00D9286B" w:rsidP="003760E8">
            <w:pPr>
              <w:pStyle w:val="TableParagraph"/>
              <w:numPr>
                <w:ilvl w:val="0"/>
                <w:numId w:val="4"/>
              </w:numPr>
              <w:tabs>
                <w:tab w:val="left" w:pos="348"/>
              </w:tabs>
              <w:spacing w:before="161" w:line="360" w:lineRule="auto"/>
              <w:ind w:left="347" w:hanging="241"/>
              <w:jc w:val="both"/>
              <w:rPr>
                <w:sz w:val="24"/>
                <w:szCs w:val="24"/>
                <w:lang w:val="fr-FR"/>
              </w:rPr>
              <w:pPrChange w:id="1500" w:author="Missaoui" w:date="2023-05-13T13:12:00Z">
                <w:pPr>
                  <w:pStyle w:val="TableParagraph"/>
                  <w:numPr>
                    <w:numId w:val="43"/>
                  </w:numPr>
                  <w:tabs>
                    <w:tab w:val="left" w:pos="348"/>
                  </w:tabs>
                  <w:spacing w:before="161"/>
                  <w:ind w:left="347" w:hanging="241"/>
                </w:pPr>
              </w:pPrChange>
            </w:pPr>
            <w:r w:rsidRPr="00FB1C79">
              <w:rPr>
                <w:sz w:val="24"/>
                <w:szCs w:val="24"/>
                <w:lang w:val="fr-FR"/>
              </w:rPr>
              <w:t>Le système enregistre les modifications et met à jour les informations de profil de l'utilisateur.</w:t>
            </w:r>
          </w:p>
        </w:tc>
      </w:tr>
      <w:tr w:rsidR="00D9286B" w:rsidRPr="00FB1C79" w:rsidTr="00AB2D17">
        <w:trPr>
          <w:trHeight w:val="1432"/>
        </w:trPr>
        <w:tc>
          <w:tcPr>
            <w:tcW w:w="2547" w:type="dxa"/>
          </w:tcPr>
          <w:p w:rsidR="00D9286B" w:rsidRPr="00FB1C79" w:rsidRDefault="00D9286B" w:rsidP="003760E8">
            <w:pPr>
              <w:pStyle w:val="TableParagraph"/>
              <w:spacing w:line="360" w:lineRule="auto"/>
              <w:ind w:left="382" w:right="150"/>
              <w:jc w:val="center"/>
              <w:rPr>
                <w:b/>
                <w:sz w:val="24"/>
                <w:szCs w:val="24"/>
              </w:rPr>
            </w:pPr>
            <w:r w:rsidRPr="00FB1C79">
              <w:rPr>
                <w:b/>
                <w:sz w:val="24"/>
                <w:szCs w:val="24"/>
              </w:rPr>
              <w:t>Scénario</w:t>
            </w:r>
            <w:r w:rsidR="003760E8">
              <w:rPr>
                <w:b/>
                <w:sz w:val="24"/>
                <w:szCs w:val="24"/>
              </w:rPr>
              <w:t xml:space="preserve"> </w:t>
            </w:r>
            <w:r w:rsidRPr="00FB1C79">
              <w:rPr>
                <w:b/>
                <w:sz w:val="24"/>
                <w:szCs w:val="24"/>
              </w:rPr>
              <w:t>Alternatif</w:t>
            </w:r>
          </w:p>
        </w:tc>
        <w:tc>
          <w:tcPr>
            <w:tcW w:w="6771" w:type="dxa"/>
          </w:tcPr>
          <w:p w:rsidR="00D9286B" w:rsidRPr="00FB1C79" w:rsidRDefault="003760E8" w:rsidP="00BB45AA">
            <w:pPr>
              <w:pStyle w:val="TableParagraph"/>
              <w:tabs>
                <w:tab w:val="left" w:pos="511"/>
              </w:tabs>
              <w:spacing w:line="360" w:lineRule="auto"/>
              <w:ind w:right="92"/>
              <w:jc w:val="both"/>
              <w:rPr>
                <w:sz w:val="24"/>
                <w:szCs w:val="24"/>
                <w:lang w:val="fr-FR"/>
              </w:rPr>
            </w:pPr>
            <w:r>
              <w:rPr>
                <w:sz w:val="24"/>
                <w:szCs w:val="24"/>
                <w:lang w:val="fr-FR"/>
              </w:rPr>
              <w:t xml:space="preserve">  </w:t>
            </w:r>
            <w:del w:id="1501" w:author="Missaoui" w:date="2023-05-14T10:33:00Z">
              <w:r w:rsidDel="00BB45AA">
                <w:rPr>
                  <w:sz w:val="24"/>
                  <w:szCs w:val="24"/>
                  <w:lang w:val="fr-FR"/>
                </w:rPr>
                <w:delText xml:space="preserve">   2</w:delText>
              </w:r>
            </w:del>
            <w:ins w:id="1502" w:author="Missaoui" w:date="2023-05-14T10:33:00Z">
              <w:r w:rsidR="00BB45AA">
                <w:rPr>
                  <w:sz w:val="24"/>
                  <w:szCs w:val="24"/>
                  <w:lang w:val="fr-FR"/>
                </w:rPr>
                <w:t>5</w:t>
              </w:r>
            </w:ins>
            <w:r>
              <w:rPr>
                <w:sz w:val="24"/>
                <w:szCs w:val="24"/>
                <w:lang w:val="fr-FR"/>
              </w:rPr>
              <w:t>.a L</w:t>
            </w:r>
            <w:r w:rsidR="00D9286B" w:rsidRPr="00FB1C79">
              <w:rPr>
                <w:sz w:val="24"/>
                <w:szCs w:val="24"/>
                <w:lang w:val="fr-FR"/>
              </w:rPr>
              <w:t>'utilisateur saisit des informations incorrectes</w:t>
            </w:r>
            <w:ins w:id="1503" w:author="Missaoui" w:date="2023-05-14T10:33:00Z">
              <w:r w:rsidR="00BB45AA">
                <w:rPr>
                  <w:sz w:val="24"/>
                  <w:szCs w:val="24"/>
                  <w:lang w:val="fr-FR"/>
                </w:rPr>
                <w:t> </w:t>
              </w:r>
              <w:r w:rsidR="00BB45AA">
                <w:rPr>
                  <w:sz w:val="24"/>
                  <w:szCs w:val="24"/>
                  <w:lang w:val="fr-FR"/>
                </w:rPr>
                <w:t>:</w:t>
              </w:r>
            </w:ins>
          </w:p>
          <w:p w:rsidR="00BB45AA" w:rsidRDefault="00BB45AA" w:rsidP="00BB45AA">
            <w:pPr>
              <w:pStyle w:val="TableParagraph"/>
              <w:tabs>
                <w:tab w:val="left" w:pos="727"/>
              </w:tabs>
              <w:spacing w:line="360" w:lineRule="auto"/>
              <w:jc w:val="both"/>
              <w:rPr>
                <w:ins w:id="1504" w:author="Missaoui" w:date="2023-05-14T10:33:00Z"/>
                <w:sz w:val="24"/>
                <w:szCs w:val="24"/>
                <w:lang w:val="fr-FR"/>
              </w:rPr>
              <w:pPrChange w:id="1505" w:author="Missaoui" w:date="2023-05-14T10:33:00Z">
                <w:pPr>
                  <w:pStyle w:val="TableParagraph"/>
                  <w:numPr>
                    <w:ilvl w:val="2"/>
                    <w:numId w:val="42"/>
                  </w:numPr>
                  <w:tabs>
                    <w:tab w:val="left" w:pos="727"/>
                  </w:tabs>
                  <w:ind w:left="726" w:hanging="260"/>
                </w:pPr>
              </w:pPrChange>
            </w:pPr>
            <w:ins w:id="1506" w:author="Missaoui" w:date="2023-05-14T10:33:00Z">
              <w:r>
                <w:rPr>
                  <w:sz w:val="24"/>
                  <w:szCs w:val="24"/>
                  <w:lang w:val="fr-FR"/>
                </w:rPr>
                <w:t xml:space="preserve">      1. </w:t>
              </w:r>
            </w:ins>
            <w:del w:id="1507" w:author="Missaoui" w:date="2023-05-14T10:33:00Z">
              <w:r w:rsidR="00D9286B" w:rsidRPr="00FB1C79" w:rsidDel="00BB45AA">
                <w:rPr>
                  <w:sz w:val="24"/>
                  <w:szCs w:val="24"/>
                  <w:lang w:val="fr-FR"/>
                </w:rPr>
                <w:delText xml:space="preserve">le </w:delText>
              </w:r>
            </w:del>
            <w:ins w:id="1508" w:author="Missaoui" w:date="2023-05-14T10:33:00Z">
              <w:r>
                <w:rPr>
                  <w:sz w:val="24"/>
                  <w:szCs w:val="24"/>
                  <w:lang w:val="fr-FR"/>
                </w:rPr>
                <w:t>Le</w:t>
              </w:r>
              <w:r w:rsidRPr="00FB1C79">
                <w:rPr>
                  <w:sz w:val="24"/>
                  <w:szCs w:val="24"/>
                  <w:lang w:val="fr-FR"/>
                </w:rPr>
                <w:t xml:space="preserve"> </w:t>
              </w:r>
            </w:ins>
            <w:r w:rsidR="00D9286B" w:rsidRPr="00FB1C79">
              <w:rPr>
                <w:sz w:val="24"/>
                <w:szCs w:val="24"/>
                <w:lang w:val="fr-FR"/>
              </w:rPr>
              <w:t>système affiche un message d'erreur</w:t>
            </w:r>
          </w:p>
          <w:p w:rsidR="008457F2" w:rsidDel="00BB45AA" w:rsidRDefault="00BB45AA" w:rsidP="00BB45AA">
            <w:pPr>
              <w:pStyle w:val="TableParagraph"/>
              <w:tabs>
                <w:tab w:val="left" w:pos="727"/>
              </w:tabs>
              <w:spacing w:line="360" w:lineRule="auto"/>
              <w:jc w:val="both"/>
              <w:rPr>
                <w:del w:id="1509" w:author="Missaoui" w:date="2023-05-14T10:34:00Z"/>
                <w:sz w:val="24"/>
                <w:szCs w:val="24"/>
                <w:lang w:val="fr-FR"/>
              </w:rPr>
              <w:pPrChange w:id="1510" w:author="Missaoui" w:date="2023-05-14T10:33:00Z">
                <w:pPr>
                  <w:pStyle w:val="TableParagraph"/>
                  <w:numPr>
                    <w:ilvl w:val="2"/>
                    <w:numId w:val="42"/>
                  </w:numPr>
                  <w:tabs>
                    <w:tab w:val="left" w:pos="727"/>
                  </w:tabs>
                  <w:ind w:left="726" w:hanging="260"/>
                </w:pPr>
              </w:pPrChange>
            </w:pPr>
            <w:ins w:id="1511" w:author="Missaoui" w:date="2023-05-14T10:33:00Z">
              <w:r>
                <w:rPr>
                  <w:sz w:val="24"/>
                  <w:szCs w:val="24"/>
                  <w:lang w:val="fr-FR"/>
                </w:rPr>
                <w:t xml:space="preserve">      2. </w:t>
              </w:r>
            </w:ins>
            <w:del w:id="1512" w:author="Missaoui" w:date="2023-05-14T10:33:00Z">
              <w:r w:rsidR="00D9286B" w:rsidRPr="00FB1C79" w:rsidDel="00BB45AA">
                <w:rPr>
                  <w:sz w:val="24"/>
                  <w:szCs w:val="24"/>
                  <w:lang w:val="fr-FR"/>
                </w:rPr>
                <w:delText xml:space="preserve"> et demande à l'utilisateur de les saisir à nouveau.</w:delText>
              </w:r>
            </w:del>
            <w:ins w:id="1513" w:author="Missaoui" w:date="2023-05-14T10:33:00Z">
              <w:r>
                <w:rPr>
                  <w:sz w:val="24"/>
                  <w:szCs w:val="24"/>
                  <w:lang w:val="fr-FR"/>
                </w:rPr>
                <w:t>Retour à l</w:t>
              </w:r>
              <w:r>
                <w:rPr>
                  <w:sz w:val="24"/>
                  <w:szCs w:val="24"/>
                  <w:lang w:val="fr-FR"/>
                </w:rPr>
                <w:t>’</w:t>
              </w:r>
            </w:ins>
            <w:ins w:id="1514" w:author="Missaoui" w:date="2023-05-14T10:34:00Z">
              <w:r>
                <w:rPr>
                  <w:sz w:val="24"/>
                  <w:szCs w:val="24"/>
                  <w:lang w:val="fr-FR"/>
                </w:rPr>
                <w:t>étape 3 di scénario.</w:t>
              </w:r>
            </w:ins>
          </w:p>
          <w:p w:rsidR="00D9286B" w:rsidRPr="00FB1C79" w:rsidRDefault="00D9286B" w:rsidP="00BB45AA">
            <w:pPr>
              <w:pStyle w:val="TableParagraph"/>
              <w:tabs>
                <w:tab w:val="left" w:pos="727"/>
              </w:tabs>
              <w:spacing w:line="360" w:lineRule="auto"/>
              <w:jc w:val="both"/>
              <w:rPr>
                <w:sz w:val="24"/>
                <w:szCs w:val="24"/>
                <w:lang w:val="fr-FR"/>
              </w:rPr>
              <w:pPrChange w:id="1515" w:author="Missaoui" w:date="2023-05-14T10:34:00Z">
                <w:pPr>
                  <w:pStyle w:val="TableParagraph"/>
                  <w:tabs>
                    <w:tab w:val="left" w:pos="727"/>
                  </w:tabs>
                  <w:spacing w:line="360" w:lineRule="auto"/>
                  <w:ind w:left="726"/>
                  <w:jc w:val="both"/>
                </w:pPr>
              </w:pPrChange>
            </w:pPr>
          </w:p>
        </w:tc>
      </w:tr>
    </w:tbl>
    <w:p w:rsidR="00D9286B" w:rsidRPr="00FB1C79" w:rsidRDefault="00D9286B" w:rsidP="00D9286B">
      <w:pPr>
        <w:pStyle w:val="Corpsdetexte"/>
        <w:spacing w:before="11"/>
      </w:pPr>
    </w:p>
    <w:p w:rsidR="00D9286B" w:rsidRPr="00FB1C79" w:rsidRDefault="00D9286B" w:rsidP="00D9286B">
      <w:pPr>
        <w:spacing w:before="90"/>
        <w:ind w:left="430" w:right="550"/>
        <w:jc w:val="center"/>
        <w:rPr>
          <w:b/>
          <w:sz w:val="24"/>
          <w:szCs w:val="24"/>
        </w:rPr>
      </w:pPr>
      <w:bookmarkStart w:id="1516" w:name="_bookmark66"/>
      <w:bookmarkEnd w:id="1516"/>
      <w:r w:rsidRPr="00FB1C79">
        <w:rPr>
          <w:b/>
          <w:sz w:val="24"/>
          <w:szCs w:val="24"/>
        </w:rPr>
        <w:t>Tableau</w:t>
      </w:r>
      <w:r w:rsidR="003760E8">
        <w:rPr>
          <w:b/>
          <w:sz w:val="24"/>
          <w:szCs w:val="24"/>
        </w:rPr>
        <w:t xml:space="preserve"> </w:t>
      </w:r>
      <w:r w:rsidRPr="00FB1C79">
        <w:rPr>
          <w:b/>
          <w:sz w:val="24"/>
          <w:szCs w:val="24"/>
        </w:rPr>
        <w:t>3.4</w:t>
      </w:r>
      <w:r w:rsidR="003760E8">
        <w:rPr>
          <w:b/>
          <w:sz w:val="24"/>
          <w:szCs w:val="24"/>
        </w:rPr>
        <w:t xml:space="preserve"> </w:t>
      </w:r>
      <w:r w:rsidRPr="00FB1C79">
        <w:rPr>
          <w:b/>
          <w:sz w:val="24"/>
          <w:szCs w:val="24"/>
        </w:rPr>
        <w:t>Description</w:t>
      </w:r>
      <w:r w:rsidR="003760E8">
        <w:rPr>
          <w:b/>
          <w:sz w:val="24"/>
          <w:szCs w:val="24"/>
        </w:rPr>
        <w:t xml:space="preserve"> </w:t>
      </w:r>
      <w:r w:rsidRPr="00FB1C79">
        <w:rPr>
          <w:b/>
          <w:sz w:val="24"/>
          <w:szCs w:val="24"/>
        </w:rPr>
        <w:t>textuelle du</w:t>
      </w:r>
      <w:r w:rsidR="003760E8">
        <w:rPr>
          <w:b/>
          <w:sz w:val="24"/>
          <w:szCs w:val="24"/>
        </w:rPr>
        <w:t xml:space="preserve"> </w:t>
      </w:r>
      <w:r w:rsidRPr="00FB1C79">
        <w:rPr>
          <w:b/>
          <w:sz w:val="24"/>
          <w:szCs w:val="24"/>
        </w:rPr>
        <w:t>CU«</w:t>
      </w:r>
      <w:r w:rsidR="003760E8">
        <w:rPr>
          <w:b/>
          <w:sz w:val="24"/>
          <w:szCs w:val="24"/>
        </w:rPr>
        <w:t xml:space="preserve"> </w:t>
      </w:r>
      <w:r w:rsidR="00E67BF7" w:rsidRPr="00FB1C79">
        <w:rPr>
          <w:b/>
          <w:sz w:val="24"/>
          <w:szCs w:val="24"/>
        </w:rPr>
        <w:t>Modifier données personnelles</w:t>
      </w:r>
      <w:r w:rsidRPr="00FB1C79">
        <w:rPr>
          <w:b/>
          <w:sz w:val="24"/>
          <w:szCs w:val="24"/>
        </w:rPr>
        <w:t>».</w:t>
      </w:r>
    </w:p>
    <w:p w:rsidR="00D9286B" w:rsidRPr="00FB1C79" w:rsidRDefault="00D9286B" w:rsidP="00D9286B">
      <w:pPr>
        <w:pStyle w:val="Corpsdetexte"/>
        <w:ind w:left="444"/>
        <w:sectPr w:rsidR="00D9286B" w:rsidRPr="00FB1C79">
          <w:pgSz w:w="12240" w:h="15840"/>
          <w:pgMar w:top="980" w:right="1080" w:bottom="1200" w:left="1200" w:header="717" w:footer="1000" w:gutter="0"/>
          <w:cols w:space="720"/>
        </w:sectPr>
      </w:pPr>
    </w:p>
    <w:p w:rsidR="004F47EA" w:rsidRPr="00FB1C79" w:rsidRDefault="004F47EA" w:rsidP="004F47EA">
      <w:pPr>
        <w:pStyle w:val="Corpsdetexte"/>
        <w:spacing w:before="2"/>
        <w:rPr>
          <w:b/>
        </w:rPr>
      </w:pPr>
    </w:p>
    <w:p w:rsidR="008457F2" w:rsidRDefault="004F47EA">
      <w:pPr>
        <w:pStyle w:val="Paragraphedeliste"/>
        <w:numPr>
          <w:ilvl w:val="3"/>
          <w:numId w:val="8"/>
        </w:numPr>
        <w:tabs>
          <w:tab w:val="left" w:pos="1561"/>
        </w:tabs>
        <w:ind w:hanging="721"/>
        <w:rPr>
          <w:b/>
          <w:sz w:val="24"/>
          <w:szCs w:val="24"/>
        </w:rPr>
        <w:pPrChange w:id="1517" w:author="Missaoui" w:date="2023-05-13T13:12:00Z">
          <w:pPr>
            <w:pStyle w:val="Paragraphedeliste"/>
            <w:numPr>
              <w:ilvl w:val="3"/>
              <w:numId w:val="47"/>
            </w:numPr>
            <w:tabs>
              <w:tab w:val="left" w:pos="1561"/>
            </w:tabs>
            <w:ind w:left="3958" w:hanging="721"/>
          </w:pPr>
        </w:pPrChange>
      </w:pPr>
      <w:bookmarkStart w:id="1518" w:name="_Hlk134637857"/>
      <w:r w:rsidRPr="00FB1C79">
        <w:rPr>
          <w:b/>
          <w:sz w:val="24"/>
          <w:szCs w:val="24"/>
        </w:rPr>
        <w:t>Cas</w:t>
      </w:r>
      <w:r w:rsidR="003760E8">
        <w:rPr>
          <w:b/>
          <w:sz w:val="24"/>
          <w:szCs w:val="24"/>
        </w:rPr>
        <w:t xml:space="preserve"> </w:t>
      </w:r>
      <w:r w:rsidRPr="00FB1C79">
        <w:rPr>
          <w:b/>
          <w:sz w:val="24"/>
          <w:szCs w:val="24"/>
        </w:rPr>
        <w:t>d’utilisation</w:t>
      </w:r>
      <w:r w:rsidR="003760E8">
        <w:rPr>
          <w:b/>
          <w:sz w:val="24"/>
          <w:szCs w:val="24"/>
        </w:rPr>
        <w:t xml:space="preserve"> </w:t>
      </w:r>
      <w:r w:rsidRPr="00FB1C79">
        <w:rPr>
          <w:b/>
          <w:sz w:val="24"/>
          <w:szCs w:val="24"/>
        </w:rPr>
        <w:t>«</w:t>
      </w:r>
      <w:r w:rsidR="003760E8">
        <w:rPr>
          <w:b/>
          <w:sz w:val="24"/>
          <w:szCs w:val="24"/>
        </w:rPr>
        <w:t xml:space="preserve"> </w:t>
      </w:r>
      <w:r w:rsidR="00F02FA6" w:rsidRPr="00FB1C79">
        <w:rPr>
          <w:b/>
          <w:sz w:val="24"/>
          <w:szCs w:val="24"/>
        </w:rPr>
        <w:t>Consulter liste d’utilisateurs</w:t>
      </w:r>
      <w:r w:rsidRPr="00FB1C79">
        <w:rPr>
          <w:b/>
          <w:sz w:val="24"/>
          <w:szCs w:val="24"/>
        </w:rPr>
        <w:t>»</w:t>
      </w:r>
    </w:p>
    <w:p w:rsidR="004F47EA" w:rsidRPr="00FB1C79" w:rsidRDefault="004F47EA" w:rsidP="003760E8">
      <w:pPr>
        <w:pStyle w:val="Corpsdetexte"/>
        <w:spacing w:before="240" w:line="360" w:lineRule="auto"/>
        <w:ind w:firstLine="284"/>
        <w:jc w:val="both"/>
      </w:pPr>
      <w:r w:rsidRPr="00FB1C79">
        <w:t>Le</w:t>
      </w:r>
      <w:r w:rsidR="003760E8">
        <w:t xml:space="preserve"> </w:t>
      </w:r>
      <w:r w:rsidRPr="00FB1C79">
        <w:t>Tableau</w:t>
      </w:r>
      <w:r w:rsidR="003760E8">
        <w:t xml:space="preserve"> </w:t>
      </w:r>
      <w:r w:rsidRPr="00FB1C79">
        <w:t>3.5</w:t>
      </w:r>
      <w:r w:rsidR="003760E8">
        <w:t xml:space="preserve"> </w:t>
      </w:r>
      <w:r w:rsidRPr="00FB1C79">
        <w:t>représente</w:t>
      </w:r>
      <w:r w:rsidR="003760E8">
        <w:t xml:space="preserve"> </w:t>
      </w:r>
      <w:r w:rsidRPr="00FB1C79">
        <w:t>la description</w:t>
      </w:r>
      <w:r w:rsidR="003760E8">
        <w:t xml:space="preserve"> </w:t>
      </w:r>
      <w:r w:rsidRPr="00FB1C79">
        <w:t>textuelle</w:t>
      </w:r>
      <w:r w:rsidR="003760E8">
        <w:t xml:space="preserve"> </w:t>
      </w:r>
      <w:r w:rsidRPr="00FB1C79">
        <w:t>du cas d’utilisation</w:t>
      </w:r>
      <w:r w:rsidR="003760E8">
        <w:t xml:space="preserve"> </w:t>
      </w:r>
      <w:r w:rsidRPr="00FB1C79">
        <w:t>«».</w:t>
      </w:r>
    </w:p>
    <w:tbl>
      <w:tblPr>
        <w:tblStyle w:val="TableNormal"/>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525"/>
        <w:gridCol w:w="6829"/>
      </w:tblGrid>
      <w:tr w:rsidR="004F47EA" w:rsidRPr="00FB1C79" w:rsidTr="00AB2D17">
        <w:trPr>
          <w:trHeight w:val="573"/>
        </w:trPr>
        <w:tc>
          <w:tcPr>
            <w:tcW w:w="2525" w:type="dxa"/>
          </w:tcPr>
          <w:p w:rsidR="004F47EA" w:rsidRPr="00FB1C79" w:rsidRDefault="004F47EA" w:rsidP="003760E8">
            <w:pPr>
              <w:pStyle w:val="TableParagraph"/>
              <w:spacing w:line="360" w:lineRule="auto"/>
              <w:ind w:left="375" w:right="135"/>
              <w:jc w:val="center"/>
              <w:rPr>
                <w:b/>
                <w:sz w:val="24"/>
                <w:szCs w:val="24"/>
              </w:rPr>
            </w:pPr>
            <w:r w:rsidRPr="00FB1C79">
              <w:rPr>
                <w:b/>
                <w:sz w:val="24"/>
                <w:szCs w:val="24"/>
              </w:rPr>
              <w:t>Titre</w:t>
            </w:r>
          </w:p>
        </w:tc>
        <w:tc>
          <w:tcPr>
            <w:tcW w:w="6829" w:type="dxa"/>
          </w:tcPr>
          <w:p w:rsidR="004F47EA" w:rsidRPr="00FB1C79" w:rsidRDefault="004F47EA" w:rsidP="003760E8">
            <w:pPr>
              <w:pStyle w:val="TableParagraph"/>
              <w:spacing w:line="360" w:lineRule="auto"/>
              <w:ind w:right="2105"/>
              <w:jc w:val="center"/>
              <w:rPr>
                <w:b/>
                <w:sz w:val="24"/>
                <w:szCs w:val="24"/>
              </w:rPr>
            </w:pPr>
            <w:r w:rsidRPr="00FB1C79">
              <w:rPr>
                <w:b/>
                <w:sz w:val="24"/>
                <w:szCs w:val="24"/>
              </w:rPr>
              <w:t>CU:</w:t>
            </w:r>
            <w:r w:rsidR="003760E8">
              <w:rPr>
                <w:b/>
                <w:sz w:val="24"/>
                <w:szCs w:val="24"/>
              </w:rPr>
              <w:t xml:space="preserve"> </w:t>
            </w:r>
            <w:r w:rsidR="00E67BF7" w:rsidRPr="00FB1C79">
              <w:rPr>
                <w:b/>
                <w:sz w:val="24"/>
                <w:szCs w:val="24"/>
              </w:rPr>
              <w:t>C</w:t>
            </w:r>
            <w:r w:rsidR="003760E8">
              <w:rPr>
                <w:b/>
                <w:sz w:val="24"/>
                <w:szCs w:val="24"/>
              </w:rPr>
              <w:t xml:space="preserve">onsulter liste </w:t>
            </w:r>
            <w:r w:rsidR="00E67BF7" w:rsidRPr="00FB1C79">
              <w:rPr>
                <w:b/>
                <w:sz w:val="24"/>
                <w:szCs w:val="24"/>
              </w:rPr>
              <w:t>utilisateurs</w:t>
            </w:r>
          </w:p>
        </w:tc>
      </w:tr>
      <w:tr w:rsidR="004F47EA" w:rsidRPr="00FB1C79" w:rsidTr="00AB2D17">
        <w:trPr>
          <w:trHeight w:val="575"/>
        </w:trPr>
        <w:tc>
          <w:tcPr>
            <w:tcW w:w="2525" w:type="dxa"/>
          </w:tcPr>
          <w:p w:rsidR="004F47EA" w:rsidRPr="00FB1C79" w:rsidRDefault="004F47EA" w:rsidP="003760E8">
            <w:pPr>
              <w:pStyle w:val="TableParagraph"/>
              <w:spacing w:line="360" w:lineRule="auto"/>
              <w:ind w:left="375" w:right="133"/>
              <w:jc w:val="center"/>
              <w:rPr>
                <w:b/>
                <w:sz w:val="24"/>
                <w:szCs w:val="24"/>
              </w:rPr>
            </w:pPr>
            <w:r w:rsidRPr="00FB1C79">
              <w:rPr>
                <w:b/>
                <w:sz w:val="24"/>
                <w:szCs w:val="24"/>
              </w:rPr>
              <w:t>Résumé</w:t>
            </w:r>
          </w:p>
        </w:tc>
        <w:tc>
          <w:tcPr>
            <w:tcW w:w="6829" w:type="dxa"/>
          </w:tcPr>
          <w:p w:rsidR="004F47EA" w:rsidRPr="00FB1C79" w:rsidRDefault="007E0307" w:rsidP="003760E8">
            <w:pPr>
              <w:pStyle w:val="TableParagraph"/>
              <w:spacing w:line="360" w:lineRule="auto"/>
              <w:ind w:left="110"/>
              <w:jc w:val="both"/>
              <w:rPr>
                <w:sz w:val="24"/>
                <w:szCs w:val="24"/>
                <w:lang w:val="fr-FR"/>
              </w:rPr>
            </w:pPr>
            <w:r w:rsidRPr="00FB1C79">
              <w:rPr>
                <w:sz w:val="24"/>
                <w:szCs w:val="24"/>
                <w:lang w:val="fr-FR"/>
              </w:rPr>
              <w:t xml:space="preserve">Cette CU permet </w:t>
            </w:r>
            <w:ins w:id="1519" w:author="Missaoui" w:date="2023-05-14T10:35:00Z">
              <w:r w:rsidR="00BB45AA">
                <w:rPr>
                  <w:sz w:val="24"/>
                  <w:szCs w:val="24"/>
                  <w:lang w:val="fr-FR"/>
                </w:rPr>
                <w:t>à l</w:t>
              </w:r>
              <w:r w:rsidR="00BB45AA">
                <w:rPr>
                  <w:sz w:val="24"/>
                  <w:szCs w:val="24"/>
                  <w:lang w:val="fr-FR"/>
                </w:rPr>
                <w:t>’</w:t>
              </w:r>
              <w:r w:rsidR="00BB45AA">
                <w:rPr>
                  <w:sz w:val="24"/>
                  <w:szCs w:val="24"/>
                  <w:lang w:val="fr-FR"/>
                </w:rPr>
                <w:t xml:space="preserve">administrateur </w:t>
              </w:r>
            </w:ins>
            <w:r w:rsidR="00B86E6F" w:rsidRPr="00FB1C79">
              <w:rPr>
                <w:sz w:val="24"/>
                <w:szCs w:val="24"/>
                <w:lang w:val="fr-FR"/>
              </w:rPr>
              <w:t>de</w:t>
            </w:r>
            <w:r w:rsidR="003760E8">
              <w:rPr>
                <w:sz w:val="24"/>
                <w:szCs w:val="24"/>
                <w:lang w:val="fr-FR"/>
              </w:rPr>
              <w:t xml:space="preserve"> </w:t>
            </w:r>
            <w:r w:rsidR="00B86E6F" w:rsidRPr="00FB1C79">
              <w:rPr>
                <w:sz w:val="24"/>
                <w:szCs w:val="24"/>
                <w:lang w:val="fr-FR"/>
              </w:rPr>
              <w:t>consult</w:t>
            </w:r>
            <w:ins w:id="1520" w:author="Missaoui" w:date="2023-05-14T10:35:00Z">
              <w:r w:rsidR="00BB45AA">
                <w:rPr>
                  <w:sz w:val="24"/>
                  <w:szCs w:val="24"/>
                  <w:lang w:val="fr-FR"/>
                </w:rPr>
                <w:t>er</w:t>
              </w:r>
            </w:ins>
            <w:del w:id="1521" w:author="Missaoui" w:date="2023-05-14T10:35:00Z">
              <w:r w:rsidR="00B86E6F" w:rsidRPr="00FB1C79" w:rsidDel="00BB45AA">
                <w:rPr>
                  <w:sz w:val="24"/>
                  <w:szCs w:val="24"/>
                  <w:lang w:val="fr-FR"/>
                </w:rPr>
                <w:delText>ation</w:delText>
              </w:r>
            </w:del>
            <w:r w:rsidR="00B86E6F" w:rsidRPr="00FB1C79">
              <w:rPr>
                <w:sz w:val="24"/>
                <w:szCs w:val="24"/>
                <w:lang w:val="fr-FR"/>
              </w:rPr>
              <w:t xml:space="preserve"> la liste des utilisateurs d</w:t>
            </w:r>
            <w:ins w:id="1522" w:author="Missaoui" w:date="2023-05-14T10:35:00Z">
              <w:r w:rsidR="00BB45AA">
                <w:rPr>
                  <w:sz w:val="24"/>
                  <w:szCs w:val="24"/>
                  <w:lang w:val="fr-FR"/>
                </w:rPr>
                <w:t>e la plateforme</w:t>
              </w:r>
            </w:ins>
            <w:del w:id="1523" w:author="Missaoui" w:date="2023-05-14T10:35:00Z">
              <w:r w:rsidR="00B86E6F" w:rsidRPr="00FB1C79" w:rsidDel="00BB45AA">
                <w:rPr>
                  <w:sz w:val="24"/>
                  <w:szCs w:val="24"/>
                  <w:lang w:val="fr-FR"/>
                </w:rPr>
                <w:delText>u système</w:delText>
              </w:r>
            </w:del>
            <w:r w:rsidR="00B86E6F" w:rsidRPr="00FB1C79">
              <w:rPr>
                <w:sz w:val="24"/>
                <w:szCs w:val="24"/>
                <w:lang w:val="fr-FR"/>
              </w:rPr>
              <w:t>.</w:t>
            </w:r>
          </w:p>
        </w:tc>
      </w:tr>
      <w:tr w:rsidR="004F47EA" w:rsidRPr="00FB1C79" w:rsidTr="00AB2D17">
        <w:trPr>
          <w:trHeight w:val="573"/>
        </w:trPr>
        <w:tc>
          <w:tcPr>
            <w:tcW w:w="2525" w:type="dxa"/>
          </w:tcPr>
          <w:p w:rsidR="004F47EA" w:rsidRPr="00FB1C79" w:rsidRDefault="004F47EA" w:rsidP="003760E8">
            <w:pPr>
              <w:pStyle w:val="TableParagraph"/>
              <w:spacing w:line="360" w:lineRule="auto"/>
              <w:ind w:left="374" w:right="136"/>
              <w:jc w:val="center"/>
              <w:rPr>
                <w:b/>
                <w:sz w:val="24"/>
                <w:szCs w:val="24"/>
              </w:rPr>
            </w:pPr>
            <w:r w:rsidRPr="00FB1C79">
              <w:rPr>
                <w:b/>
                <w:sz w:val="24"/>
                <w:szCs w:val="24"/>
              </w:rPr>
              <w:t>Acteurprincipal</w:t>
            </w:r>
          </w:p>
        </w:tc>
        <w:tc>
          <w:tcPr>
            <w:tcW w:w="6829" w:type="dxa"/>
          </w:tcPr>
          <w:p w:rsidR="004F47EA" w:rsidRPr="00FB1C79" w:rsidRDefault="00B86E6F" w:rsidP="003760E8">
            <w:pPr>
              <w:pStyle w:val="TableParagraph"/>
              <w:spacing w:line="360" w:lineRule="auto"/>
              <w:ind w:left="110"/>
              <w:jc w:val="both"/>
              <w:rPr>
                <w:sz w:val="24"/>
                <w:szCs w:val="24"/>
              </w:rPr>
            </w:pPr>
            <w:r w:rsidRPr="00FB1C79">
              <w:rPr>
                <w:sz w:val="24"/>
                <w:szCs w:val="24"/>
              </w:rPr>
              <w:t>Administrateur</w:t>
            </w:r>
            <w:r w:rsidR="004F47EA" w:rsidRPr="00FB1C79">
              <w:rPr>
                <w:sz w:val="24"/>
                <w:szCs w:val="24"/>
              </w:rPr>
              <w:t>.</w:t>
            </w:r>
          </w:p>
        </w:tc>
      </w:tr>
      <w:tr w:rsidR="004F47EA" w:rsidRPr="00FB1C79" w:rsidTr="00D9286B">
        <w:trPr>
          <w:trHeight w:val="58"/>
        </w:trPr>
        <w:tc>
          <w:tcPr>
            <w:tcW w:w="2525" w:type="dxa"/>
          </w:tcPr>
          <w:p w:rsidR="004F47EA" w:rsidRPr="00FB1C79" w:rsidRDefault="004F47EA" w:rsidP="003760E8">
            <w:pPr>
              <w:pStyle w:val="TableParagraph"/>
              <w:spacing w:line="360" w:lineRule="auto"/>
              <w:ind w:left="373" w:right="136"/>
              <w:jc w:val="center"/>
              <w:rPr>
                <w:b/>
                <w:sz w:val="24"/>
                <w:szCs w:val="24"/>
              </w:rPr>
            </w:pPr>
            <w:r w:rsidRPr="00FB1C79">
              <w:rPr>
                <w:b/>
                <w:sz w:val="24"/>
                <w:szCs w:val="24"/>
              </w:rPr>
              <w:t>Précondition</w:t>
            </w:r>
          </w:p>
        </w:tc>
        <w:tc>
          <w:tcPr>
            <w:tcW w:w="6829" w:type="dxa"/>
          </w:tcPr>
          <w:p w:rsidR="00B86E6F" w:rsidRPr="00FB1C79" w:rsidRDefault="00B86E6F" w:rsidP="003760E8">
            <w:pPr>
              <w:pStyle w:val="TableParagraph"/>
              <w:spacing w:line="360" w:lineRule="auto"/>
              <w:ind w:left="110"/>
              <w:jc w:val="both"/>
              <w:rPr>
                <w:sz w:val="24"/>
                <w:szCs w:val="24"/>
                <w:lang w:val="fr-FR"/>
              </w:rPr>
            </w:pPr>
            <w:r w:rsidRPr="00FB1C79">
              <w:rPr>
                <w:sz w:val="24"/>
                <w:szCs w:val="24"/>
                <w:lang w:val="fr-FR"/>
              </w:rPr>
              <w:t>L'administrateur doit être connecté au système.</w:t>
            </w:r>
          </w:p>
          <w:p w:rsidR="004F47EA" w:rsidRPr="00FB1C79" w:rsidRDefault="00B86E6F" w:rsidP="003760E8">
            <w:pPr>
              <w:pStyle w:val="TableParagraph"/>
              <w:spacing w:line="360" w:lineRule="auto"/>
              <w:ind w:left="110"/>
              <w:jc w:val="both"/>
              <w:rPr>
                <w:sz w:val="24"/>
                <w:szCs w:val="24"/>
                <w:lang w:val="fr-FR"/>
              </w:rPr>
            </w:pPr>
            <w:r w:rsidRPr="00FB1C79">
              <w:rPr>
                <w:sz w:val="24"/>
                <w:szCs w:val="24"/>
                <w:lang w:val="fr-FR"/>
              </w:rPr>
              <w:t>Il doit y avoir des utilisateurs enregistrés dans la base de données</w:t>
            </w:r>
            <w:r w:rsidR="00D9286B" w:rsidRPr="00FB1C79">
              <w:rPr>
                <w:sz w:val="24"/>
                <w:szCs w:val="24"/>
                <w:lang w:val="fr-FR"/>
              </w:rPr>
              <w:t>.</w:t>
            </w:r>
          </w:p>
        </w:tc>
      </w:tr>
      <w:tr w:rsidR="003760E8" w:rsidRPr="00FB1C79" w:rsidTr="00D9286B">
        <w:trPr>
          <w:trHeight w:val="58"/>
        </w:trPr>
        <w:tc>
          <w:tcPr>
            <w:tcW w:w="2525" w:type="dxa"/>
          </w:tcPr>
          <w:p w:rsidR="003760E8" w:rsidRPr="00FB1C79" w:rsidRDefault="003760E8" w:rsidP="003760E8">
            <w:pPr>
              <w:pStyle w:val="TableParagraph"/>
              <w:spacing w:before="1" w:line="360" w:lineRule="auto"/>
              <w:ind w:left="375" w:right="135"/>
              <w:jc w:val="center"/>
              <w:rPr>
                <w:b/>
                <w:sz w:val="24"/>
                <w:szCs w:val="24"/>
              </w:rPr>
            </w:pPr>
            <w:r w:rsidRPr="00FB1C79">
              <w:rPr>
                <w:b/>
                <w:sz w:val="24"/>
                <w:szCs w:val="24"/>
              </w:rPr>
              <w:t>Postcondition</w:t>
            </w:r>
          </w:p>
        </w:tc>
        <w:tc>
          <w:tcPr>
            <w:tcW w:w="6829" w:type="dxa"/>
          </w:tcPr>
          <w:p w:rsidR="003760E8" w:rsidRPr="00FB1C79" w:rsidRDefault="003760E8" w:rsidP="003760E8">
            <w:pPr>
              <w:pStyle w:val="TableParagraph"/>
              <w:spacing w:before="1" w:line="360" w:lineRule="auto"/>
              <w:ind w:left="110"/>
              <w:jc w:val="both"/>
              <w:rPr>
                <w:sz w:val="24"/>
                <w:szCs w:val="24"/>
                <w:lang w:val="fr-FR"/>
              </w:rPr>
            </w:pPr>
            <w:del w:id="1524" w:author="Missaoui" w:date="2023-05-14T10:36:00Z">
              <w:r w:rsidRPr="00FB1C79" w:rsidDel="00BB45AA">
                <w:rPr>
                  <w:sz w:val="24"/>
                  <w:szCs w:val="24"/>
                  <w:lang w:val="fr-FR"/>
                </w:rPr>
                <w:delText>L'administrateur peut voir la liste complète des utilisateurs enregistrés dans le système et effectuer des actions sur eux.</w:delText>
              </w:r>
            </w:del>
            <w:ins w:id="1525" w:author="Missaoui" w:date="2023-05-14T10:36:00Z">
              <w:r w:rsidR="00BB45AA">
                <w:rPr>
                  <w:sz w:val="24"/>
                  <w:szCs w:val="24"/>
                  <w:lang w:val="fr-FR"/>
                </w:rPr>
                <w:t>Liste des utilisateurs affichée.</w:t>
              </w:r>
            </w:ins>
          </w:p>
        </w:tc>
      </w:tr>
      <w:tr w:rsidR="003760E8" w:rsidRPr="00FB1C79" w:rsidTr="00D9286B">
        <w:trPr>
          <w:trHeight w:val="58"/>
        </w:trPr>
        <w:tc>
          <w:tcPr>
            <w:tcW w:w="2525" w:type="dxa"/>
          </w:tcPr>
          <w:p w:rsidR="003760E8" w:rsidRPr="00FB1C79" w:rsidDel="00BB45AA" w:rsidRDefault="003760E8" w:rsidP="003760E8">
            <w:pPr>
              <w:pStyle w:val="TableParagraph"/>
              <w:spacing w:line="360" w:lineRule="auto"/>
              <w:jc w:val="center"/>
              <w:rPr>
                <w:del w:id="1526" w:author="Missaoui" w:date="2023-05-14T10:37:00Z"/>
                <w:sz w:val="24"/>
                <w:szCs w:val="24"/>
                <w:lang w:val="fr-FR"/>
              </w:rPr>
            </w:pPr>
          </w:p>
          <w:p w:rsidR="003760E8" w:rsidRPr="00FB1C79" w:rsidDel="00BB45AA" w:rsidRDefault="003760E8" w:rsidP="003760E8">
            <w:pPr>
              <w:pStyle w:val="TableParagraph"/>
              <w:spacing w:line="360" w:lineRule="auto"/>
              <w:jc w:val="center"/>
              <w:rPr>
                <w:del w:id="1527" w:author="Missaoui" w:date="2023-05-14T10:37:00Z"/>
                <w:sz w:val="24"/>
                <w:szCs w:val="24"/>
                <w:lang w:val="fr-FR"/>
              </w:rPr>
            </w:pPr>
          </w:p>
          <w:p w:rsidR="003760E8" w:rsidRPr="00FB1C79" w:rsidRDefault="003760E8" w:rsidP="00BB45AA">
            <w:pPr>
              <w:pStyle w:val="TableParagraph"/>
              <w:spacing w:line="360" w:lineRule="auto"/>
              <w:rPr>
                <w:sz w:val="24"/>
                <w:szCs w:val="24"/>
                <w:lang w:val="fr-FR"/>
              </w:rPr>
              <w:pPrChange w:id="1528" w:author="Missaoui" w:date="2023-05-14T10:37:00Z">
                <w:pPr>
                  <w:pStyle w:val="TableParagraph"/>
                  <w:spacing w:line="360" w:lineRule="auto"/>
                  <w:jc w:val="center"/>
                </w:pPr>
              </w:pPrChange>
            </w:pPr>
          </w:p>
          <w:p w:rsidR="003760E8" w:rsidRPr="00FB1C79" w:rsidRDefault="003760E8" w:rsidP="003760E8">
            <w:pPr>
              <w:pStyle w:val="TableParagraph"/>
              <w:spacing w:before="7" w:line="360" w:lineRule="auto"/>
              <w:jc w:val="center"/>
              <w:rPr>
                <w:sz w:val="24"/>
                <w:szCs w:val="24"/>
                <w:lang w:val="fr-FR"/>
              </w:rPr>
            </w:pPr>
          </w:p>
          <w:p w:rsidR="003760E8" w:rsidRPr="00FB1C79" w:rsidRDefault="003760E8" w:rsidP="003760E8">
            <w:pPr>
              <w:pStyle w:val="TableParagraph"/>
              <w:spacing w:line="360" w:lineRule="auto"/>
              <w:ind w:left="375" w:right="133"/>
              <w:jc w:val="center"/>
              <w:rPr>
                <w:b/>
                <w:sz w:val="24"/>
                <w:szCs w:val="24"/>
              </w:rPr>
            </w:pPr>
            <w:r w:rsidRPr="00FB1C79">
              <w:rPr>
                <w:b/>
                <w:sz w:val="24"/>
                <w:szCs w:val="24"/>
              </w:rPr>
              <w:t>Scénario</w:t>
            </w:r>
            <w:r>
              <w:rPr>
                <w:b/>
                <w:sz w:val="24"/>
                <w:szCs w:val="24"/>
              </w:rPr>
              <w:t xml:space="preserve"> </w:t>
            </w:r>
            <w:r w:rsidRPr="00FB1C79">
              <w:rPr>
                <w:b/>
                <w:sz w:val="24"/>
                <w:szCs w:val="24"/>
              </w:rPr>
              <w:t>de</w:t>
            </w:r>
            <w:r>
              <w:rPr>
                <w:b/>
                <w:sz w:val="24"/>
                <w:szCs w:val="24"/>
              </w:rPr>
              <w:t xml:space="preserve"> </w:t>
            </w:r>
            <w:r w:rsidRPr="00FB1C79">
              <w:rPr>
                <w:b/>
                <w:sz w:val="24"/>
                <w:szCs w:val="24"/>
              </w:rPr>
              <w:t>base</w:t>
            </w:r>
          </w:p>
        </w:tc>
        <w:tc>
          <w:tcPr>
            <w:tcW w:w="6829" w:type="dxa"/>
          </w:tcPr>
          <w:p w:rsidR="003760E8" w:rsidRPr="00FB1C79" w:rsidDel="00BB45AA" w:rsidRDefault="003760E8" w:rsidP="003760E8">
            <w:pPr>
              <w:pStyle w:val="TableParagraph"/>
              <w:tabs>
                <w:tab w:val="left" w:pos="351"/>
              </w:tabs>
              <w:spacing w:before="161" w:line="360" w:lineRule="auto"/>
              <w:jc w:val="both"/>
              <w:rPr>
                <w:del w:id="1529" w:author="Missaoui" w:date="2023-05-14T10:36:00Z"/>
                <w:sz w:val="24"/>
                <w:szCs w:val="24"/>
                <w:lang w:val="fr-FR"/>
              </w:rPr>
            </w:pPr>
            <w:del w:id="1530" w:author="Missaoui" w:date="2023-05-14T10:36:00Z">
              <w:r w:rsidRPr="00FB1C79" w:rsidDel="00BB45AA">
                <w:rPr>
                  <w:sz w:val="24"/>
                  <w:szCs w:val="24"/>
                  <w:lang w:val="fr-FR"/>
                </w:rPr>
                <w:delText>1.</w:delText>
              </w:r>
              <w:r w:rsidDel="00BB45AA">
                <w:rPr>
                  <w:sz w:val="24"/>
                  <w:szCs w:val="24"/>
                  <w:lang w:val="fr-FR"/>
                </w:rPr>
                <w:delText xml:space="preserve"> </w:delText>
              </w:r>
              <w:r w:rsidRPr="00FB1C79" w:rsidDel="00BB45AA">
                <w:rPr>
                  <w:sz w:val="24"/>
                  <w:szCs w:val="24"/>
                  <w:lang w:val="fr-FR"/>
                </w:rPr>
                <w:delText>L'administrateur accède à l'interface d'administration du système.</w:delText>
              </w:r>
            </w:del>
          </w:p>
          <w:p w:rsidR="003760E8" w:rsidRPr="00FB1C79" w:rsidRDefault="00BB45AA" w:rsidP="00BB45AA">
            <w:pPr>
              <w:pStyle w:val="TableParagraph"/>
              <w:tabs>
                <w:tab w:val="left" w:pos="351"/>
              </w:tabs>
              <w:spacing w:before="161" w:line="360" w:lineRule="auto"/>
              <w:ind w:left="110"/>
              <w:jc w:val="both"/>
              <w:rPr>
                <w:sz w:val="24"/>
                <w:szCs w:val="24"/>
                <w:lang w:val="fr-FR"/>
              </w:rPr>
            </w:pPr>
            <w:ins w:id="1531" w:author="Missaoui" w:date="2023-05-14T10:36:00Z">
              <w:r>
                <w:rPr>
                  <w:sz w:val="24"/>
                  <w:szCs w:val="24"/>
                  <w:lang w:val="fr-FR"/>
                </w:rPr>
                <w:t>1</w:t>
              </w:r>
            </w:ins>
            <w:del w:id="1532" w:author="Missaoui" w:date="2023-05-14T10:36:00Z">
              <w:r w:rsidR="003760E8" w:rsidRPr="00FB1C79" w:rsidDel="00BB45AA">
                <w:rPr>
                  <w:sz w:val="24"/>
                  <w:szCs w:val="24"/>
                  <w:lang w:val="fr-FR"/>
                </w:rPr>
                <w:delText>2</w:delText>
              </w:r>
            </w:del>
            <w:r w:rsidR="003760E8" w:rsidRPr="00FB1C79">
              <w:rPr>
                <w:sz w:val="24"/>
                <w:szCs w:val="24"/>
                <w:lang w:val="fr-FR"/>
              </w:rPr>
              <w:t>.</w:t>
            </w:r>
            <w:r w:rsidR="003760E8">
              <w:rPr>
                <w:sz w:val="24"/>
                <w:szCs w:val="24"/>
                <w:lang w:val="fr-FR"/>
              </w:rPr>
              <w:t xml:space="preserve"> </w:t>
            </w:r>
            <w:r w:rsidR="003760E8" w:rsidRPr="00FB1C79">
              <w:rPr>
                <w:sz w:val="24"/>
                <w:szCs w:val="24"/>
                <w:lang w:val="fr-FR"/>
              </w:rPr>
              <w:t>L'administrateur sélectionne</w:t>
            </w:r>
            <w:del w:id="1533" w:author="Missaoui" w:date="2023-05-14T10:36:00Z">
              <w:r w:rsidR="003760E8" w:rsidRPr="00FB1C79" w:rsidDel="00BB45AA">
                <w:rPr>
                  <w:sz w:val="24"/>
                  <w:szCs w:val="24"/>
                  <w:lang w:val="fr-FR"/>
                </w:rPr>
                <w:delText xml:space="preserve"> l'option</w:delText>
              </w:r>
            </w:del>
            <w:r w:rsidR="003760E8" w:rsidRPr="00FB1C79">
              <w:rPr>
                <w:sz w:val="24"/>
                <w:szCs w:val="24"/>
                <w:lang w:val="fr-FR"/>
              </w:rPr>
              <w:t xml:space="preserve"> "</w:t>
            </w:r>
            <w:del w:id="1534" w:author="Missaoui" w:date="2023-05-14T10:36:00Z">
              <w:r w:rsidR="003760E8" w:rsidRPr="00FB1C79" w:rsidDel="00BB45AA">
                <w:rPr>
                  <w:sz w:val="24"/>
                  <w:szCs w:val="24"/>
                  <w:lang w:val="fr-FR"/>
                </w:rPr>
                <w:delText>Consulter la liste des utilisateurs</w:delText>
              </w:r>
            </w:del>
            <w:ins w:id="1535" w:author="Missaoui" w:date="2023-05-14T10:36:00Z">
              <w:r>
                <w:rPr>
                  <w:sz w:val="24"/>
                  <w:szCs w:val="24"/>
                  <w:lang w:val="fr-FR"/>
                </w:rPr>
                <w:t>Users list</w:t>
              </w:r>
            </w:ins>
            <w:r w:rsidR="003760E8" w:rsidRPr="00FB1C79">
              <w:rPr>
                <w:sz w:val="24"/>
                <w:szCs w:val="24"/>
                <w:lang w:val="fr-FR"/>
              </w:rPr>
              <w:t>".</w:t>
            </w:r>
          </w:p>
          <w:p w:rsidR="003760E8" w:rsidRPr="00FB1C79" w:rsidDel="00BB45AA" w:rsidRDefault="003760E8" w:rsidP="00BB45AA">
            <w:pPr>
              <w:pStyle w:val="TableParagraph"/>
              <w:tabs>
                <w:tab w:val="left" w:pos="356"/>
              </w:tabs>
              <w:spacing w:before="158" w:line="360" w:lineRule="auto"/>
              <w:ind w:left="110" w:right="97"/>
              <w:jc w:val="both"/>
              <w:rPr>
                <w:del w:id="1536" w:author="Missaoui" w:date="2023-05-14T10:37:00Z"/>
                <w:sz w:val="24"/>
                <w:szCs w:val="24"/>
                <w:lang w:val="fr-FR"/>
              </w:rPr>
            </w:pPr>
            <w:del w:id="1537" w:author="Missaoui" w:date="2023-05-14T10:37:00Z">
              <w:r w:rsidRPr="00FB1C79" w:rsidDel="00BB45AA">
                <w:rPr>
                  <w:sz w:val="24"/>
                  <w:szCs w:val="24"/>
                  <w:lang w:val="fr-FR"/>
                </w:rPr>
                <w:delText>3</w:delText>
              </w:r>
            </w:del>
            <w:ins w:id="1538" w:author="Missaoui" w:date="2023-05-14T10:37:00Z">
              <w:r w:rsidR="00BB45AA">
                <w:rPr>
                  <w:sz w:val="24"/>
                  <w:szCs w:val="24"/>
                  <w:lang w:val="fr-FR"/>
                </w:rPr>
                <w:t>2</w:t>
              </w:r>
            </w:ins>
            <w:r w:rsidRPr="00FB1C79">
              <w:rPr>
                <w:sz w:val="24"/>
                <w:szCs w:val="24"/>
                <w:lang w:val="fr-FR"/>
              </w:rPr>
              <w:t>.</w:t>
            </w:r>
            <w:r>
              <w:rPr>
                <w:sz w:val="24"/>
                <w:szCs w:val="24"/>
                <w:lang w:val="fr-FR"/>
              </w:rPr>
              <w:t xml:space="preserve"> </w:t>
            </w:r>
            <w:del w:id="1539" w:author="Missaoui" w:date="2023-05-14T10:37:00Z">
              <w:r w:rsidRPr="00FB1C79" w:rsidDel="00BB45AA">
                <w:rPr>
                  <w:sz w:val="24"/>
                  <w:szCs w:val="24"/>
                  <w:lang w:val="fr-FR"/>
                </w:rPr>
                <w:delText>L'administrateur peut parcourir la liste des utilisateurs ou utiliser la fonction de recherche pour trouver un utilisateur spécifique.</w:delText>
              </w:r>
            </w:del>
            <w:ins w:id="1540" w:author="Missaoui" w:date="2023-05-14T10:37:00Z">
              <w:r w:rsidR="00BB45AA">
                <w:rPr>
                  <w:sz w:val="24"/>
                  <w:szCs w:val="24"/>
                  <w:lang w:val="fr-FR"/>
                </w:rPr>
                <w:t>Le système affiche la</w:t>
              </w:r>
              <w:r w:rsidR="00BB45AA">
                <w:rPr>
                  <w:sz w:val="24"/>
                  <w:szCs w:val="24"/>
                  <w:lang w:val="fr-FR"/>
                </w:rPr>
                <w:t> </w:t>
              </w:r>
              <w:r w:rsidR="00BB45AA">
                <w:rPr>
                  <w:sz w:val="24"/>
                  <w:szCs w:val="24"/>
                  <w:lang w:val="fr-FR"/>
                </w:rPr>
                <w:t>liste des utilisateurs.</w:t>
              </w:r>
            </w:ins>
          </w:p>
          <w:p w:rsidR="003760E8" w:rsidRPr="00FB1C79" w:rsidDel="00BB45AA" w:rsidRDefault="003760E8" w:rsidP="00BB45AA">
            <w:pPr>
              <w:pStyle w:val="TableParagraph"/>
              <w:tabs>
                <w:tab w:val="left" w:pos="351"/>
              </w:tabs>
              <w:spacing w:before="161" w:line="360" w:lineRule="auto"/>
              <w:jc w:val="both"/>
              <w:rPr>
                <w:del w:id="1541" w:author="Missaoui" w:date="2023-05-14T10:37:00Z"/>
                <w:sz w:val="24"/>
                <w:szCs w:val="24"/>
                <w:lang w:val="fr-FR"/>
              </w:rPr>
              <w:pPrChange w:id="1542" w:author="Missaoui" w:date="2023-05-14T10:37:00Z">
                <w:pPr>
                  <w:pStyle w:val="TableParagraph"/>
                  <w:tabs>
                    <w:tab w:val="left" w:pos="351"/>
                  </w:tabs>
                  <w:spacing w:before="161" w:line="360" w:lineRule="auto"/>
                  <w:ind w:left="110"/>
                  <w:jc w:val="both"/>
                </w:pPr>
              </w:pPrChange>
            </w:pPr>
            <w:del w:id="1543" w:author="Missaoui" w:date="2023-05-14T10:37:00Z">
              <w:r w:rsidRPr="00FB1C79" w:rsidDel="00BB45AA">
                <w:rPr>
                  <w:sz w:val="24"/>
                  <w:szCs w:val="24"/>
                  <w:lang w:val="fr-FR"/>
                </w:rPr>
                <w:delText>4.</w:delText>
              </w:r>
              <w:r w:rsidDel="00BB45AA">
                <w:rPr>
                  <w:sz w:val="24"/>
                  <w:szCs w:val="24"/>
                  <w:lang w:val="fr-FR"/>
                </w:rPr>
                <w:delText xml:space="preserve"> </w:delText>
              </w:r>
              <w:r w:rsidRPr="00FB1C79" w:rsidDel="00BB45AA">
                <w:rPr>
                  <w:sz w:val="24"/>
                  <w:szCs w:val="24"/>
                  <w:lang w:val="fr-FR"/>
                </w:rPr>
                <w:delText>L'administrateur trouve un utilisateur qu'il souhaite activer, il peut sélectionner l'option "Activer l'utilisateur" pour le réactiver.</w:delText>
              </w:r>
            </w:del>
          </w:p>
          <w:p w:rsidR="003760E8" w:rsidRPr="00FB1C79" w:rsidRDefault="003760E8" w:rsidP="00BB45AA">
            <w:pPr>
              <w:pStyle w:val="TableParagraph"/>
              <w:tabs>
                <w:tab w:val="left" w:pos="351"/>
              </w:tabs>
              <w:spacing w:before="158" w:line="360" w:lineRule="auto"/>
              <w:ind w:left="110" w:right="97"/>
              <w:jc w:val="both"/>
              <w:rPr>
                <w:sz w:val="24"/>
                <w:szCs w:val="24"/>
                <w:lang w:val="fr-FR"/>
              </w:rPr>
              <w:pPrChange w:id="1544" w:author="Missaoui" w:date="2023-05-14T10:37:00Z">
                <w:pPr>
                  <w:pStyle w:val="TableParagraph"/>
                  <w:tabs>
                    <w:tab w:val="left" w:pos="351"/>
                  </w:tabs>
                  <w:spacing w:before="159" w:line="360" w:lineRule="auto"/>
                  <w:ind w:left="110"/>
                  <w:jc w:val="both"/>
                </w:pPr>
              </w:pPrChange>
            </w:pPr>
            <w:del w:id="1545" w:author="Missaoui" w:date="2023-05-14T10:37:00Z">
              <w:r w:rsidRPr="00FB1C79" w:rsidDel="00BB45AA">
                <w:rPr>
                  <w:sz w:val="24"/>
                  <w:szCs w:val="24"/>
                  <w:lang w:val="fr-FR"/>
                </w:rPr>
                <w:delText>5.</w:delText>
              </w:r>
              <w:r w:rsidDel="00BB45AA">
                <w:rPr>
                  <w:sz w:val="24"/>
                  <w:szCs w:val="24"/>
                  <w:lang w:val="fr-FR"/>
                </w:rPr>
                <w:delText xml:space="preserve"> </w:delText>
              </w:r>
              <w:r w:rsidRPr="00FB1C79" w:rsidDel="00BB45AA">
                <w:rPr>
                  <w:sz w:val="24"/>
                  <w:szCs w:val="24"/>
                  <w:lang w:val="fr-FR"/>
                </w:rPr>
                <w:delText>L'administrateur trouve un utilisateur qu'il souhaite désactiver, il peut sélectionner l'option "Désactiver l'utilisateur" pour le désactiver.</w:delText>
              </w:r>
            </w:del>
          </w:p>
        </w:tc>
      </w:tr>
      <w:bookmarkEnd w:id="1518"/>
    </w:tbl>
    <w:p w:rsidR="00D9286B" w:rsidRPr="00FB1C79" w:rsidRDefault="00D9286B" w:rsidP="00D9286B">
      <w:pPr>
        <w:pStyle w:val="Corpsdetexte"/>
      </w:pPr>
    </w:p>
    <w:p w:rsidR="00BB45AA" w:rsidRDefault="00D9286B" w:rsidP="00D9286B">
      <w:pPr>
        <w:spacing w:before="91"/>
        <w:ind w:left="430" w:right="545"/>
        <w:jc w:val="center"/>
        <w:rPr>
          <w:ins w:id="1546" w:author="Missaoui" w:date="2023-05-14T10:38:00Z"/>
          <w:b/>
          <w:sz w:val="24"/>
          <w:szCs w:val="24"/>
        </w:rPr>
      </w:pPr>
      <w:bookmarkStart w:id="1547" w:name="_bookmark67"/>
      <w:bookmarkEnd w:id="1547"/>
      <w:r w:rsidRPr="00FB1C79">
        <w:rPr>
          <w:b/>
          <w:sz w:val="24"/>
          <w:szCs w:val="24"/>
        </w:rPr>
        <w:t>Tableau</w:t>
      </w:r>
      <w:r w:rsidR="003760E8">
        <w:rPr>
          <w:b/>
          <w:sz w:val="24"/>
          <w:szCs w:val="24"/>
        </w:rPr>
        <w:t xml:space="preserve"> </w:t>
      </w:r>
      <w:r w:rsidRPr="00FB1C79">
        <w:rPr>
          <w:b/>
          <w:sz w:val="24"/>
          <w:szCs w:val="24"/>
        </w:rPr>
        <w:t>3.5 Description</w:t>
      </w:r>
      <w:r w:rsidR="003760E8">
        <w:rPr>
          <w:b/>
          <w:sz w:val="24"/>
          <w:szCs w:val="24"/>
        </w:rPr>
        <w:t xml:space="preserve"> </w:t>
      </w:r>
      <w:r w:rsidRPr="00FB1C79">
        <w:rPr>
          <w:b/>
          <w:sz w:val="24"/>
          <w:szCs w:val="24"/>
        </w:rPr>
        <w:t>textuelle</w:t>
      </w:r>
      <w:r w:rsidR="003760E8">
        <w:rPr>
          <w:b/>
          <w:sz w:val="24"/>
          <w:szCs w:val="24"/>
        </w:rPr>
        <w:t xml:space="preserve"> </w:t>
      </w:r>
      <w:r w:rsidRPr="00FB1C79">
        <w:rPr>
          <w:b/>
          <w:sz w:val="24"/>
          <w:szCs w:val="24"/>
        </w:rPr>
        <w:t>du CU</w:t>
      </w:r>
      <w:r w:rsidR="003760E8">
        <w:rPr>
          <w:b/>
          <w:sz w:val="24"/>
          <w:szCs w:val="24"/>
        </w:rPr>
        <w:t xml:space="preserve"> </w:t>
      </w:r>
      <w:r w:rsidRPr="00FB1C79">
        <w:rPr>
          <w:b/>
          <w:sz w:val="24"/>
          <w:szCs w:val="24"/>
        </w:rPr>
        <w:t>«</w:t>
      </w:r>
      <w:r w:rsidR="003760E8">
        <w:rPr>
          <w:b/>
          <w:sz w:val="24"/>
          <w:szCs w:val="24"/>
        </w:rPr>
        <w:t xml:space="preserve"> </w:t>
      </w:r>
      <w:r w:rsidR="00E67BF7" w:rsidRPr="00FB1C79">
        <w:rPr>
          <w:b/>
          <w:sz w:val="24"/>
          <w:szCs w:val="24"/>
        </w:rPr>
        <w:t xml:space="preserve">Consulter liste </w:t>
      </w:r>
      <w:commentRangeStart w:id="1548"/>
      <w:r w:rsidR="00E67BF7" w:rsidRPr="00FB1C79">
        <w:rPr>
          <w:b/>
          <w:sz w:val="24"/>
          <w:szCs w:val="24"/>
        </w:rPr>
        <w:t>d’utilisateurs</w:t>
      </w:r>
      <w:commentRangeEnd w:id="1548"/>
      <w:r w:rsidR="00BB45AA">
        <w:rPr>
          <w:rStyle w:val="Marquedecommentaire"/>
        </w:rPr>
        <w:commentReference w:id="1548"/>
      </w:r>
      <w:r w:rsidRPr="00FB1C79">
        <w:rPr>
          <w:b/>
          <w:sz w:val="24"/>
          <w:szCs w:val="24"/>
        </w:rPr>
        <w:t>»</w:t>
      </w:r>
    </w:p>
    <w:p w:rsidR="00BB45AA" w:rsidRPr="00BB45AA" w:rsidRDefault="00BB45AA" w:rsidP="00BB45AA">
      <w:pPr>
        <w:rPr>
          <w:ins w:id="1549" w:author="Missaoui" w:date="2023-05-14T10:38:00Z"/>
          <w:sz w:val="24"/>
          <w:szCs w:val="24"/>
          <w:rPrChange w:id="1550" w:author="Missaoui" w:date="2023-05-14T10:38:00Z">
            <w:rPr>
              <w:ins w:id="1551" w:author="Missaoui" w:date="2023-05-14T10:38:00Z"/>
              <w:b/>
              <w:sz w:val="24"/>
              <w:szCs w:val="24"/>
            </w:rPr>
          </w:rPrChange>
        </w:rPr>
        <w:pPrChange w:id="1552" w:author="Missaoui" w:date="2023-05-14T10:38:00Z">
          <w:pPr>
            <w:spacing w:before="91"/>
            <w:ind w:left="430" w:right="545"/>
            <w:jc w:val="center"/>
          </w:pPr>
        </w:pPrChange>
      </w:pPr>
    </w:p>
    <w:p w:rsidR="00BB45AA" w:rsidRDefault="00BB45AA" w:rsidP="00BB45AA">
      <w:pPr>
        <w:rPr>
          <w:ins w:id="1553" w:author="Missaoui" w:date="2023-05-14T10:38:00Z"/>
          <w:sz w:val="24"/>
          <w:szCs w:val="24"/>
        </w:rPr>
      </w:pPr>
    </w:p>
    <w:p w:rsidR="00BB45AA" w:rsidRPr="00BB45AA" w:rsidRDefault="00BB45AA" w:rsidP="00BB45AA">
      <w:pPr>
        <w:rPr>
          <w:ins w:id="1554" w:author="Missaoui" w:date="2023-05-14T10:38:00Z"/>
          <w:sz w:val="24"/>
          <w:szCs w:val="24"/>
        </w:rPr>
      </w:pPr>
    </w:p>
    <w:p w:rsidR="00D9286B" w:rsidRPr="00BB45AA" w:rsidDel="00BB45AA" w:rsidRDefault="00BB45AA" w:rsidP="00BB45AA">
      <w:pPr>
        <w:tabs>
          <w:tab w:val="left" w:pos="1859"/>
        </w:tabs>
        <w:rPr>
          <w:del w:id="1555" w:author="Missaoui" w:date="2023-05-14T10:38:00Z"/>
          <w:sz w:val="24"/>
          <w:szCs w:val="24"/>
          <w:rPrChange w:id="1556" w:author="Missaoui" w:date="2023-05-14T10:38:00Z">
            <w:rPr>
              <w:del w:id="1557" w:author="Missaoui" w:date="2023-05-14T10:38:00Z"/>
              <w:b/>
              <w:sz w:val="24"/>
              <w:szCs w:val="24"/>
            </w:rPr>
          </w:rPrChange>
        </w:rPr>
        <w:sectPr w:rsidR="00D9286B" w:rsidRPr="00BB45AA" w:rsidDel="00BB45AA">
          <w:pgSz w:w="12240" w:h="15840"/>
          <w:pgMar w:top="980" w:right="1080" w:bottom="1200" w:left="1200" w:header="717" w:footer="1000" w:gutter="0"/>
          <w:cols w:space="720"/>
        </w:sectPr>
        <w:pPrChange w:id="1558" w:author="Missaoui" w:date="2023-05-14T10:38:00Z">
          <w:pPr>
            <w:spacing w:before="91"/>
            <w:ind w:left="430" w:right="545"/>
            <w:jc w:val="center"/>
          </w:pPr>
        </w:pPrChange>
      </w:pPr>
      <w:ins w:id="1559" w:author="Missaoui" w:date="2023-05-14T10:38:00Z">
        <w:r>
          <w:rPr>
            <w:sz w:val="24"/>
            <w:szCs w:val="24"/>
          </w:rPr>
          <w:tab/>
        </w:r>
      </w:ins>
    </w:p>
    <w:p w:rsidR="004F47EA" w:rsidRPr="00FB1C79" w:rsidRDefault="004F47EA" w:rsidP="00BB45AA">
      <w:pPr>
        <w:tabs>
          <w:tab w:val="left" w:pos="1859"/>
        </w:tabs>
        <w:rPr>
          <w:b/>
        </w:rPr>
        <w:pPrChange w:id="1560" w:author="Missaoui" w:date="2023-05-14T10:38:00Z">
          <w:pPr>
            <w:pStyle w:val="Corpsdetexte"/>
            <w:spacing w:before="2"/>
          </w:pPr>
        </w:pPrChange>
      </w:pPr>
    </w:p>
    <w:p w:rsidR="008457F2" w:rsidRPr="003760E8" w:rsidRDefault="004F47EA" w:rsidP="003760E8">
      <w:pPr>
        <w:pStyle w:val="Titre6"/>
        <w:numPr>
          <w:ilvl w:val="1"/>
          <w:numId w:val="8"/>
        </w:numPr>
        <w:tabs>
          <w:tab w:val="left" w:pos="636"/>
        </w:tabs>
        <w:spacing w:line="360" w:lineRule="auto"/>
        <w:ind w:left="636" w:hanging="420"/>
        <w:jc w:val="both"/>
        <w:pPrChange w:id="1561" w:author="Missaoui" w:date="2023-05-13T13:12:00Z">
          <w:pPr>
            <w:pStyle w:val="Titre6"/>
            <w:numPr>
              <w:ilvl w:val="1"/>
              <w:numId w:val="47"/>
            </w:numPr>
            <w:tabs>
              <w:tab w:val="left" w:pos="636"/>
            </w:tabs>
            <w:ind w:left="636" w:hanging="420"/>
          </w:pPr>
        </w:pPrChange>
      </w:pPr>
      <w:bookmarkStart w:id="1562" w:name="_bookmark70"/>
      <w:bookmarkEnd w:id="1562"/>
      <w:r w:rsidRPr="003760E8">
        <w:t>Conception</w:t>
      </w:r>
    </w:p>
    <w:p w:rsidR="007A314C" w:rsidRPr="00FB1C79" w:rsidRDefault="007A314C" w:rsidP="003760E8">
      <w:pPr>
        <w:pStyle w:val="Titre7"/>
        <w:tabs>
          <w:tab w:val="left" w:pos="1367"/>
        </w:tabs>
        <w:spacing w:line="360" w:lineRule="auto"/>
        <w:ind w:left="0" w:firstLine="284"/>
        <w:jc w:val="both"/>
        <w:rPr>
          <w:b w:val="0"/>
          <w:bCs w:val="0"/>
          <w:sz w:val="24"/>
          <w:szCs w:val="24"/>
        </w:rPr>
      </w:pPr>
      <w:del w:id="1563" w:author="Missaoui" w:date="2023-05-14T10:41:00Z">
        <w:r w:rsidRPr="00FB1C79" w:rsidDel="00610736">
          <w:rPr>
            <w:b w:val="0"/>
            <w:bCs w:val="0"/>
            <w:sz w:val="24"/>
            <w:szCs w:val="24"/>
          </w:rPr>
          <w:delText>La section de conception explique comment les fonctionnalités du sprint 1 seront mises en œuvre en utilisant les choix d'architecture logicielle et les diagrammes UML créés auparavant.</w:delText>
        </w:r>
      </w:del>
      <w:ins w:id="1564" w:author="Missaoui" w:date="2023-05-14T10:41:00Z">
        <w:r w:rsidR="00610736" w:rsidRPr="00610736">
          <w:rPr>
            <w:b w:val="0"/>
            <w:bCs w:val="0"/>
            <w:sz w:val="24"/>
            <w:szCs w:val="24"/>
          </w:rPr>
          <w:t>Cette section explique la manière dont les caractéristiques du sprint 1 seront mises en œuvre à l'aide de diagrammes UML, en particulier les diagrammes de séquence et les diagrammes de classe.</w:t>
        </w:r>
      </w:ins>
    </w:p>
    <w:p w:rsidR="007A314C" w:rsidRPr="003760E8" w:rsidRDefault="004F47EA" w:rsidP="003760E8">
      <w:pPr>
        <w:pStyle w:val="Titre7"/>
        <w:numPr>
          <w:ilvl w:val="2"/>
          <w:numId w:val="8"/>
        </w:numPr>
        <w:tabs>
          <w:tab w:val="left" w:pos="1367"/>
        </w:tabs>
        <w:spacing w:before="164" w:line="360" w:lineRule="auto"/>
        <w:ind w:left="1151" w:hanging="584"/>
        <w:jc w:val="both"/>
        <w:rPr>
          <w:sz w:val="24"/>
          <w:szCs w:val="24"/>
        </w:rPr>
      </w:pPr>
      <w:r w:rsidRPr="00FB1C79">
        <w:rPr>
          <w:sz w:val="24"/>
          <w:szCs w:val="24"/>
        </w:rPr>
        <w:t>Diagrammes</w:t>
      </w:r>
      <w:r w:rsidR="003760E8">
        <w:rPr>
          <w:sz w:val="24"/>
          <w:szCs w:val="24"/>
        </w:rPr>
        <w:t xml:space="preserve"> </w:t>
      </w:r>
      <w:r w:rsidRPr="00FB1C79">
        <w:rPr>
          <w:sz w:val="24"/>
          <w:szCs w:val="24"/>
        </w:rPr>
        <w:t>de</w:t>
      </w:r>
      <w:r w:rsidR="003760E8">
        <w:rPr>
          <w:sz w:val="24"/>
          <w:szCs w:val="24"/>
        </w:rPr>
        <w:t xml:space="preserve"> </w:t>
      </w:r>
      <w:r w:rsidRPr="00FB1C79">
        <w:rPr>
          <w:sz w:val="24"/>
          <w:szCs w:val="24"/>
        </w:rPr>
        <w:t>séquence</w:t>
      </w:r>
    </w:p>
    <w:p w:rsidR="007A314C" w:rsidRPr="00732EB0" w:rsidRDefault="007A314C" w:rsidP="00610736">
      <w:pPr>
        <w:pStyle w:val="Titre7"/>
        <w:tabs>
          <w:tab w:val="left" w:pos="1367"/>
        </w:tabs>
        <w:spacing w:line="360" w:lineRule="auto"/>
        <w:ind w:left="0" w:firstLine="284"/>
        <w:jc w:val="both"/>
        <w:rPr>
          <w:b w:val="0"/>
          <w:bCs w:val="0"/>
          <w:sz w:val="24"/>
          <w:szCs w:val="24"/>
        </w:rPr>
      </w:pPr>
      <w:commentRangeStart w:id="1565"/>
      <w:r w:rsidRPr="003760E8">
        <w:rPr>
          <w:b w:val="0"/>
          <w:bCs w:val="0"/>
          <w:sz w:val="24"/>
          <w:szCs w:val="24"/>
        </w:rPr>
        <w:t xml:space="preserve">Le diagramme de séquence UML représente la séquence </w:t>
      </w:r>
      <w:del w:id="1566" w:author="Missaoui" w:date="2023-05-14T10:42:00Z">
        <w:r w:rsidRPr="003760E8" w:rsidDel="00610736">
          <w:rPr>
            <w:b w:val="0"/>
            <w:bCs w:val="0"/>
            <w:sz w:val="24"/>
            <w:szCs w:val="24"/>
          </w:rPr>
          <w:delText xml:space="preserve">et les structures de contrôle </w:delText>
        </w:r>
      </w:del>
      <w:r w:rsidRPr="003760E8">
        <w:rPr>
          <w:b w:val="0"/>
          <w:bCs w:val="0"/>
          <w:sz w:val="24"/>
          <w:szCs w:val="24"/>
        </w:rPr>
        <w:t xml:space="preserve">des messages échangés entre les objets, représentés par des lignes de vie. Il </w:t>
      </w:r>
      <w:del w:id="1567" w:author="Missaoui" w:date="2023-05-14T10:43:00Z">
        <w:r w:rsidRPr="003760E8" w:rsidDel="00610736">
          <w:rPr>
            <w:b w:val="0"/>
            <w:bCs w:val="0"/>
            <w:sz w:val="24"/>
            <w:szCs w:val="24"/>
          </w:rPr>
          <w:delText xml:space="preserve">permet </w:delText>
        </w:r>
      </w:del>
      <w:ins w:id="1568" w:author="Missaoui" w:date="2023-05-14T10:43:00Z">
        <w:r w:rsidR="00610736">
          <w:rPr>
            <w:b w:val="0"/>
            <w:bCs w:val="0"/>
            <w:sz w:val="24"/>
            <w:szCs w:val="24"/>
          </w:rPr>
          <w:t>offre la possibilité</w:t>
        </w:r>
        <w:r w:rsidR="00610736" w:rsidRPr="003760E8">
          <w:rPr>
            <w:b w:val="0"/>
            <w:bCs w:val="0"/>
            <w:sz w:val="24"/>
            <w:szCs w:val="24"/>
          </w:rPr>
          <w:t xml:space="preserve"> </w:t>
        </w:r>
      </w:ins>
      <w:r w:rsidRPr="003760E8">
        <w:rPr>
          <w:b w:val="0"/>
          <w:bCs w:val="0"/>
          <w:sz w:val="24"/>
          <w:szCs w:val="24"/>
        </w:rPr>
        <w:t>de visualiser les interactions entre les différents acteurs impliqués dans un scénario.</w:t>
      </w:r>
      <w:commentRangeEnd w:id="1565"/>
      <w:r w:rsidR="00732EB0">
        <w:rPr>
          <w:rStyle w:val="Marquedecommentaire"/>
          <w:b w:val="0"/>
          <w:bCs w:val="0"/>
        </w:rPr>
        <w:commentReference w:id="1565"/>
      </w:r>
    </w:p>
    <w:p w:rsidR="008457F2" w:rsidRDefault="004F47EA">
      <w:pPr>
        <w:pStyle w:val="Paragraphedeliste"/>
        <w:numPr>
          <w:ilvl w:val="3"/>
          <w:numId w:val="8"/>
        </w:numPr>
        <w:tabs>
          <w:tab w:val="left" w:pos="1561"/>
        </w:tabs>
        <w:spacing w:before="159"/>
        <w:ind w:hanging="721"/>
        <w:rPr>
          <w:b/>
          <w:sz w:val="24"/>
          <w:szCs w:val="24"/>
        </w:rPr>
        <w:pPrChange w:id="1569" w:author="Missaoui" w:date="2023-05-13T13:12:00Z">
          <w:pPr>
            <w:pStyle w:val="Paragraphedeliste"/>
            <w:numPr>
              <w:ilvl w:val="3"/>
              <w:numId w:val="47"/>
            </w:numPr>
            <w:tabs>
              <w:tab w:val="left" w:pos="1561"/>
            </w:tabs>
            <w:spacing w:before="159"/>
            <w:ind w:left="3958" w:hanging="721"/>
          </w:pPr>
        </w:pPrChange>
      </w:pPr>
      <w:r w:rsidRPr="00FB1C79">
        <w:rPr>
          <w:b/>
          <w:sz w:val="24"/>
          <w:szCs w:val="24"/>
        </w:rPr>
        <w:t>Diagramme</w:t>
      </w:r>
      <w:r w:rsidR="00732EB0">
        <w:rPr>
          <w:b/>
          <w:sz w:val="24"/>
          <w:szCs w:val="24"/>
        </w:rPr>
        <w:t xml:space="preserve"> </w:t>
      </w:r>
      <w:r w:rsidRPr="00FB1C79">
        <w:rPr>
          <w:b/>
          <w:sz w:val="24"/>
          <w:szCs w:val="24"/>
        </w:rPr>
        <w:t>de</w:t>
      </w:r>
      <w:r w:rsidR="00732EB0">
        <w:rPr>
          <w:b/>
          <w:sz w:val="24"/>
          <w:szCs w:val="24"/>
        </w:rPr>
        <w:t xml:space="preserve"> </w:t>
      </w:r>
      <w:r w:rsidRPr="00FB1C79">
        <w:rPr>
          <w:b/>
          <w:sz w:val="24"/>
          <w:szCs w:val="24"/>
        </w:rPr>
        <w:t>séquence</w:t>
      </w:r>
      <w:r w:rsidR="00732EB0">
        <w:rPr>
          <w:b/>
          <w:sz w:val="24"/>
          <w:szCs w:val="24"/>
        </w:rPr>
        <w:t xml:space="preserve"> </w:t>
      </w:r>
      <w:r w:rsidRPr="00FB1C79">
        <w:rPr>
          <w:b/>
          <w:sz w:val="24"/>
          <w:szCs w:val="24"/>
        </w:rPr>
        <w:t>du CU</w:t>
      </w:r>
      <w:r w:rsidR="00732EB0">
        <w:rPr>
          <w:b/>
          <w:sz w:val="24"/>
          <w:szCs w:val="24"/>
        </w:rPr>
        <w:t xml:space="preserve"> </w:t>
      </w:r>
      <w:r w:rsidRPr="00FB1C79">
        <w:rPr>
          <w:b/>
          <w:sz w:val="24"/>
          <w:szCs w:val="24"/>
        </w:rPr>
        <w:t>«</w:t>
      </w:r>
      <w:r w:rsidR="00732EB0">
        <w:rPr>
          <w:b/>
          <w:sz w:val="24"/>
          <w:szCs w:val="24"/>
        </w:rPr>
        <w:t xml:space="preserve"> </w:t>
      </w:r>
      <w:r w:rsidRPr="00FB1C79">
        <w:rPr>
          <w:b/>
          <w:sz w:val="24"/>
          <w:szCs w:val="24"/>
        </w:rPr>
        <w:t>créer un compte»</w:t>
      </w:r>
    </w:p>
    <w:p w:rsidR="004F47EA" w:rsidRPr="00FB1C79" w:rsidRDefault="004F47EA" w:rsidP="007A314C">
      <w:pPr>
        <w:pStyle w:val="Corpsdetexte"/>
        <w:spacing w:before="1"/>
        <w:jc w:val="center"/>
        <w:rPr>
          <w:b/>
        </w:rPr>
      </w:pPr>
    </w:p>
    <w:p w:rsidR="004F47EA" w:rsidRPr="00732EB0" w:rsidRDefault="004F47EA" w:rsidP="00610736">
      <w:pPr>
        <w:pStyle w:val="Titre7"/>
        <w:tabs>
          <w:tab w:val="left" w:pos="1367"/>
        </w:tabs>
        <w:spacing w:line="360" w:lineRule="auto"/>
        <w:ind w:left="0" w:firstLine="284"/>
        <w:jc w:val="both"/>
        <w:rPr>
          <w:b w:val="0"/>
          <w:bCs w:val="0"/>
          <w:sz w:val="24"/>
          <w:szCs w:val="24"/>
        </w:rPr>
      </w:pPr>
      <w:r w:rsidRPr="00732EB0">
        <w:rPr>
          <w:b w:val="0"/>
          <w:bCs w:val="0"/>
          <w:sz w:val="24"/>
          <w:szCs w:val="24"/>
        </w:rPr>
        <w:t>La</w:t>
      </w:r>
      <w:r w:rsidR="00732EB0" w:rsidRPr="00732EB0">
        <w:rPr>
          <w:b w:val="0"/>
          <w:bCs w:val="0"/>
          <w:sz w:val="24"/>
          <w:szCs w:val="24"/>
        </w:rPr>
        <w:t xml:space="preserve"> </w:t>
      </w:r>
      <w:r w:rsidRPr="00732EB0">
        <w:rPr>
          <w:b w:val="0"/>
          <w:bCs w:val="0"/>
          <w:sz w:val="24"/>
          <w:szCs w:val="24"/>
        </w:rPr>
        <w:t>figure</w:t>
      </w:r>
      <w:r w:rsidR="00732EB0" w:rsidRPr="00732EB0">
        <w:rPr>
          <w:b w:val="0"/>
          <w:bCs w:val="0"/>
          <w:sz w:val="24"/>
          <w:szCs w:val="24"/>
        </w:rPr>
        <w:t xml:space="preserve"> </w:t>
      </w:r>
      <w:r w:rsidRPr="00732EB0">
        <w:rPr>
          <w:b w:val="0"/>
          <w:bCs w:val="0"/>
          <w:sz w:val="24"/>
          <w:szCs w:val="24"/>
        </w:rPr>
        <w:t xml:space="preserve">3.2 </w:t>
      </w:r>
      <w:ins w:id="1570" w:author="Missaoui" w:date="2023-05-14T10:43:00Z">
        <w:r w:rsidR="00610736">
          <w:rPr>
            <w:b w:val="0"/>
            <w:bCs w:val="0"/>
            <w:sz w:val="24"/>
            <w:szCs w:val="24"/>
          </w:rPr>
          <w:t>présent</w:t>
        </w:r>
      </w:ins>
      <w:del w:id="1571" w:author="Missaoui" w:date="2023-05-14T10:43:00Z">
        <w:r w:rsidRPr="00732EB0" w:rsidDel="00610736">
          <w:rPr>
            <w:b w:val="0"/>
            <w:bCs w:val="0"/>
            <w:sz w:val="24"/>
            <w:szCs w:val="24"/>
          </w:rPr>
          <w:delText>détaill</w:delText>
        </w:r>
      </w:del>
      <w:r w:rsidRPr="00732EB0">
        <w:rPr>
          <w:b w:val="0"/>
          <w:bCs w:val="0"/>
          <w:sz w:val="24"/>
          <w:szCs w:val="24"/>
        </w:rPr>
        <w:t>e</w:t>
      </w:r>
      <w:r w:rsidR="00732EB0" w:rsidRPr="00732EB0">
        <w:rPr>
          <w:b w:val="0"/>
          <w:bCs w:val="0"/>
          <w:sz w:val="24"/>
          <w:szCs w:val="24"/>
        </w:rPr>
        <w:t xml:space="preserve"> </w:t>
      </w:r>
      <w:r w:rsidRPr="00732EB0">
        <w:rPr>
          <w:b w:val="0"/>
          <w:bCs w:val="0"/>
          <w:sz w:val="24"/>
          <w:szCs w:val="24"/>
        </w:rPr>
        <w:t>le diagramme</w:t>
      </w:r>
      <w:r w:rsidR="00732EB0" w:rsidRPr="00732EB0">
        <w:rPr>
          <w:b w:val="0"/>
          <w:bCs w:val="0"/>
          <w:sz w:val="24"/>
          <w:szCs w:val="24"/>
        </w:rPr>
        <w:t xml:space="preserve"> </w:t>
      </w:r>
      <w:r w:rsidRPr="00732EB0">
        <w:rPr>
          <w:b w:val="0"/>
          <w:bCs w:val="0"/>
          <w:sz w:val="24"/>
          <w:szCs w:val="24"/>
        </w:rPr>
        <w:t>de</w:t>
      </w:r>
      <w:r w:rsidR="00732EB0" w:rsidRPr="00732EB0">
        <w:rPr>
          <w:b w:val="0"/>
          <w:bCs w:val="0"/>
          <w:sz w:val="24"/>
          <w:szCs w:val="24"/>
        </w:rPr>
        <w:t xml:space="preserve"> </w:t>
      </w:r>
      <w:r w:rsidRPr="00732EB0">
        <w:rPr>
          <w:b w:val="0"/>
          <w:bCs w:val="0"/>
          <w:sz w:val="24"/>
          <w:szCs w:val="24"/>
        </w:rPr>
        <w:t>séquence</w:t>
      </w:r>
      <w:r w:rsidR="00732EB0" w:rsidRPr="00732EB0">
        <w:rPr>
          <w:b w:val="0"/>
          <w:bCs w:val="0"/>
          <w:sz w:val="24"/>
          <w:szCs w:val="24"/>
        </w:rPr>
        <w:t xml:space="preserve"> </w:t>
      </w:r>
      <w:r w:rsidRPr="00732EB0">
        <w:rPr>
          <w:b w:val="0"/>
          <w:bCs w:val="0"/>
          <w:sz w:val="24"/>
          <w:szCs w:val="24"/>
        </w:rPr>
        <w:t>relatif au CU</w:t>
      </w:r>
      <w:r w:rsidR="00732EB0" w:rsidRPr="00732EB0">
        <w:rPr>
          <w:b w:val="0"/>
          <w:bCs w:val="0"/>
          <w:sz w:val="24"/>
          <w:szCs w:val="24"/>
        </w:rPr>
        <w:t xml:space="preserve"> </w:t>
      </w:r>
      <w:r w:rsidRPr="00732EB0">
        <w:rPr>
          <w:b w:val="0"/>
          <w:bCs w:val="0"/>
          <w:sz w:val="24"/>
          <w:szCs w:val="24"/>
        </w:rPr>
        <w:t>«</w:t>
      </w:r>
      <w:ins w:id="1572" w:author="Missaoui" w:date="2023-05-14T10:43:00Z">
        <w:r w:rsidR="00610736">
          <w:rPr>
            <w:b w:val="0"/>
            <w:bCs w:val="0"/>
            <w:sz w:val="24"/>
            <w:szCs w:val="24"/>
          </w:rPr>
          <w:t xml:space="preserve"> </w:t>
        </w:r>
      </w:ins>
      <w:r w:rsidRPr="00732EB0">
        <w:rPr>
          <w:b w:val="0"/>
          <w:bCs w:val="0"/>
          <w:sz w:val="24"/>
          <w:szCs w:val="24"/>
        </w:rPr>
        <w:t>créer un</w:t>
      </w:r>
      <w:r w:rsidR="00732EB0" w:rsidRPr="00732EB0">
        <w:rPr>
          <w:b w:val="0"/>
          <w:bCs w:val="0"/>
          <w:sz w:val="24"/>
          <w:szCs w:val="24"/>
        </w:rPr>
        <w:t xml:space="preserve"> </w:t>
      </w:r>
      <w:r w:rsidRPr="00732EB0">
        <w:rPr>
          <w:b w:val="0"/>
          <w:bCs w:val="0"/>
          <w:sz w:val="24"/>
          <w:szCs w:val="24"/>
        </w:rPr>
        <w:t>compte ».</w:t>
      </w:r>
    </w:p>
    <w:p w:rsidR="004F47EA" w:rsidRPr="00732EB0" w:rsidRDefault="004F47EA" w:rsidP="00610736">
      <w:pPr>
        <w:pStyle w:val="Titre7"/>
        <w:tabs>
          <w:tab w:val="left" w:pos="1367"/>
        </w:tabs>
        <w:spacing w:line="360" w:lineRule="auto"/>
        <w:ind w:left="0" w:firstLine="284"/>
        <w:jc w:val="both"/>
        <w:rPr>
          <w:b w:val="0"/>
          <w:bCs w:val="0"/>
          <w:sz w:val="24"/>
          <w:szCs w:val="24"/>
        </w:rPr>
      </w:pPr>
      <w:del w:id="1573" w:author="Missaoui" w:date="2023-05-14T10:43:00Z">
        <w:r w:rsidRPr="00732EB0" w:rsidDel="00610736">
          <w:rPr>
            <w:b w:val="0"/>
            <w:bCs w:val="0"/>
            <w:sz w:val="24"/>
            <w:szCs w:val="24"/>
          </w:rPr>
          <w:delText xml:space="preserve">Dans le menu principal, l'utilisateur va accéder à la plateforme </w:delText>
        </w:r>
      </w:del>
      <w:ins w:id="1574" w:author="Missaoui" w:date="2023-05-14T10:43:00Z">
        <w:r w:rsidR="00610736">
          <w:rPr>
            <w:b w:val="0"/>
            <w:bCs w:val="0"/>
            <w:sz w:val="24"/>
            <w:szCs w:val="24"/>
          </w:rPr>
          <w:t>P</w:t>
        </w:r>
      </w:ins>
      <w:del w:id="1575" w:author="Missaoui" w:date="2023-05-14T10:43:00Z">
        <w:r w:rsidRPr="00732EB0" w:rsidDel="00610736">
          <w:rPr>
            <w:b w:val="0"/>
            <w:bCs w:val="0"/>
            <w:sz w:val="24"/>
            <w:szCs w:val="24"/>
          </w:rPr>
          <w:delText>p</w:delText>
        </w:r>
      </w:del>
      <w:r w:rsidRPr="00732EB0">
        <w:rPr>
          <w:b w:val="0"/>
          <w:bCs w:val="0"/>
          <w:sz w:val="24"/>
          <w:szCs w:val="24"/>
        </w:rPr>
        <w:t>our créer un nouveau compte</w:t>
      </w:r>
      <w:ins w:id="1576" w:author="Missaoui" w:date="2023-05-14T10:43:00Z">
        <w:r w:rsidR="00610736">
          <w:rPr>
            <w:b w:val="0"/>
            <w:bCs w:val="0"/>
            <w:sz w:val="24"/>
            <w:szCs w:val="24"/>
          </w:rPr>
          <w:t>, l</w:t>
        </w:r>
        <w:r w:rsidR="00610736">
          <w:rPr>
            <w:b w:val="0"/>
            <w:bCs w:val="0"/>
            <w:sz w:val="24"/>
            <w:szCs w:val="24"/>
          </w:rPr>
          <w:t>’</w:t>
        </w:r>
        <w:r w:rsidR="00610736">
          <w:rPr>
            <w:b w:val="0"/>
            <w:bCs w:val="0"/>
            <w:sz w:val="24"/>
            <w:szCs w:val="24"/>
          </w:rPr>
          <w:t xml:space="preserve">utilisateur </w:t>
        </w:r>
      </w:ins>
      <w:del w:id="1577" w:author="Missaoui" w:date="2023-05-14T10:43:00Z">
        <w:r w:rsidRPr="00732EB0" w:rsidDel="00610736">
          <w:rPr>
            <w:b w:val="0"/>
            <w:bCs w:val="0"/>
            <w:sz w:val="24"/>
            <w:szCs w:val="24"/>
          </w:rPr>
          <w:delText>.</w:delText>
        </w:r>
        <w:r w:rsidR="00732EB0" w:rsidRPr="00732EB0" w:rsidDel="00610736">
          <w:rPr>
            <w:b w:val="0"/>
            <w:bCs w:val="0"/>
            <w:sz w:val="24"/>
            <w:szCs w:val="24"/>
          </w:rPr>
          <w:delText xml:space="preserve"> </w:delText>
        </w:r>
      </w:del>
      <w:del w:id="1578" w:author="Missaoui" w:date="2023-05-14T10:44:00Z">
        <w:r w:rsidRPr="00732EB0" w:rsidDel="00610736">
          <w:rPr>
            <w:b w:val="0"/>
            <w:bCs w:val="0"/>
            <w:sz w:val="24"/>
            <w:szCs w:val="24"/>
          </w:rPr>
          <w:delText xml:space="preserve">En </w:delText>
        </w:r>
      </w:del>
      <w:r w:rsidRPr="00732EB0">
        <w:rPr>
          <w:b w:val="0"/>
          <w:bCs w:val="0"/>
          <w:sz w:val="24"/>
          <w:szCs w:val="24"/>
        </w:rPr>
        <w:t>cliqu</w:t>
      </w:r>
      <w:ins w:id="1579" w:author="Missaoui" w:date="2023-05-14T10:44:00Z">
        <w:r w:rsidR="00610736">
          <w:rPr>
            <w:b w:val="0"/>
            <w:bCs w:val="0"/>
            <w:sz w:val="24"/>
            <w:szCs w:val="24"/>
          </w:rPr>
          <w:t>e</w:t>
        </w:r>
      </w:ins>
      <w:del w:id="1580" w:author="Missaoui" w:date="2023-05-14T10:44:00Z">
        <w:r w:rsidRPr="00732EB0" w:rsidDel="00610736">
          <w:rPr>
            <w:b w:val="0"/>
            <w:bCs w:val="0"/>
            <w:sz w:val="24"/>
            <w:szCs w:val="24"/>
          </w:rPr>
          <w:delText>ant</w:delText>
        </w:r>
      </w:del>
      <w:r w:rsidRPr="00732EB0">
        <w:rPr>
          <w:b w:val="0"/>
          <w:bCs w:val="0"/>
          <w:sz w:val="24"/>
          <w:szCs w:val="24"/>
        </w:rPr>
        <w:t xml:space="preserve"> sur le bouton « </w:t>
      </w:r>
      <w:del w:id="1581" w:author="Missaoui" w:date="2023-05-14T10:44:00Z">
        <w:r w:rsidRPr="00610736" w:rsidDel="00610736">
          <w:rPr>
            <w:b w:val="0"/>
            <w:bCs w:val="0"/>
            <w:sz w:val="24"/>
            <w:szCs w:val="24"/>
            <w:highlight w:val="yellow"/>
            <w:rPrChange w:id="1582" w:author="Missaoui" w:date="2023-05-14T10:44:00Z">
              <w:rPr>
                <w:b w:val="0"/>
                <w:bCs w:val="0"/>
                <w:sz w:val="24"/>
                <w:szCs w:val="24"/>
              </w:rPr>
            </w:rPrChange>
          </w:rPr>
          <w:delText>créer compte</w:delText>
        </w:r>
      </w:del>
      <w:ins w:id="1583" w:author="Missaoui" w:date="2023-05-14T10:44:00Z">
        <w:r w:rsidR="00610736" w:rsidRPr="00610736">
          <w:rPr>
            <w:b w:val="0"/>
            <w:bCs w:val="0"/>
            <w:sz w:val="24"/>
            <w:szCs w:val="24"/>
            <w:highlight w:val="yellow"/>
            <w:rPrChange w:id="1584" w:author="Missaoui" w:date="2023-05-14T10:44:00Z">
              <w:rPr>
                <w:b w:val="0"/>
                <w:bCs w:val="0"/>
                <w:sz w:val="24"/>
                <w:szCs w:val="24"/>
              </w:rPr>
            </w:rPrChange>
          </w:rPr>
          <w:t>Register</w:t>
        </w:r>
      </w:ins>
      <w:r w:rsidRPr="00732EB0">
        <w:rPr>
          <w:b w:val="0"/>
          <w:bCs w:val="0"/>
          <w:sz w:val="24"/>
          <w:szCs w:val="24"/>
        </w:rPr>
        <w:t xml:space="preserve"> », une requête de création d’un compte est envoyée au</w:t>
      </w:r>
      <w:r w:rsidR="00732EB0" w:rsidRPr="00732EB0">
        <w:rPr>
          <w:b w:val="0"/>
          <w:bCs w:val="0"/>
          <w:sz w:val="24"/>
          <w:szCs w:val="24"/>
        </w:rPr>
        <w:t xml:space="preserve"> </w:t>
      </w:r>
      <w:r w:rsidRPr="00732EB0">
        <w:rPr>
          <w:b w:val="0"/>
          <w:bCs w:val="0"/>
          <w:sz w:val="24"/>
          <w:szCs w:val="24"/>
        </w:rPr>
        <w:t>système</w:t>
      </w:r>
      <w:r w:rsidR="00732EB0" w:rsidRPr="00732EB0">
        <w:rPr>
          <w:b w:val="0"/>
          <w:bCs w:val="0"/>
          <w:sz w:val="24"/>
          <w:szCs w:val="24"/>
        </w:rPr>
        <w:t xml:space="preserve"> </w:t>
      </w:r>
      <w:r w:rsidRPr="00732EB0">
        <w:rPr>
          <w:b w:val="0"/>
          <w:bCs w:val="0"/>
          <w:sz w:val="24"/>
          <w:szCs w:val="24"/>
        </w:rPr>
        <w:t>qui répond par</w:t>
      </w:r>
      <w:r w:rsidR="00732EB0" w:rsidRPr="00732EB0">
        <w:rPr>
          <w:b w:val="0"/>
          <w:bCs w:val="0"/>
          <w:sz w:val="24"/>
          <w:szCs w:val="24"/>
        </w:rPr>
        <w:t xml:space="preserve"> </w:t>
      </w:r>
      <w:r w:rsidRPr="00732EB0">
        <w:rPr>
          <w:b w:val="0"/>
          <w:bCs w:val="0"/>
          <w:sz w:val="24"/>
          <w:szCs w:val="24"/>
        </w:rPr>
        <w:t>l’affichage</w:t>
      </w:r>
      <w:r w:rsidR="00732EB0" w:rsidRPr="00732EB0">
        <w:rPr>
          <w:b w:val="0"/>
          <w:bCs w:val="0"/>
          <w:sz w:val="24"/>
          <w:szCs w:val="24"/>
        </w:rPr>
        <w:t xml:space="preserve"> </w:t>
      </w:r>
      <w:r w:rsidRPr="00732EB0">
        <w:rPr>
          <w:b w:val="0"/>
          <w:bCs w:val="0"/>
          <w:sz w:val="24"/>
          <w:szCs w:val="24"/>
        </w:rPr>
        <w:t>de</w:t>
      </w:r>
      <w:r w:rsidR="00732EB0" w:rsidRPr="00732EB0">
        <w:rPr>
          <w:b w:val="0"/>
          <w:bCs w:val="0"/>
          <w:sz w:val="24"/>
          <w:szCs w:val="24"/>
        </w:rPr>
        <w:t xml:space="preserve"> </w:t>
      </w:r>
      <w:r w:rsidRPr="00732EB0">
        <w:rPr>
          <w:b w:val="0"/>
          <w:bCs w:val="0"/>
          <w:sz w:val="24"/>
          <w:szCs w:val="24"/>
        </w:rPr>
        <w:t>l’interface</w:t>
      </w:r>
      <w:ins w:id="1585" w:author="Missaoui" w:date="2023-05-14T10:44:00Z">
        <w:r w:rsidR="00610736">
          <w:rPr>
            <w:b w:val="0"/>
            <w:bCs w:val="0"/>
            <w:sz w:val="24"/>
            <w:szCs w:val="24"/>
          </w:rPr>
          <w:t xml:space="preserve"> de création d</w:t>
        </w:r>
        <w:r w:rsidR="00610736">
          <w:rPr>
            <w:b w:val="0"/>
            <w:bCs w:val="0"/>
            <w:sz w:val="24"/>
            <w:szCs w:val="24"/>
          </w:rPr>
          <w:t>’</w:t>
        </w:r>
        <w:r w:rsidR="00610736">
          <w:rPr>
            <w:b w:val="0"/>
            <w:bCs w:val="0"/>
            <w:sz w:val="24"/>
            <w:szCs w:val="24"/>
          </w:rPr>
          <w:t>un compte.</w:t>
        </w:r>
      </w:ins>
      <w:del w:id="1586" w:author="Missaoui" w:date="2023-05-14T10:44:00Z">
        <w:r w:rsidR="00732EB0" w:rsidRPr="00732EB0" w:rsidDel="00610736">
          <w:rPr>
            <w:b w:val="0"/>
            <w:bCs w:val="0"/>
            <w:sz w:val="24"/>
            <w:szCs w:val="24"/>
          </w:rPr>
          <w:delText xml:space="preserve"> </w:delText>
        </w:r>
        <w:r w:rsidRPr="00732EB0" w:rsidDel="00610736">
          <w:rPr>
            <w:b w:val="0"/>
            <w:bCs w:val="0"/>
            <w:sz w:val="24"/>
            <w:szCs w:val="24"/>
          </w:rPr>
          <w:delText>«créer un compte ».</w:delText>
        </w:r>
      </w:del>
    </w:p>
    <w:p w:rsidR="00610736" w:rsidRDefault="004F47EA" w:rsidP="00610736">
      <w:pPr>
        <w:pStyle w:val="Titre7"/>
        <w:tabs>
          <w:tab w:val="left" w:pos="1367"/>
        </w:tabs>
        <w:spacing w:line="360" w:lineRule="auto"/>
        <w:ind w:left="0" w:firstLine="284"/>
        <w:jc w:val="both"/>
        <w:rPr>
          <w:ins w:id="1587" w:author="Missaoui" w:date="2023-05-14T10:49:00Z"/>
          <w:b w:val="0"/>
          <w:bCs w:val="0"/>
          <w:sz w:val="24"/>
          <w:szCs w:val="24"/>
        </w:rPr>
        <w:pPrChange w:id="1588" w:author="Missaoui" w:date="2023-05-14T10:46:00Z">
          <w:pPr>
            <w:pStyle w:val="Paragraphedeliste"/>
            <w:numPr>
              <w:ilvl w:val="4"/>
              <w:numId w:val="47"/>
            </w:numPr>
            <w:tabs>
              <w:tab w:val="left" w:pos="1656"/>
              <w:tab w:val="left" w:pos="1657"/>
            </w:tabs>
            <w:spacing w:line="350" w:lineRule="auto"/>
            <w:ind w:left="4904" w:right="333" w:hanging="360"/>
          </w:pPr>
        </w:pPrChange>
      </w:pPr>
      <w:r w:rsidRPr="00732EB0">
        <w:rPr>
          <w:b w:val="0"/>
          <w:bCs w:val="0"/>
          <w:sz w:val="24"/>
          <w:szCs w:val="24"/>
        </w:rPr>
        <w:t>L’utilisateur,</w:t>
      </w:r>
      <w:r w:rsidR="00732EB0" w:rsidRPr="00732EB0">
        <w:rPr>
          <w:b w:val="0"/>
          <w:bCs w:val="0"/>
          <w:sz w:val="24"/>
          <w:szCs w:val="24"/>
        </w:rPr>
        <w:t xml:space="preserve"> </w:t>
      </w:r>
      <w:del w:id="1589" w:author="Missaoui" w:date="2023-05-14T10:44:00Z">
        <w:r w:rsidRPr="00732EB0" w:rsidDel="00610736">
          <w:rPr>
            <w:b w:val="0"/>
            <w:bCs w:val="0"/>
            <w:sz w:val="24"/>
            <w:szCs w:val="24"/>
          </w:rPr>
          <w:delText>à</w:delText>
        </w:r>
        <w:r w:rsidR="00732EB0" w:rsidRPr="00732EB0" w:rsidDel="00610736">
          <w:rPr>
            <w:b w:val="0"/>
            <w:bCs w:val="0"/>
            <w:sz w:val="24"/>
            <w:szCs w:val="24"/>
          </w:rPr>
          <w:delText xml:space="preserve"> </w:delText>
        </w:r>
        <w:r w:rsidRPr="00732EB0" w:rsidDel="00610736">
          <w:rPr>
            <w:b w:val="0"/>
            <w:bCs w:val="0"/>
            <w:sz w:val="24"/>
            <w:szCs w:val="24"/>
          </w:rPr>
          <w:delText>son</w:delText>
        </w:r>
        <w:r w:rsidR="00732EB0" w:rsidRPr="00732EB0" w:rsidDel="00610736">
          <w:rPr>
            <w:b w:val="0"/>
            <w:bCs w:val="0"/>
            <w:sz w:val="24"/>
            <w:szCs w:val="24"/>
          </w:rPr>
          <w:delText xml:space="preserve"> </w:delText>
        </w:r>
        <w:r w:rsidRPr="00732EB0" w:rsidDel="00610736">
          <w:rPr>
            <w:b w:val="0"/>
            <w:bCs w:val="0"/>
            <w:sz w:val="24"/>
            <w:szCs w:val="24"/>
          </w:rPr>
          <w:delText>tour</w:delText>
        </w:r>
      </w:del>
      <w:ins w:id="1590" w:author="Missaoui" w:date="2023-05-14T10:44:00Z">
        <w:r w:rsidR="00610736">
          <w:rPr>
            <w:b w:val="0"/>
            <w:bCs w:val="0"/>
            <w:sz w:val="24"/>
            <w:szCs w:val="24"/>
          </w:rPr>
          <w:t>ainsi</w:t>
        </w:r>
      </w:ins>
      <w:r w:rsidRPr="00732EB0">
        <w:rPr>
          <w:b w:val="0"/>
          <w:bCs w:val="0"/>
          <w:sz w:val="24"/>
          <w:szCs w:val="24"/>
        </w:rPr>
        <w:t>,</w:t>
      </w:r>
      <w:r w:rsidR="00732EB0" w:rsidRPr="00732EB0">
        <w:rPr>
          <w:b w:val="0"/>
          <w:bCs w:val="0"/>
          <w:sz w:val="24"/>
          <w:szCs w:val="24"/>
        </w:rPr>
        <w:t xml:space="preserve"> </w:t>
      </w:r>
      <w:r w:rsidRPr="00732EB0">
        <w:rPr>
          <w:b w:val="0"/>
          <w:bCs w:val="0"/>
          <w:sz w:val="24"/>
          <w:szCs w:val="24"/>
        </w:rPr>
        <w:t>remplit</w:t>
      </w:r>
      <w:r w:rsidR="00732EB0" w:rsidRPr="00732EB0">
        <w:rPr>
          <w:b w:val="0"/>
          <w:bCs w:val="0"/>
          <w:sz w:val="24"/>
          <w:szCs w:val="24"/>
        </w:rPr>
        <w:t xml:space="preserve"> </w:t>
      </w:r>
      <w:r w:rsidRPr="00732EB0">
        <w:rPr>
          <w:b w:val="0"/>
          <w:bCs w:val="0"/>
          <w:sz w:val="24"/>
          <w:szCs w:val="24"/>
        </w:rPr>
        <w:t>le</w:t>
      </w:r>
      <w:r w:rsidR="00732EB0" w:rsidRPr="00732EB0">
        <w:rPr>
          <w:b w:val="0"/>
          <w:bCs w:val="0"/>
          <w:sz w:val="24"/>
          <w:szCs w:val="24"/>
        </w:rPr>
        <w:t xml:space="preserve"> </w:t>
      </w:r>
      <w:r w:rsidRPr="00732EB0">
        <w:rPr>
          <w:b w:val="0"/>
          <w:bCs w:val="0"/>
          <w:sz w:val="24"/>
          <w:szCs w:val="24"/>
        </w:rPr>
        <w:t>formulaire</w:t>
      </w:r>
      <w:ins w:id="1591" w:author="Missaoui" w:date="2023-05-14T10:45:00Z">
        <w:r w:rsidR="00610736">
          <w:rPr>
            <w:b w:val="0"/>
            <w:bCs w:val="0"/>
            <w:sz w:val="24"/>
            <w:szCs w:val="24"/>
          </w:rPr>
          <w:t xml:space="preserve"> et </w:t>
        </w:r>
      </w:ins>
      <w:del w:id="1592" w:author="Missaoui" w:date="2023-05-14T10:45:00Z">
        <w:r w:rsidRPr="00732EB0" w:rsidDel="00610736">
          <w:rPr>
            <w:b w:val="0"/>
            <w:bCs w:val="0"/>
            <w:sz w:val="24"/>
            <w:szCs w:val="24"/>
          </w:rPr>
          <w:delText>.  Une</w:delText>
        </w:r>
        <w:r w:rsidR="00732EB0" w:rsidRPr="00732EB0" w:rsidDel="00610736">
          <w:rPr>
            <w:b w:val="0"/>
            <w:bCs w:val="0"/>
            <w:sz w:val="24"/>
            <w:szCs w:val="24"/>
          </w:rPr>
          <w:delText xml:space="preserve"> </w:delText>
        </w:r>
        <w:r w:rsidRPr="00732EB0" w:rsidDel="00610736">
          <w:rPr>
            <w:b w:val="0"/>
            <w:bCs w:val="0"/>
            <w:sz w:val="24"/>
            <w:szCs w:val="24"/>
          </w:rPr>
          <w:delText>fois</w:delText>
        </w:r>
        <w:r w:rsidR="00732EB0" w:rsidRPr="00732EB0" w:rsidDel="00610736">
          <w:rPr>
            <w:b w:val="0"/>
            <w:bCs w:val="0"/>
            <w:sz w:val="24"/>
            <w:szCs w:val="24"/>
          </w:rPr>
          <w:delText xml:space="preserve"> </w:delText>
        </w:r>
        <w:r w:rsidRPr="00732EB0" w:rsidDel="00610736">
          <w:rPr>
            <w:b w:val="0"/>
            <w:bCs w:val="0"/>
            <w:sz w:val="24"/>
            <w:szCs w:val="24"/>
          </w:rPr>
          <w:delText>l'utilisateur</w:delText>
        </w:r>
        <w:r w:rsidR="00732EB0" w:rsidRPr="00732EB0" w:rsidDel="00610736">
          <w:rPr>
            <w:b w:val="0"/>
            <w:bCs w:val="0"/>
            <w:sz w:val="24"/>
            <w:szCs w:val="24"/>
          </w:rPr>
          <w:delText xml:space="preserve"> </w:delText>
        </w:r>
      </w:del>
      <w:r w:rsidRPr="00732EB0">
        <w:rPr>
          <w:b w:val="0"/>
          <w:bCs w:val="0"/>
          <w:sz w:val="24"/>
          <w:szCs w:val="24"/>
        </w:rPr>
        <w:t>clique</w:t>
      </w:r>
      <w:r w:rsidR="00732EB0" w:rsidRPr="00732EB0">
        <w:rPr>
          <w:b w:val="0"/>
          <w:bCs w:val="0"/>
          <w:sz w:val="24"/>
          <w:szCs w:val="24"/>
        </w:rPr>
        <w:t xml:space="preserve"> </w:t>
      </w:r>
      <w:r w:rsidRPr="00732EB0">
        <w:rPr>
          <w:b w:val="0"/>
          <w:bCs w:val="0"/>
          <w:sz w:val="24"/>
          <w:szCs w:val="24"/>
        </w:rPr>
        <w:t>sur</w:t>
      </w:r>
      <w:r w:rsidR="00732EB0" w:rsidRPr="00732EB0">
        <w:rPr>
          <w:b w:val="0"/>
          <w:bCs w:val="0"/>
          <w:sz w:val="24"/>
          <w:szCs w:val="24"/>
        </w:rPr>
        <w:t xml:space="preserve"> </w:t>
      </w:r>
      <w:r w:rsidRPr="00732EB0">
        <w:rPr>
          <w:b w:val="0"/>
          <w:bCs w:val="0"/>
          <w:sz w:val="24"/>
          <w:szCs w:val="24"/>
        </w:rPr>
        <w:t>le</w:t>
      </w:r>
      <w:r w:rsidR="00732EB0" w:rsidRPr="00732EB0">
        <w:rPr>
          <w:b w:val="0"/>
          <w:bCs w:val="0"/>
          <w:sz w:val="24"/>
          <w:szCs w:val="24"/>
        </w:rPr>
        <w:t xml:space="preserve"> </w:t>
      </w:r>
      <w:r w:rsidRPr="00732EB0">
        <w:rPr>
          <w:b w:val="0"/>
          <w:bCs w:val="0"/>
          <w:sz w:val="24"/>
          <w:szCs w:val="24"/>
        </w:rPr>
        <w:t>bouton</w:t>
      </w:r>
      <w:r w:rsidR="00732EB0" w:rsidRPr="00732EB0">
        <w:rPr>
          <w:b w:val="0"/>
          <w:bCs w:val="0"/>
          <w:sz w:val="24"/>
          <w:szCs w:val="24"/>
        </w:rPr>
        <w:t xml:space="preserve"> </w:t>
      </w:r>
      <w:r w:rsidRPr="00732EB0">
        <w:rPr>
          <w:b w:val="0"/>
          <w:bCs w:val="0"/>
          <w:sz w:val="24"/>
          <w:szCs w:val="24"/>
        </w:rPr>
        <w:t>«</w:t>
      </w:r>
      <w:ins w:id="1593" w:author="Missaoui" w:date="2023-05-14T10:45:00Z">
        <w:r w:rsidR="00610736" w:rsidRPr="00610736">
          <w:rPr>
            <w:b w:val="0"/>
            <w:bCs w:val="0"/>
            <w:sz w:val="24"/>
            <w:szCs w:val="24"/>
            <w:highlight w:val="yellow"/>
            <w:rPrChange w:id="1594" w:author="Missaoui" w:date="2023-05-14T10:45:00Z">
              <w:rPr>
                <w:b/>
                <w:bCs/>
                <w:sz w:val="24"/>
                <w:szCs w:val="24"/>
              </w:rPr>
            </w:rPrChange>
          </w:rPr>
          <w:t>register</w:t>
        </w:r>
        <w:r w:rsidR="00610736">
          <w:rPr>
            <w:b w:val="0"/>
            <w:bCs w:val="0"/>
            <w:sz w:val="24"/>
            <w:szCs w:val="24"/>
          </w:rPr>
          <w:t xml:space="preserve"> </w:t>
        </w:r>
      </w:ins>
      <w:del w:id="1595" w:author="Missaoui" w:date="2023-05-14T10:45:00Z">
        <w:r w:rsidRPr="00732EB0" w:rsidDel="00610736">
          <w:rPr>
            <w:b w:val="0"/>
            <w:bCs w:val="0"/>
            <w:sz w:val="24"/>
            <w:szCs w:val="24"/>
          </w:rPr>
          <w:delText>créer</w:delText>
        </w:r>
      </w:del>
      <w:r w:rsidRPr="00732EB0">
        <w:rPr>
          <w:b w:val="0"/>
          <w:bCs w:val="0"/>
          <w:sz w:val="24"/>
          <w:szCs w:val="24"/>
        </w:rPr>
        <w:t>»,</w:t>
      </w:r>
      <w:ins w:id="1596" w:author="Missaoui" w:date="2023-05-14T10:45:00Z">
        <w:r w:rsidR="00610736">
          <w:rPr>
            <w:b w:val="0"/>
            <w:bCs w:val="0"/>
            <w:sz w:val="24"/>
            <w:szCs w:val="24"/>
          </w:rPr>
          <w:t xml:space="preserve"> </w:t>
        </w:r>
      </w:ins>
      <w:ins w:id="1597" w:author="Missaoui" w:date="2023-05-14T10:49:00Z">
        <w:r w:rsidR="00610736" w:rsidRPr="00610736">
          <w:rPr>
            <w:b w:val="0"/>
            <w:bCs w:val="0"/>
            <w:sz w:val="24"/>
            <w:szCs w:val="24"/>
          </w:rPr>
          <w:t>Le système vérifie les données saisies où trois cas se présentent</w:t>
        </w:r>
      </w:ins>
      <w:ins w:id="1598" w:author="Missaoui" w:date="2023-05-14T10:50:00Z">
        <w:r w:rsidR="00610736">
          <w:rPr>
            <w:b w:val="0"/>
            <w:bCs w:val="0"/>
            <w:sz w:val="24"/>
            <w:szCs w:val="24"/>
          </w:rPr>
          <w:t> </w:t>
        </w:r>
        <w:r w:rsidR="00610736">
          <w:rPr>
            <w:b w:val="0"/>
            <w:bCs w:val="0"/>
            <w:sz w:val="24"/>
            <w:szCs w:val="24"/>
          </w:rPr>
          <w:t>:</w:t>
        </w:r>
      </w:ins>
    </w:p>
    <w:p w:rsidR="004F47EA" w:rsidRPr="00732EB0" w:rsidDel="00610736" w:rsidRDefault="004F47EA" w:rsidP="00610736">
      <w:pPr>
        <w:pStyle w:val="Titre7"/>
        <w:numPr>
          <w:ilvl w:val="0"/>
          <w:numId w:val="92"/>
        </w:numPr>
        <w:tabs>
          <w:tab w:val="left" w:pos="1367"/>
        </w:tabs>
        <w:spacing w:line="360" w:lineRule="auto"/>
        <w:jc w:val="both"/>
        <w:rPr>
          <w:del w:id="1599" w:author="Missaoui" w:date="2023-05-14T10:49:00Z"/>
          <w:b w:val="0"/>
          <w:bCs w:val="0"/>
          <w:sz w:val="24"/>
          <w:szCs w:val="24"/>
        </w:rPr>
        <w:pPrChange w:id="1600" w:author="Missaoui" w:date="2023-05-14T10:50:00Z">
          <w:pPr>
            <w:pStyle w:val="Titre7"/>
            <w:tabs>
              <w:tab w:val="left" w:pos="1367"/>
            </w:tabs>
            <w:spacing w:line="360" w:lineRule="auto"/>
            <w:ind w:left="0" w:firstLine="284"/>
            <w:jc w:val="both"/>
          </w:pPr>
        </w:pPrChange>
      </w:pPr>
      <w:del w:id="1601" w:author="Missaoui" w:date="2023-05-14T10:49:00Z">
        <w:r w:rsidRPr="00732EB0" w:rsidDel="00610736">
          <w:rPr>
            <w:b w:val="0"/>
            <w:bCs w:val="0"/>
            <w:sz w:val="24"/>
            <w:szCs w:val="24"/>
          </w:rPr>
          <w:lastRenderedPageBreak/>
          <w:delText>le système</w:delText>
        </w:r>
        <w:r w:rsidR="00732EB0" w:rsidRPr="00732EB0" w:rsidDel="00610736">
          <w:rPr>
            <w:b w:val="0"/>
            <w:bCs w:val="0"/>
            <w:sz w:val="24"/>
            <w:szCs w:val="24"/>
          </w:rPr>
          <w:delText xml:space="preserve"> </w:delText>
        </w:r>
        <w:r w:rsidRPr="00732EB0" w:rsidDel="00610736">
          <w:rPr>
            <w:b w:val="0"/>
            <w:bCs w:val="0"/>
            <w:sz w:val="24"/>
            <w:szCs w:val="24"/>
          </w:rPr>
          <w:delText>vérifie</w:delText>
        </w:r>
        <w:r w:rsidR="00732EB0" w:rsidRPr="00732EB0" w:rsidDel="00610736">
          <w:rPr>
            <w:b w:val="0"/>
            <w:bCs w:val="0"/>
            <w:sz w:val="24"/>
            <w:szCs w:val="24"/>
          </w:rPr>
          <w:delText xml:space="preserve"> </w:delText>
        </w:r>
        <w:r w:rsidRPr="00732EB0" w:rsidDel="00610736">
          <w:rPr>
            <w:b w:val="0"/>
            <w:bCs w:val="0"/>
            <w:sz w:val="24"/>
            <w:szCs w:val="24"/>
          </w:rPr>
          <w:delText>les</w:delText>
        </w:r>
        <w:r w:rsidR="00732EB0" w:rsidRPr="00732EB0" w:rsidDel="00610736">
          <w:rPr>
            <w:b w:val="0"/>
            <w:bCs w:val="0"/>
            <w:sz w:val="24"/>
            <w:szCs w:val="24"/>
          </w:rPr>
          <w:delText xml:space="preserve"> </w:delText>
        </w:r>
        <w:r w:rsidRPr="00732EB0" w:rsidDel="00610736">
          <w:rPr>
            <w:b w:val="0"/>
            <w:bCs w:val="0"/>
            <w:sz w:val="24"/>
            <w:szCs w:val="24"/>
          </w:rPr>
          <w:delText>données</w:delText>
        </w:r>
        <w:r w:rsidR="00732EB0" w:rsidRPr="00732EB0" w:rsidDel="00610736">
          <w:rPr>
            <w:b w:val="0"/>
            <w:bCs w:val="0"/>
            <w:sz w:val="24"/>
            <w:szCs w:val="24"/>
          </w:rPr>
          <w:delText xml:space="preserve"> </w:delText>
        </w:r>
        <w:r w:rsidRPr="00732EB0" w:rsidDel="00610736">
          <w:rPr>
            <w:b w:val="0"/>
            <w:bCs w:val="0"/>
            <w:sz w:val="24"/>
            <w:szCs w:val="24"/>
          </w:rPr>
          <w:delText>saisies</w:delText>
        </w:r>
      </w:del>
      <w:del w:id="1602" w:author="Missaoui" w:date="2023-05-14T10:45:00Z">
        <w:r w:rsidRPr="00732EB0" w:rsidDel="00610736">
          <w:rPr>
            <w:b w:val="0"/>
            <w:bCs w:val="0"/>
            <w:sz w:val="24"/>
            <w:szCs w:val="24"/>
          </w:rPr>
          <w:delText>. Si</w:delText>
        </w:r>
        <w:r w:rsidR="00732EB0" w:rsidRPr="00732EB0" w:rsidDel="00610736">
          <w:rPr>
            <w:b w:val="0"/>
            <w:bCs w:val="0"/>
            <w:sz w:val="24"/>
            <w:szCs w:val="24"/>
          </w:rPr>
          <w:delText xml:space="preserve"> </w:delText>
        </w:r>
        <w:r w:rsidRPr="00732EB0" w:rsidDel="00610736">
          <w:rPr>
            <w:b w:val="0"/>
            <w:bCs w:val="0"/>
            <w:sz w:val="24"/>
            <w:szCs w:val="24"/>
          </w:rPr>
          <w:delText>les données</w:delText>
        </w:r>
        <w:r w:rsidR="00732EB0" w:rsidRPr="00732EB0" w:rsidDel="00610736">
          <w:rPr>
            <w:b w:val="0"/>
            <w:bCs w:val="0"/>
            <w:sz w:val="24"/>
            <w:szCs w:val="24"/>
          </w:rPr>
          <w:delText xml:space="preserve"> sont</w:delText>
        </w:r>
      </w:del>
      <w:del w:id="1603" w:author="Missaoui" w:date="2023-05-14T10:49:00Z">
        <w:r w:rsidRPr="00732EB0" w:rsidDel="00610736">
          <w:rPr>
            <w:b w:val="0"/>
            <w:bCs w:val="0"/>
            <w:sz w:val="24"/>
            <w:szCs w:val="24"/>
          </w:rPr>
          <w:delText>:</w:delText>
        </w:r>
      </w:del>
    </w:p>
    <w:p w:rsidR="008457F2" w:rsidRPr="00732EB0" w:rsidRDefault="00610736" w:rsidP="00610736">
      <w:pPr>
        <w:pStyle w:val="Titre7"/>
        <w:numPr>
          <w:ilvl w:val="0"/>
          <w:numId w:val="92"/>
        </w:numPr>
        <w:tabs>
          <w:tab w:val="left" w:pos="1367"/>
        </w:tabs>
        <w:spacing w:line="360" w:lineRule="auto"/>
        <w:jc w:val="both"/>
        <w:rPr>
          <w:b w:val="0"/>
          <w:bCs w:val="0"/>
          <w:sz w:val="24"/>
          <w:szCs w:val="24"/>
        </w:rPr>
        <w:pPrChange w:id="1604" w:author="Missaoui" w:date="2023-05-14T10:50:00Z">
          <w:pPr>
            <w:pStyle w:val="Paragraphedeliste"/>
            <w:numPr>
              <w:ilvl w:val="4"/>
              <w:numId w:val="47"/>
            </w:numPr>
            <w:tabs>
              <w:tab w:val="left" w:pos="1656"/>
              <w:tab w:val="left" w:pos="1657"/>
            </w:tabs>
            <w:spacing w:line="350" w:lineRule="auto"/>
            <w:ind w:left="4904" w:right="333" w:hanging="360"/>
          </w:pPr>
        </w:pPrChange>
      </w:pPr>
      <w:ins w:id="1605" w:author="Missaoui" w:date="2023-05-14T10:45:00Z">
        <w:r>
          <w:rPr>
            <w:b w:val="0"/>
            <w:bCs w:val="0"/>
            <w:sz w:val="24"/>
            <w:szCs w:val="24"/>
          </w:rPr>
          <w:t xml:space="preserve">Champs </w:t>
        </w:r>
      </w:ins>
      <w:ins w:id="1606" w:author="Missaoui" w:date="2023-05-14T10:50:00Z">
        <w:r>
          <w:rPr>
            <w:b w:val="0"/>
            <w:bCs w:val="0"/>
            <w:sz w:val="24"/>
            <w:szCs w:val="24"/>
          </w:rPr>
          <w:t>c</w:t>
        </w:r>
      </w:ins>
      <w:del w:id="1607" w:author="Missaoui" w:date="2023-05-14T10:50:00Z">
        <w:r w:rsidR="004F47EA" w:rsidRPr="00732EB0" w:rsidDel="00610736">
          <w:rPr>
            <w:b w:val="0"/>
            <w:bCs w:val="0"/>
            <w:sz w:val="24"/>
            <w:szCs w:val="24"/>
          </w:rPr>
          <w:delText>C</w:delText>
        </w:r>
      </w:del>
      <w:r w:rsidR="004F47EA" w:rsidRPr="00732EB0">
        <w:rPr>
          <w:b w:val="0"/>
          <w:bCs w:val="0"/>
          <w:sz w:val="24"/>
          <w:szCs w:val="24"/>
        </w:rPr>
        <w:t>orrectes:</w:t>
      </w:r>
      <w:r w:rsidR="00732EB0" w:rsidRPr="00732EB0">
        <w:rPr>
          <w:b w:val="0"/>
          <w:bCs w:val="0"/>
          <w:sz w:val="24"/>
          <w:szCs w:val="24"/>
        </w:rPr>
        <w:t xml:space="preserve"> </w:t>
      </w:r>
      <w:r w:rsidR="004F47EA" w:rsidRPr="00732EB0">
        <w:rPr>
          <w:b w:val="0"/>
          <w:bCs w:val="0"/>
          <w:sz w:val="24"/>
          <w:szCs w:val="24"/>
        </w:rPr>
        <w:t>le</w:t>
      </w:r>
      <w:r w:rsidR="00732EB0" w:rsidRPr="00732EB0">
        <w:rPr>
          <w:b w:val="0"/>
          <w:bCs w:val="0"/>
          <w:sz w:val="24"/>
          <w:szCs w:val="24"/>
        </w:rPr>
        <w:t xml:space="preserve"> </w:t>
      </w:r>
      <w:r w:rsidR="004F47EA" w:rsidRPr="00732EB0">
        <w:rPr>
          <w:b w:val="0"/>
          <w:bCs w:val="0"/>
          <w:sz w:val="24"/>
          <w:szCs w:val="24"/>
        </w:rPr>
        <w:t>système</w:t>
      </w:r>
      <w:r w:rsidR="00732EB0" w:rsidRPr="00732EB0">
        <w:rPr>
          <w:b w:val="0"/>
          <w:bCs w:val="0"/>
          <w:sz w:val="24"/>
          <w:szCs w:val="24"/>
        </w:rPr>
        <w:t xml:space="preserve"> </w:t>
      </w:r>
      <w:r w:rsidR="004F47EA" w:rsidRPr="00732EB0">
        <w:rPr>
          <w:b w:val="0"/>
          <w:bCs w:val="0"/>
          <w:sz w:val="24"/>
          <w:szCs w:val="24"/>
        </w:rPr>
        <w:t>ajoute</w:t>
      </w:r>
      <w:r w:rsidR="00732EB0" w:rsidRPr="00732EB0">
        <w:rPr>
          <w:b w:val="0"/>
          <w:bCs w:val="0"/>
          <w:sz w:val="24"/>
          <w:szCs w:val="24"/>
        </w:rPr>
        <w:t xml:space="preserve"> </w:t>
      </w:r>
      <w:r w:rsidR="004F47EA" w:rsidRPr="00732EB0">
        <w:rPr>
          <w:b w:val="0"/>
          <w:bCs w:val="0"/>
          <w:sz w:val="24"/>
          <w:szCs w:val="24"/>
        </w:rPr>
        <w:t>le</w:t>
      </w:r>
      <w:r w:rsidR="00732EB0" w:rsidRPr="00732EB0">
        <w:rPr>
          <w:b w:val="0"/>
          <w:bCs w:val="0"/>
          <w:sz w:val="24"/>
          <w:szCs w:val="24"/>
        </w:rPr>
        <w:t xml:space="preserve"> </w:t>
      </w:r>
      <w:r w:rsidR="004F47EA" w:rsidRPr="00732EB0">
        <w:rPr>
          <w:b w:val="0"/>
          <w:bCs w:val="0"/>
          <w:sz w:val="24"/>
          <w:szCs w:val="24"/>
        </w:rPr>
        <w:t>compte</w:t>
      </w:r>
      <w:r w:rsidR="00732EB0" w:rsidRPr="00732EB0">
        <w:rPr>
          <w:b w:val="0"/>
          <w:bCs w:val="0"/>
          <w:sz w:val="24"/>
          <w:szCs w:val="24"/>
        </w:rPr>
        <w:t xml:space="preserve"> </w:t>
      </w:r>
      <w:r w:rsidR="004F47EA" w:rsidRPr="00732EB0">
        <w:rPr>
          <w:b w:val="0"/>
          <w:bCs w:val="0"/>
          <w:sz w:val="24"/>
          <w:szCs w:val="24"/>
        </w:rPr>
        <w:t>dans</w:t>
      </w:r>
      <w:r w:rsidR="00732EB0" w:rsidRPr="00732EB0">
        <w:rPr>
          <w:b w:val="0"/>
          <w:bCs w:val="0"/>
          <w:sz w:val="24"/>
          <w:szCs w:val="24"/>
        </w:rPr>
        <w:t xml:space="preserve"> </w:t>
      </w:r>
      <w:r w:rsidR="004F47EA" w:rsidRPr="00732EB0">
        <w:rPr>
          <w:b w:val="0"/>
          <w:bCs w:val="0"/>
          <w:sz w:val="24"/>
          <w:szCs w:val="24"/>
        </w:rPr>
        <w:t>la</w:t>
      </w:r>
      <w:r w:rsidR="00732EB0" w:rsidRPr="00732EB0">
        <w:rPr>
          <w:b w:val="0"/>
          <w:bCs w:val="0"/>
          <w:sz w:val="24"/>
          <w:szCs w:val="24"/>
        </w:rPr>
        <w:t xml:space="preserve"> </w:t>
      </w:r>
      <w:r w:rsidR="004F47EA" w:rsidRPr="00732EB0">
        <w:rPr>
          <w:b w:val="0"/>
          <w:bCs w:val="0"/>
          <w:sz w:val="24"/>
          <w:szCs w:val="24"/>
        </w:rPr>
        <w:t>base</w:t>
      </w:r>
      <w:r w:rsidR="00732EB0" w:rsidRPr="00732EB0">
        <w:rPr>
          <w:b w:val="0"/>
          <w:bCs w:val="0"/>
          <w:sz w:val="24"/>
          <w:szCs w:val="24"/>
        </w:rPr>
        <w:t xml:space="preserve"> </w:t>
      </w:r>
      <w:r w:rsidR="004F47EA" w:rsidRPr="00732EB0">
        <w:rPr>
          <w:b w:val="0"/>
          <w:bCs w:val="0"/>
          <w:sz w:val="24"/>
          <w:szCs w:val="24"/>
        </w:rPr>
        <w:t>de</w:t>
      </w:r>
      <w:r w:rsidR="00732EB0" w:rsidRPr="00732EB0">
        <w:rPr>
          <w:b w:val="0"/>
          <w:bCs w:val="0"/>
          <w:sz w:val="24"/>
          <w:szCs w:val="24"/>
        </w:rPr>
        <w:t xml:space="preserve"> </w:t>
      </w:r>
      <w:r w:rsidR="004F47EA" w:rsidRPr="00732EB0">
        <w:rPr>
          <w:b w:val="0"/>
          <w:bCs w:val="0"/>
          <w:sz w:val="24"/>
          <w:szCs w:val="24"/>
        </w:rPr>
        <w:t>données</w:t>
      </w:r>
      <w:r w:rsidR="00732EB0" w:rsidRPr="00732EB0">
        <w:rPr>
          <w:b w:val="0"/>
          <w:bCs w:val="0"/>
          <w:sz w:val="24"/>
          <w:szCs w:val="24"/>
        </w:rPr>
        <w:t xml:space="preserve"> </w:t>
      </w:r>
      <w:r w:rsidR="004F47EA" w:rsidRPr="00732EB0">
        <w:rPr>
          <w:b w:val="0"/>
          <w:bCs w:val="0"/>
          <w:sz w:val="24"/>
          <w:szCs w:val="24"/>
        </w:rPr>
        <w:t>et</w:t>
      </w:r>
      <w:r w:rsidR="00732EB0" w:rsidRPr="00732EB0">
        <w:rPr>
          <w:b w:val="0"/>
          <w:bCs w:val="0"/>
          <w:sz w:val="24"/>
          <w:szCs w:val="24"/>
        </w:rPr>
        <w:t xml:space="preserve"> </w:t>
      </w:r>
      <w:r w:rsidR="004F47EA" w:rsidRPr="00732EB0">
        <w:rPr>
          <w:b w:val="0"/>
          <w:bCs w:val="0"/>
          <w:sz w:val="24"/>
          <w:szCs w:val="24"/>
        </w:rPr>
        <w:t>redirige</w:t>
      </w:r>
      <w:r w:rsidR="00732EB0" w:rsidRPr="00732EB0">
        <w:rPr>
          <w:b w:val="0"/>
          <w:bCs w:val="0"/>
          <w:sz w:val="24"/>
          <w:szCs w:val="24"/>
        </w:rPr>
        <w:t xml:space="preserve"> </w:t>
      </w:r>
      <w:r w:rsidR="004F47EA" w:rsidRPr="00732EB0">
        <w:rPr>
          <w:b w:val="0"/>
          <w:bCs w:val="0"/>
          <w:sz w:val="24"/>
          <w:szCs w:val="24"/>
        </w:rPr>
        <w:t>l’utilisateur</w:t>
      </w:r>
      <w:r w:rsidR="00732EB0" w:rsidRPr="00732EB0">
        <w:rPr>
          <w:b w:val="0"/>
          <w:bCs w:val="0"/>
          <w:sz w:val="24"/>
          <w:szCs w:val="24"/>
        </w:rPr>
        <w:t xml:space="preserve"> </w:t>
      </w:r>
      <w:r w:rsidR="004F47EA" w:rsidRPr="00732EB0">
        <w:rPr>
          <w:b w:val="0"/>
          <w:bCs w:val="0"/>
          <w:sz w:val="24"/>
          <w:szCs w:val="24"/>
        </w:rPr>
        <w:t>vers l’interface</w:t>
      </w:r>
      <w:r w:rsidR="00732EB0" w:rsidRPr="00732EB0">
        <w:rPr>
          <w:b w:val="0"/>
          <w:bCs w:val="0"/>
          <w:sz w:val="24"/>
          <w:szCs w:val="24"/>
        </w:rPr>
        <w:t xml:space="preserve"> </w:t>
      </w:r>
      <w:del w:id="1608" w:author="Missaoui" w:date="2023-05-14T10:46:00Z">
        <w:r w:rsidR="004F47EA" w:rsidRPr="00732EB0" w:rsidDel="00610736">
          <w:rPr>
            <w:b w:val="0"/>
            <w:bCs w:val="0"/>
            <w:sz w:val="24"/>
            <w:szCs w:val="24"/>
          </w:rPr>
          <w:delText>d’accueil.</w:delText>
        </w:r>
      </w:del>
      <w:ins w:id="1609" w:author="Missaoui" w:date="2023-05-14T10:46:00Z">
        <w:r>
          <w:rPr>
            <w:b w:val="0"/>
            <w:bCs w:val="0"/>
            <w:sz w:val="24"/>
            <w:szCs w:val="24"/>
          </w:rPr>
          <w:t>de connexion</w:t>
        </w:r>
      </w:ins>
    </w:p>
    <w:p w:rsidR="00610736" w:rsidRDefault="00610736" w:rsidP="00610736">
      <w:pPr>
        <w:pStyle w:val="Titre7"/>
        <w:numPr>
          <w:ilvl w:val="0"/>
          <w:numId w:val="89"/>
        </w:numPr>
        <w:tabs>
          <w:tab w:val="left" w:pos="1367"/>
        </w:tabs>
        <w:spacing w:line="360" w:lineRule="auto"/>
        <w:jc w:val="both"/>
        <w:rPr>
          <w:ins w:id="1610" w:author="Missaoui" w:date="2023-05-14T10:47:00Z"/>
          <w:b w:val="0"/>
          <w:bCs w:val="0"/>
          <w:sz w:val="24"/>
          <w:szCs w:val="24"/>
        </w:rPr>
        <w:pPrChange w:id="1611" w:author="Missaoui" w:date="2023-05-14T10:47:00Z">
          <w:pPr/>
        </w:pPrChange>
      </w:pPr>
      <w:ins w:id="1612" w:author="Missaoui" w:date="2023-05-14T10:46:00Z">
        <w:r>
          <w:rPr>
            <w:b w:val="0"/>
            <w:bCs w:val="0"/>
            <w:sz w:val="24"/>
            <w:szCs w:val="24"/>
          </w:rPr>
          <w:t xml:space="preserve">Champs </w:t>
        </w:r>
      </w:ins>
      <w:ins w:id="1613" w:author="Missaoui" w:date="2023-05-14T10:47:00Z">
        <w:r>
          <w:rPr>
            <w:b w:val="0"/>
            <w:bCs w:val="0"/>
            <w:sz w:val="24"/>
            <w:szCs w:val="24"/>
          </w:rPr>
          <w:t>i</w:t>
        </w:r>
      </w:ins>
      <w:del w:id="1614" w:author="Missaoui" w:date="2023-05-14T10:47:00Z">
        <w:r w:rsidR="004F47EA" w:rsidRPr="00732EB0" w:rsidDel="00610736">
          <w:rPr>
            <w:b w:val="0"/>
            <w:bCs w:val="0"/>
            <w:sz w:val="24"/>
            <w:szCs w:val="24"/>
          </w:rPr>
          <w:delText>I</w:delText>
        </w:r>
      </w:del>
      <w:r w:rsidR="004F47EA" w:rsidRPr="00732EB0">
        <w:rPr>
          <w:b w:val="0"/>
          <w:bCs w:val="0"/>
          <w:sz w:val="24"/>
          <w:szCs w:val="24"/>
        </w:rPr>
        <w:t>ncorrectes</w:t>
      </w:r>
      <w:ins w:id="1615" w:author="Missaoui" w:date="2023-05-14T10:50:00Z">
        <w:r>
          <w:rPr>
            <w:b w:val="0"/>
            <w:bCs w:val="0"/>
            <w:sz w:val="24"/>
            <w:szCs w:val="24"/>
          </w:rPr>
          <w:t xml:space="preserve"> ou </w:t>
        </w:r>
      </w:ins>
      <w:ins w:id="1616" w:author="Missaoui" w:date="2023-05-14T10:47:00Z">
        <w:r>
          <w:rPr>
            <w:b w:val="0"/>
            <w:bCs w:val="0"/>
            <w:sz w:val="24"/>
            <w:szCs w:val="24"/>
          </w:rPr>
          <w:t>vides</w:t>
        </w:r>
      </w:ins>
      <w:r w:rsidR="004F47EA" w:rsidRPr="00732EB0">
        <w:rPr>
          <w:b w:val="0"/>
          <w:bCs w:val="0"/>
          <w:sz w:val="24"/>
          <w:szCs w:val="24"/>
        </w:rPr>
        <w:t>:</w:t>
      </w:r>
      <w:r w:rsidR="00732EB0" w:rsidRPr="00732EB0">
        <w:rPr>
          <w:b w:val="0"/>
          <w:bCs w:val="0"/>
          <w:sz w:val="24"/>
          <w:szCs w:val="24"/>
        </w:rPr>
        <w:t xml:space="preserve"> </w:t>
      </w:r>
      <w:r w:rsidR="004F47EA" w:rsidRPr="00732EB0">
        <w:rPr>
          <w:b w:val="0"/>
          <w:bCs w:val="0"/>
          <w:sz w:val="24"/>
          <w:szCs w:val="24"/>
        </w:rPr>
        <w:t>le système affiche</w:t>
      </w:r>
      <w:r w:rsidR="00732EB0" w:rsidRPr="00732EB0">
        <w:rPr>
          <w:b w:val="0"/>
          <w:bCs w:val="0"/>
          <w:sz w:val="24"/>
          <w:szCs w:val="24"/>
        </w:rPr>
        <w:t xml:space="preserve"> </w:t>
      </w:r>
      <w:r w:rsidR="004F47EA" w:rsidRPr="00732EB0">
        <w:rPr>
          <w:b w:val="0"/>
          <w:bCs w:val="0"/>
          <w:sz w:val="24"/>
          <w:szCs w:val="24"/>
        </w:rPr>
        <w:t>un message</w:t>
      </w:r>
      <w:r w:rsidR="00732EB0" w:rsidRPr="00732EB0">
        <w:rPr>
          <w:b w:val="0"/>
          <w:bCs w:val="0"/>
          <w:sz w:val="24"/>
          <w:szCs w:val="24"/>
        </w:rPr>
        <w:t xml:space="preserve"> </w:t>
      </w:r>
      <w:r w:rsidR="004F47EA" w:rsidRPr="00732EB0">
        <w:rPr>
          <w:b w:val="0"/>
          <w:bCs w:val="0"/>
          <w:sz w:val="24"/>
          <w:szCs w:val="24"/>
        </w:rPr>
        <w:t>d'erreur</w:t>
      </w:r>
      <w:ins w:id="1617" w:author="Missaoui" w:date="2023-05-14T10:47:00Z">
        <w:r>
          <w:rPr>
            <w:b w:val="0"/>
            <w:bCs w:val="0"/>
            <w:sz w:val="24"/>
            <w:szCs w:val="24"/>
          </w:rPr>
          <w:t xml:space="preserve"> demandant l</w:t>
        </w:r>
        <w:r>
          <w:rPr>
            <w:b w:val="0"/>
            <w:bCs w:val="0"/>
            <w:sz w:val="24"/>
            <w:szCs w:val="24"/>
          </w:rPr>
          <w:t>’</w:t>
        </w:r>
        <w:r>
          <w:rPr>
            <w:b w:val="0"/>
            <w:bCs w:val="0"/>
            <w:sz w:val="24"/>
            <w:szCs w:val="24"/>
          </w:rPr>
          <w:t xml:space="preserve">administrateur de </w:t>
        </w:r>
      </w:ins>
      <w:ins w:id="1618" w:author="Missaoui" w:date="2023-05-14T10:50:00Z">
        <w:r>
          <w:rPr>
            <w:b w:val="0"/>
            <w:bCs w:val="0"/>
            <w:sz w:val="24"/>
            <w:szCs w:val="24"/>
          </w:rPr>
          <w:t>s</w:t>
        </w:r>
      </w:ins>
      <w:ins w:id="1619" w:author="Missaoui" w:date="2023-05-14T10:47:00Z">
        <w:r>
          <w:rPr>
            <w:b w:val="0"/>
            <w:bCs w:val="0"/>
            <w:sz w:val="24"/>
            <w:szCs w:val="24"/>
          </w:rPr>
          <w:t xml:space="preserve">aisir </w:t>
        </w:r>
      </w:ins>
      <w:ins w:id="1620" w:author="Missaoui" w:date="2023-05-14T10:50:00Z">
        <w:r>
          <w:rPr>
            <w:b w:val="0"/>
            <w:bCs w:val="0"/>
            <w:sz w:val="24"/>
            <w:szCs w:val="24"/>
          </w:rPr>
          <w:t xml:space="preserve">à nouveau </w:t>
        </w:r>
      </w:ins>
      <w:ins w:id="1621" w:author="Missaoui" w:date="2023-05-14T10:47:00Z">
        <w:r>
          <w:rPr>
            <w:b w:val="0"/>
            <w:bCs w:val="0"/>
            <w:sz w:val="24"/>
            <w:szCs w:val="24"/>
          </w:rPr>
          <w:t>les données.</w:t>
        </w:r>
      </w:ins>
    </w:p>
    <w:p w:rsidR="00610736" w:rsidRDefault="00610736" w:rsidP="00610736">
      <w:pPr>
        <w:pStyle w:val="Titre7"/>
        <w:numPr>
          <w:ilvl w:val="0"/>
          <w:numId w:val="89"/>
        </w:numPr>
        <w:tabs>
          <w:tab w:val="left" w:pos="1367"/>
        </w:tabs>
        <w:spacing w:line="360" w:lineRule="auto"/>
        <w:jc w:val="both"/>
        <w:rPr>
          <w:ins w:id="1622" w:author="Missaoui" w:date="2023-05-14T10:48:00Z"/>
          <w:b w:val="0"/>
          <w:bCs w:val="0"/>
          <w:sz w:val="24"/>
          <w:szCs w:val="24"/>
        </w:rPr>
        <w:pPrChange w:id="1623" w:author="Missaoui" w:date="2023-05-14T10:47:00Z">
          <w:pPr/>
        </w:pPrChange>
      </w:pPr>
      <w:ins w:id="1624" w:author="Missaoui" w:date="2023-05-14T10:47:00Z">
        <w:r>
          <w:rPr>
            <w:b w:val="0"/>
            <w:bCs w:val="0"/>
            <w:sz w:val="24"/>
            <w:szCs w:val="24"/>
          </w:rPr>
          <w:t xml:space="preserve"> Adresse mail existante: le système demande à l</w:t>
        </w:r>
      </w:ins>
      <w:ins w:id="1625" w:author="Missaoui" w:date="2023-05-14T10:48:00Z">
        <w:r>
          <w:rPr>
            <w:b w:val="0"/>
            <w:bCs w:val="0"/>
            <w:sz w:val="24"/>
            <w:szCs w:val="24"/>
          </w:rPr>
          <w:t>’</w:t>
        </w:r>
        <w:r>
          <w:rPr>
            <w:b w:val="0"/>
            <w:bCs w:val="0"/>
            <w:sz w:val="24"/>
            <w:szCs w:val="24"/>
          </w:rPr>
          <w:t>utilisateur d</w:t>
        </w:r>
        <w:r>
          <w:rPr>
            <w:b w:val="0"/>
            <w:bCs w:val="0"/>
            <w:sz w:val="24"/>
            <w:szCs w:val="24"/>
          </w:rPr>
          <w:t>’</w:t>
        </w:r>
        <w:r>
          <w:rPr>
            <w:b w:val="0"/>
            <w:bCs w:val="0"/>
            <w:sz w:val="24"/>
            <w:szCs w:val="24"/>
          </w:rPr>
          <w:t>indiquer une autre adresse.</w:t>
        </w:r>
      </w:ins>
    </w:p>
    <w:p w:rsidR="008457F2" w:rsidRPr="00732EB0" w:rsidDel="00610736" w:rsidRDefault="004F47EA" w:rsidP="00610736">
      <w:pPr>
        <w:pStyle w:val="Titre7"/>
        <w:tabs>
          <w:tab w:val="left" w:pos="1367"/>
        </w:tabs>
        <w:spacing w:line="360" w:lineRule="auto"/>
        <w:ind w:left="1004" w:firstLine="0"/>
        <w:jc w:val="both"/>
        <w:rPr>
          <w:del w:id="1626" w:author="Missaoui" w:date="2023-05-14T10:47:00Z"/>
          <w:b w:val="0"/>
          <w:bCs w:val="0"/>
          <w:sz w:val="24"/>
          <w:szCs w:val="24"/>
        </w:rPr>
        <w:pPrChange w:id="1627" w:author="Missaoui" w:date="2023-05-14T10:48:00Z">
          <w:pPr>
            <w:pStyle w:val="Paragraphedeliste"/>
            <w:numPr>
              <w:ilvl w:val="4"/>
              <w:numId w:val="47"/>
            </w:numPr>
            <w:tabs>
              <w:tab w:val="left" w:pos="1656"/>
              <w:tab w:val="left" w:pos="1657"/>
            </w:tabs>
            <w:spacing w:before="13"/>
            <w:ind w:left="4904" w:hanging="361"/>
          </w:pPr>
        </w:pPrChange>
      </w:pPr>
      <w:del w:id="1628" w:author="Missaoui" w:date="2023-05-14T10:47:00Z">
        <w:r w:rsidRPr="00732EB0" w:rsidDel="00610736">
          <w:rPr>
            <w:b w:val="0"/>
            <w:bCs w:val="0"/>
            <w:sz w:val="24"/>
            <w:szCs w:val="24"/>
          </w:rPr>
          <w:delText>.</w:delText>
        </w:r>
      </w:del>
    </w:p>
    <w:p w:rsidR="004F47EA" w:rsidRPr="00610736" w:rsidRDefault="004F47EA" w:rsidP="00610736">
      <w:pPr>
        <w:pStyle w:val="Titre7"/>
        <w:tabs>
          <w:tab w:val="left" w:pos="1367"/>
        </w:tabs>
        <w:spacing w:line="360" w:lineRule="auto"/>
        <w:ind w:left="1004" w:firstLine="0"/>
        <w:jc w:val="both"/>
        <w:rPr>
          <w:sz w:val="24"/>
          <w:szCs w:val="24"/>
          <w:rPrChange w:id="1629" w:author="Missaoui" w:date="2023-05-14T10:47:00Z">
            <w:rPr/>
          </w:rPrChange>
        </w:rPr>
        <w:sectPr w:rsidR="004F47EA" w:rsidRPr="00610736">
          <w:pgSz w:w="12240" w:h="15840"/>
          <w:pgMar w:top="980" w:right="1080" w:bottom="1200" w:left="1200" w:header="717" w:footer="1000" w:gutter="0"/>
          <w:cols w:space="720"/>
        </w:sectPr>
        <w:pPrChange w:id="1630" w:author="Missaoui" w:date="2023-05-14T10:48:00Z">
          <w:pPr/>
        </w:pPrChange>
      </w:pPr>
    </w:p>
    <w:p w:rsidR="004F47EA" w:rsidRPr="00FB1C79" w:rsidRDefault="004F47EA" w:rsidP="004F47EA">
      <w:pPr>
        <w:pStyle w:val="Corpsdetexte"/>
      </w:pPr>
    </w:p>
    <w:p w:rsidR="004F47EA" w:rsidRPr="00FB1C79" w:rsidRDefault="004F47EA" w:rsidP="004F47EA">
      <w:pPr>
        <w:pStyle w:val="Corpsdetexte"/>
        <w:spacing w:before="9"/>
      </w:pPr>
    </w:p>
    <w:p w:rsidR="004F47EA" w:rsidRPr="00FB1C79" w:rsidRDefault="004F47EA" w:rsidP="004F47EA">
      <w:pPr>
        <w:pStyle w:val="Corpsdetexte"/>
        <w:ind w:left="275"/>
      </w:pPr>
    </w:p>
    <w:p w:rsidR="004F47EA" w:rsidRPr="00FB1C79" w:rsidRDefault="004F47EA" w:rsidP="004F47EA">
      <w:pPr>
        <w:pStyle w:val="Corpsdetexte"/>
        <w:spacing w:before="7"/>
      </w:pPr>
    </w:p>
    <w:p w:rsidR="004F47EA" w:rsidRPr="00FB1C79" w:rsidRDefault="004F47EA" w:rsidP="004F47EA">
      <w:pPr>
        <w:spacing w:before="90"/>
        <w:ind w:left="980" w:right="1104"/>
        <w:jc w:val="center"/>
        <w:rPr>
          <w:b/>
          <w:sz w:val="24"/>
          <w:szCs w:val="24"/>
        </w:rPr>
      </w:pPr>
      <w:bookmarkStart w:id="1631" w:name="_bookmark72"/>
      <w:bookmarkEnd w:id="1631"/>
      <w:r w:rsidRPr="00FB1C79">
        <w:rPr>
          <w:b/>
          <w:sz w:val="24"/>
          <w:szCs w:val="24"/>
        </w:rPr>
        <w:t>Figure</w:t>
      </w:r>
      <w:r w:rsidR="00732EB0">
        <w:rPr>
          <w:b/>
          <w:sz w:val="24"/>
          <w:szCs w:val="24"/>
        </w:rPr>
        <w:t xml:space="preserve"> </w:t>
      </w:r>
      <w:r w:rsidRPr="00FB1C79">
        <w:rPr>
          <w:b/>
          <w:sz w:val="24"/>
          <w:szCs w:val="24"/>
        </w:rPr>
        <w:t>3.2</w:t>
      </w:r>
      <w:r w:rsidR="00732EB0">
        <w:rPr>
          <w:b/>
          <w:sz w:val="24"/>
          <w:szCs w:val="24"/>
        </w:rPr>
        <w:t xml:space="preserve"> </w:t>
      </w:r>
      <w:r w:rsidRPr="00FB1C79">
        <w:rPr>
          <w:b/>
          <w:sz w:val="24"/>
          <w:szCs w:val="24"/>
        </w:rPr>
        <w:t>Diagramme</w:t>
      </w:r>
      <w:r w:rsidR="00732EB0">
        <w:rPr>
          <w:b/>
          <w:sz w:val="24"/>
          <w:szCs w:val="24"/>
        </w:rPr>
        <w:t xml:space="preserve"> </w:t>
      </w:r>
      <w:r w:rsidRPr="00FB1C79">
        <w:rPr>
          <w:b/>
          <w:sz w:val="24"/>
          <w:szCs w:val="24"/>
        </w:rPr>
        <w:t>de</w:t>
      </w:r>
      <w:r w:rsidR="00732EB0">
        <w:rPr>
          <w:b/>
          <w:sz w:val="24"/>
          <w:szCs w:val="24"/>
        </w:rPr>
        <w:t xml:space="preserve"> </w:t>
      </w:r>
      <w:r w:rsidRPr="00FB1C79">
        <w:rPr>
          <w:b/>
          <w:sz w:val="24"/>
          <w:szCs w:val="24"/>
        </w:rPr>
        <w:t>séquence« créer</w:t>
      </w:r>
      <w:r w:rsidR="00732EB0">
        <w:rPr>
          <w:b/>
          <w:sz w:val="24"/>
          <w:szCs w:val="24"/>
        </w:rPr>
        <w:t xml:space="preserve"> </w:t>
      </w:r>
      <w:r w:rsidRPr="00FB1C79">
        <w:rPr>
          <w:b/>
          <w:sz w:val="24"/>
          <w:szCs w:val="24"/>
        </w:rPr>
        <w:t>un</w:t>
      </w:r>
      <w:r w:rsidR="00732EB0">
        <w:rPr>
          <w:b/>
          <w:sz w:val="24"/>
          <w:szCs w:val="24"/>
        </w:rPr>
        <w:t xml:space="preserve"> </w:t>
      </w:r>
      <w:r w:rsidRPr="00FB1C79">
        <w:rPr>
          <w:b/>
          <w:sz w:val="24"/>
          <w:szCs w:val="24"/>
        </w:rPr>
        <w:t>compte».</w:t>
      </w:r>
    </w:p>
    <w:p w:rsidR="004F47EA" w:rsidRPr="00FB1C79" w:rsidRDefault="004F47EA" w:rsidP="004F47EA">
      <w:pPr>
        <w:jc w:val="center"/>
        <w:rPr>
          <w:sz w:val="24"/>
          <w:szCs w:val="24"/>
        </w:rPr>
        <w:sectPr w:rsidR="004F47EA" w:rsidRPr="00FB1C79">
          <w:pgSz w:w="12240" w:h="15840"/>
          <w:pgMar w:top="980" w:right="1080" w:bottom="1200" w:left="1200" w:header="717" w:footer="1000" w:gutter="0"/>
          <w:cols w:space="720"/>
        </w:sectPr>
      </w:pPr>
    </w:p>
    <w:p w:rsidR="004F47EA" w:rsidRPr="00FB1C79" w:rsidRDefault="004F47EA" w:rsidP="004F47EA">
      <w:pPr>
        <w:pStyle w:val="Corpsdetexte"/>
        <w:spacing w:before="9"/>
        <w:rPr>
          <w:b/>
        </w:rPr>
      </w:pPr>
    </w:p>
    <w:p w:rsidR="008457F2" w:rsidRDefault="004F47EA">
      <w:pPr>
        <w:pStyle w:val="Paragraphedeliste"/>
        <w:numPr>
          <w:ilvl w:val="3"/>
          <w:numId w:val="8"/>
        </w:numPr>
        <w:tabs>
          <w:tab w:val="left" w:pos="1561"/>
        </w:tabs>
        <w:spacing w:before="90"/>
        <w:ind w:hanging="721"/>
        <w:rPr>
          <w:b/>
          <w:sz w:val="24"/>
          <w:szCs w:val="24"/>
        </w:rPr>
        <w:pPrChange w:id="1632" w:author="Missaoui" w:date="2023-05-13T13:12:00Z">
          <w:pPr>
            <w:pStyle w:val="Paragraphedeliste"/>
            <w:numPr>
              <w:ilvl w:val="3"/>
              <w:numId w:val="47"/>
            </w:numPr>
            <w:tabs>
              <w:tab w:val="left" w:pos="1561"/>
            </w:tabs>
            <w:spacing w:before="90"/>
            <w:ind w:left="3958" w:hanging="721"/>
          </w:pPr>
        </w:pPrChange>
      </w:pPr>
      <w:r w:rsidRPr="00FB1C79">
        <w:rPr>
          <w:b/>
          <w:sz w:val="24"/>
          <w:szCs w:val="24"/>
        </w:rPr>
        <w:t>Diagramme</w:t>
      </w:r>
      <w:r w:rsidR="00732EB0">
        <w:rPr>
          <w:b/>
          <w:sz w:val="24"/>
          <w:szCs w:val="24"/>
        </w:rPr>
        <w:t xml:space="preserve"> </w:t>
      </w:r>
      <w:r w:rsidRPr="00FB1C79">
        <w:rPr>
          <w:b/>
          <w:sz w:val="24"/>
          <w:szCs w:val="24"/>
        </w:rPr>
        <w:t>de</w:t>
      </w:r>
      <w:r w:rsidR="00732EB0">
        <w:rPr>
          <w:b/>
          <w:sz w:val="24"/>
          <w:szCs w:val="24"/>
        </w:rPr>
        <w:t xml:space="preserve"> </w:t>
      </w:r>
      <w:r w:rsidRPr="00FB1C79">
        <w:rPr>
          <w:b/>
          <w:sz w:val="24"/>
          <w:szCs w:val="24"/>
        </w:rPr>
        <w:t>séquence</w:t>
      </w:r>
      <w:r w:rsidR="00732EB0">
        <w:rPr>
          <w:b/>
          <w:sz w:val="24"/>
          <w:szCs w:val="24"/>
        </w:rPr>
        <w:t xml:space="preserve"> </w:t>
      </w:r>
      <w:r w:rsidRPr="00FB1C79">
        <w:rPr>
          <w:b/>
          <w:sz w:val="24"/>
          <w:szCs w:val="24"/>
        </w:rPr>
        <w:t>du</w:t>
      </w:r>
      <w:r w:rsidR="00732EB0">
        <w:rPr>
          <w:b/>
          <w:sz w:val="24"/>
          <w:szCs w:val="24"/>
        </w:rPr>
        <w:t xml:space="preserve"> </w:t>
      </w:r>
      <w:r w:rsidRPr="00FB1C79">
        <w:rPr>
          <w:b/>
          <w:sz w:val="24"/>
          <w:szCs w:val="24"/>
        </w:rPr>
        <w:t>CU</w:t>
      </w:r>
      <w:r w:rsidR="00732EB0">
        <w:rPr>
          <w:b/>
          <w:sz w:val="24"/>
          <w:szCs w:val="24"/>
        </w:rPr>
        <w:t xml:space="preserve"> </w:t>
      </w:r>
      <w:r w:rsidRPr="00FB1C79">
        <w:rPr>
          <w:b/>
          <w:sz w:val="24"/>
          <w:szCs w:val="24"/>
        </w:rPr>
        <w:t>«</w:t>
      </w:r>
      <w:r w:rsidR="00732EB0">
        <w:rPr>
          <w:b/>
          <w:sz w:val="24"/>
          <w:szCs w:val="24"/>
        </w:rPr>
        <w:t xml:space="preserve"> </w:t>
      </w:r>
      <w:r w:rsidRPr="00FB1C79">
        <w:rPr>
          <w:b/>
          <w:sz w:val="24"/>
          <w:szCs w:val="24"/>
        </w:rPr>
        <w:t>s’authentifier</w:t>
      </w:r>
      <w:r w:rsidR="00732EB0">
        <w:rPr>
          <w:b/>
          <w:sz w:val="24"/>
          <w:szCs w:val="24"/>
        </w:rPr>
        <w:t xml:space="preserve"> </w:t>
      </w:r>
      <w:r w:rsidRPr="00FB1C79">
        <w:rPr>
          <w:b/>
          <w:sz w:val="24"/>
          <w:szCs w:val="24"/>
        </w:rPr>
        <w:t>»</w:t>
      </w:r>
    </w:p>
    <w:p w:rsidR="004F47EA" w:rsidRPr="00FB1C79" w:rsidRDefault="004F47EA" w:rsidP="004F47EA">
      <w:pPr>
        <w:pStyle w:val="Corpsdetexte"/>
        <w:spacing w:before="1"/>
        <w:rPr>
          <w:b/>
        </w:rPr>
      </w:pPr>
    </w:p>
    <w:p w:rsidR="004F47EA" w:rsidRPr="00FB1C79" w:rsidRDefault="004F47EA" w:rsidP="00C167A7">
      <w:pPr>
        <w:pStyle w:val="Corpsdetexte"/>
        <w:spacing w:line="360" w:lineRule="auto"/>
        <w:ind w:firstLine="284"/>
        <w:jc w:val="both"/>
      </w:pPr>
      <w:r w:rsidRPr="00FB1C79">
        <w:t>Pour s’authentifier, il suffit de cliquer sur le bouton « login » et par la suite une interface</w:t>
      </w:r>
      <w:r w:rsidR="00732EB0">
        <w:t xml:space="preserve"> </w:t>
      </w:r>
      <w:r w:rsidRPr="00FB1C79">
        <w:t xml:space="preserve">d’authentification s’affiche. Une fois l'utilisateur saisit son « email » et son « password », </w:t>
      </w:r>
      <w:del w:id="1633" w:author="Missaoui" w:date="2023-05-14T10:51:00Z">
        <w:r w:rsidRPr="00FB1C79" w:rsidDel="00C167A7">
          <w:delText>une</w:delText>
        </w:r>
        <w:r w:rsidR="00732EB0" w:rsidDel="00C167A7">
          <w:delText xml:space="preserve"> </w:delText>
        </w:r>
        <w:r w:rsidRPr="00FB1C79" w:rsidDel="00C167A7">
          <w:delText>vérification des données est effectuée par le système afin de pouvoir se connecter</w:delText>
        </w:r>
      </w:del>
      <w:ins w:id="1634" w:author="Missaoui" w:date="2023-05-14T10:51:00Z">
        <w:r w:rsidR="00C167A7">
          <w:t>le système vérifie les données saisies</w:t>
        </w:r>
      </w:ins>
      <w:ins w:id="1635" w:author="Missaoui" w:date="2023-05-14T10:52:00Z">
        <w:r w:rsidR="00C167A7">
          <w:t xml:space="preserve"> dont </w:t>
        </w:r>
      </w:ins>
      <w:ins w:id="1636" w:author="Missaoui" w:date="2023-05-14T10:54:00Z">
        <w:r w:rsidR="00C167A7">
          <w:t>trois</w:t>
        </w:r>
      </w:ins>
      <w:ins w:id="1637" w:author="Missaoui" w:date="2023-05-14T10:52:00Z">
        <w:r w:rsidR="00C167A7">
          <w:t xml:space="preserve"> alternatives se présentent</w:t>
        </w:r>
        <w:r w:rsidR="00C167A7">
          <w:t> </w:t>
        </w:r>
        <w:r w:rsidR="00C167A7">
          <w:t>:</w:t>
        </w:r>
      </w:ins>
      <w:del w:id="1638" w:author="Missaoui" w:date="2023-05-14T10:51:00Z">
        <w:r w:rsidRPr="00FB1C79" w:rsidDel="00C167A7">
          <w:delText>. Dans ce cas,</w:delText>
        </w:r>
        <w:r w:rsidR="00732EB0" w:rsidDel="00C167A7">
          <w:delText xml:space="preserve"> </w:delText>
        </w:r>
        <w:r w:rsidRPr="00FB1C79" w:rsidDel="00C167A7">
          <w:delText>trois</w:delText>
        </w:r>
        <w:r w:rsidR="00732EB0" w:rsidDel="00C167A7">
          <w:delText xml:space="preserve"> </w:delText>
        </w:r>
        <w:r w:rsidRPr="00FB1C79" w:rsidDel="00C167A7">
          <w:delText>alternatives se présentent:</w:delText>
        </w:r>
      </w:del>
    </w:p>
    <w:p w:rsidR="008457F2" w:rsidRDefault="004F47EA" w:rsidP="00732EB0">
      <w:pPr>
        <w:pStyle w:val="Corpsdetexte"/>
        <w:numPr>
          <w:ilvl w:val="0"/>
          <w:numId w:val="90"/>
        </w:numPr>
        <w:spacing w:line="360" w:lineRule="auto"/>
        <w:jc w:val="both"/>
        <w:pPrChange w:id="1639" w:author="Missaoui" w:date="2023-05-13T13:12:00Z">
          <w:pPr>
            <w:pStyle w:val="Paragraphedeliste"/>
            <w:numPr>
              <w:ilvl w:val="4"/>
              <w:numId w:val="47"/>
            </w:numPr>
            <w:tabs>
              <w:tab w:val="left" w:pos="1656"/>
              <w:tab w:val="left" w:pos="1657"/>
            </w:tabs>
            <w:spacing w:before="160" w:line="350" w:lineRule="auto"/>
            <w:ind w:left="4904" w:right="336" w:hanging="360"/>
          </w:pPr>
        </w:pPrChange>
      </w:pPr>
      <w:r w:rsidRPr="00732EB0">
        <w:t>Champ(s)</w:t>
      </w:r>
      <w:ins w:id="1640" w:author="Missaoui" w:date="2023-05-14T10:52:00Z">
        <w:r w:rsidR="00C167A7">
          <w:t xml:space="preserve"> incorrects ou v</w:t>
        </w:r>
      </w:ins>
      <w:del w:id="1641" w:author="Missaoui" w:date="2023-05-14T10:52:00Z">
        <w:r w:rsidRPr="00732EB0" w:rsidDel="00C167A7">
          <w:delText>V</w:delText>
        </w:r>
      </w:del>
      <w:r w:rsidRPr="00732EB0">
        <w:t>ide(s)</w:t>
      </w:r>
      <w:r w:rsidRPr="00FB1C79">
        <w:t>:</w:t>
      </w:r>
      <w:ins w:id="1642" w:author="Missaoui" w:date="2023-05-14T10:54:00Z">
        <w:r w:rsidR="00C167A7">
          <w:t xml:space="preserve"> </w:t>
        </w:r>
      </w:ins>
      <w:r w:rsidRPr="00FB1C79">
        <w:t>le</w:t>
      </w:r>
      <w:r w:rsidR="00732EB0">
        <w:t xml:space="preserve"> </w:t>
      </w:r>
      <w:r w:rsidRPr="00FB1C79">
        <w:t>système</w:t>
      </w:r>
      <w:r w:rsidR="00732EB0">
        <w:t xml:space="preserve"> </w:t>
      </w:r>
      <w:r w:rsidRPr="00FB1C79">
        <w:t>redirige</w:t>
      </w:r>
      <w:r w:rsidR="00732EB0">
        <w:t xml:space="preserve"> </w:t>
      </w:r>
      <w:r w:rsidRPr="00FB1C79">
        <w:t>l’utilisateur</w:t>
      </w:r>
      <w:r w:rsidR="00732EB0">
        <w:t xml:space="preserve"> </w:t>
      </w:r>
      <w:r w:rsidRPr="00FB1C79">
        <w:t>vers</w:t>
      </w:r>
      <w:r w:rsidR="00732EB0">
        <w:t xml:space="preserve"> </w:t>
      </w:r>
      <w:r w:rsidRPr="00FB1C79">
        <w:t>l’interface</w:t>
      </w:r>
      <w:r w:rsidR="00732EB0">
        <w:t xml:space="preserve"> </w:t>
      </w:r>
      <w:r w:rsidRPr="00FB1C79">
        <w:t>de</w:t>
      </w:r>
      <w:r w:rsidR="00732EB0">
        <w:t xml:space="preserve"> </w:t>
      </w:r>
      <w:r w:rsidRPr="00FB1C79">
        <w:t>connexion</w:t>
      </w:r>
      <w:r w:rsidR="00732EB0">
        <w:t xml:space="preserve"> </w:t>
      </w:r>
      <w:r w:rsidRPr="00FB1C79">
        <w:t>tout</w:t>
      </w:r>
      <w:r w:rsidR="00732EB0">
        <w:t xml:space="preserve"> </w:t>
      </w:r>
      <w:r w:rsidRPr="00FB1C79">
        <w:t>en affichant un message</w:t>
      </w:r>
      <w:r w:rsidR="00732EB0">
        <w:t xml:space="preserve"> </w:t>
      </w:r>
      <w:r w:rsidRPr="00FB1C79">
        <w:t>d’erreur.</w:t>
      </w:r>
    </w:p>
    <w:p w:rsidR="008457F2" w:rsidRDefault="004F47EA" w:rsidP="00C167A7">
      <w:pPr>
        <w:pStyle w:val="Corpsdetexte"/>
        <w:numPr>
          <w:ilvl w:val="0"/>
          <w:numId w:val="90"/>
        </w:numPr>
        <w:spacing w:line="360" w:lineRule="auto"/>
        <w:jc w:val="both"/>
        <w:pPrChange w:id="1643" w:author="Missaoui" w:date="2023-05-14T10:54:00Z">
          <w:pPr>
            <w:pStyle w:val="Paragraphedeliste"/>
            <w:numPr>
              <w:ilvl w:val="4"/>
              <w:numId w:val="47"/>
            </w:numPr>
            <w:tabs>
              <w:tab w:val="left" w:pos="1656"/>
              <w:tab w:val="left" w:pos="1657"/>
            </w:tabs>
            <w:spacing w:before="13" w:line="350" w:lineRule="auto"/>
            <w:ind w:left="4904" w:right="334" w:hanging="360"/>
          </w:pPr>
        </w:pPrChange>
      </w:pPr>
      <w:del w:id="1644" w:author="Missaoui" w:date="2023-05-14T10:54:00Z">
        <w:r w:rsidRPr="00732EB0" w:rsidDel="00C167A7">
          <w:delText>Données</w:delText>
        </w:r>
        <w:r w:rsidR="00732EB0" w:rsidRPr="00732EB0" w:rsidDel="00C167A7">
          <w:delText xml:space="preserve"> </w:delText>
        </w:r>
      </w:del>
      <w:ins w:id="1645" w:author="Missaoui" w:date="2023-05-14T10:54:00Z">
        <w:r w:rsidR="00C167A7">
          <w:t>Champ(s) c</w:t>
        </w:r>
      </w:ins>
      <w:del w:id="1646" w:author="Missaoui" w:date="2023-05-14T10:54:00Z">
        <w:r w:rsidRPr="00732EB0" w:rsidDel="00C167A7">
          <w:delText>C</w:delText>
        </w:r>
      </w:del>
      <w:r w:rsidRPr="00732EB0">
        <w:t>orrecte</w:t>
      </w:r>
      <w:ins w:id="1647" w:author="Missaoui" w:date="2023-05-14T10:54:00Z">
        <w:r w:rsidR="00C167A7">
          <w:t>(</w:t>
        </w:r>
      </w:ins>
      <w:r w:rsidRPr="00732EB0">
        <w:t>s</w:t>
      </w:r>
      <w:ins w:id="1648" w:author="Missaoui" w:date="2023-05-14T10:54:00Z">
        <w:r w:rsidR="00C167A7">
          <w:t>)</w:t>
        </w:r>
      </w:ins>
      <w:r w:rsidR="00732EB0" w:rsidRPr="00732EB0">
        <w:t xml:space="preserve"> </w:t>
      </w:r>
      <w:r w:rsidRPr="00732EB0">
        <w:t>et</w:t>
      </w:r>
      <w:r w:rsidR="00732EB0" w:rsidRPr="00732EB0">
        <w:t xml:space="preserve"> </w:t>
      </w:r>
      <w:r w:rsidRPr="00732EB0">
        <w:t>utilisateur</w:t>
      </w:r>
      <w:r w:rsidR="00732EB0" w:rsidRPr="00732EB0">
        <w:t xml:space="preserve"> </w:t>
      </w:r>
      <w:r w:rsidRPr="00732EB0">
        <w:t>existant</w:t>
      </w:r>
      <w:r w:rsidRPr="00FB1C79">
        <w:t>:</w:t>
      </w:r>
      <w:r w:rsidR="00732EB0">
        <w:t xml:space="preserve"> </w:t>
      </w:r>
      <w:r w:rsidRPr="00FB1C79">
        <w:t>le</w:t>
      </w:r>
      <w:r w:rsidR="00732EB0">
        <w:t xml:space="preserve"> </w:t>
      </w:r>
      <w:r w:rsidRPr="00FB1C79">
        <w:t>système</w:t>
      </w:r>
      <w:r w:rsidR="00732EB0">
        <w:t xml:space="preserve"> </w:t>
      </w:r>
      <w:r w:rsidRPr="00FB1C79">
        <w:t>redirige</w:t>
      </w:r>
      <w:r w:rsidR="00732EB0">
        <w:t xml:space="preserve"> </w:t>
      </w:r>
      <w:r w:rsidRPr="00FB1C79">
        <w:t>l’utilisateur</w:t>
      </w:r>
      <w:r w:rsidR="00732EB0">
        <w:t xml:space="preserve"> </w:t>
      </w:r>
      <w:r w:rsidRPr="00FB1C79">
        <w:t>vers</w:t>
      </w:r>
      <w:r w:rsidR="00732EB0">
        <w:t xml:space="preserve"> </w:t>
      </w:r>
      <w:del w:id="1649" w:author="Missaoui" w:date="2023-05-14T10:54:00Z">
        <w:r w:rsidRPr="00FB1C79" w:rsidDel="00C167A7">
          <w:delText>l’interface</w:delText>
        </w:r>
        <w:r w:rsidR="00732EB0" w:rsidDel="00C167A7">
          <w:delText xml:space="preserve"> </w:delText>
        </w:r>
        <w:r w:rsidRPr="00FB1C79" w:rsidDel="00C167A7">
          <w:delText>d’accueil.</w:delText>
        </w:r>
      </w:del>
      <w:ins w:id="1650" w:author="Missaoui" w:date="2023-05-14T10:54:00Z">
        <w:r w:rsidR="00C167A7">
          <w:t>son espace.</w:t>
        </w:r>
      </w:ins>
    </w:p>
    <w:p w:rsidR="008457F2" w:rsidRDefault="004F47EA" w:rsidP="00C167A7">
      <w:pPr>
        <w:pStyle w:val="Corpsdetexte"/>
        <w:numPr>
          <w:ilvl w:val="0"/>
          <w:numId w:val="90"/>
        </w:numPr>
        <w:spacing w:line="360" w:lineRule="auto"/>
        <w:jc w:val="both"/>
        <w:pPrChange w:id="1651" w:author="Missaoui" w:date="2023-05-14T10:56:00Z">
          <w:pPr>
            <w:pStyle w:val="Paragraphedeliste"/>
            <w:numPr>
              <w:ilvl w:val="4"/>
              <w:numId w:val="47"/>
            </w:numPr>
            <w:tabs>
              <w:tab w:val="left" w:pos="1656"/>
              <w:tab w:val="left" w:pos="1657"/>
            </w:tabs>
            <w:spacing w:before="13" w:line="350" w:lineRule="auto"/>
            <w:ind w:left="4904" w:right="334" w:hanging="360"/>
          </w:pPr>
        </w:pPrChange>
      </w:pPr>
      <w:del w:id="1652" w:author="Missaoui" w:date="2023-05-14T10:55:00Z">
        <w:r w:rsidRPr="00732EB0" w:rsidDel="00C167A7">
          <w:delText>Données</w:delText>
        </w:r>
        <w:r w:rsidR="00732EB0" w:rsidRPr="00732EB0" w:rsidDel="00C167A7">
          <w:delText xml:space="preserve"> </w:delText>
        </w:r>
      </w:del>
      <w:ins w:id="1653" w:author="Missaoui" w:date="2023-05-14T10:55:00Z">
        <w:r w:rsidR="00C167A7">
          <w:t>Mot de pas</w:t>
        </w:r>
        <w:r w:rsidR="00C167A7" w:rsidRPr="00732EB0">
          <w:t>s</w:t>
        </w:r>
        <w:r w:rsidR="00C167A7">
          <w:t>e</w:t>
        </w:r>
        <w:r w:rsidR="00C167A7" w:rsidRPr="00732EB0">
          <w:t xml:space="preserve"> </w:t>
        </w:r>
        <w:r w:rsidR="00C167A7">
          <w:t>oublier: l</w:t>
        </w:r>
        <w:r w:rsidR="00C167A7">
          <w:t>’</w:t>
        </w:r>
        <w:r w:rsidR="00C167A7">
          <w:t xml:space="preserve">utilisateur clique sur le bouton de </w:t>
        </w:r>
      </w:ins>
      <w:ins w:id="1654" w:author="Missaoui" w:date="2023-05-14T10:56:00Z">
        <w:r w:rsidR="00C167A7">
          <w:t>réinitialisation</w:t>
        </w:r>
      </w:ins>
      <w:ins w:id="1655" w:author="Missaoui" w:date="2023-05-14T10:55:00Z">
        <w:r w:rsidR="00C167A7">
          <w:t xml:space="preserve"> du mot de passe</w:t>
        </w:r>
      </w:ins>
      <w:ins w:id="1656" w:author="Missaoui" w:date="2023-05-14T10:56:00Z">
        <w:r w:rsidR="00C167A7">
          <w:t>.</w:t>
        </w:r>
      </w:ins>
      <w:del w:id="1657" w:author="Missaoui" w:date="2023-05-14T10:56:00Z">
        <w:r w:rsidRPr="00732EB0" w:rsidDel="00C167A7">
          <w:delText>Incorrectes</w:delText>
        </w:r>
        <w:r w:rsidR="00732EB0" w:rsidRPr="00732EB0" w:rsidDel="00C167A7">
          <w:delText xml:space="preserve"> </w:delText>
        </w:r>
        <w:r w:rsidRPr="00732EB0" w:rsidDel="00C167A7">
          <w:delText>et</w:delText>
        </w:r>
        <w:r w:rsidR="00732EB0" w:rsidRPr="00732EB0" w:rsidDel="00C167A7">
          <w:delText xml:space="preserve"> </w:delText>
        </w:r>
        <w:r w:rsidRPr="00732EB0" w:rsidDel="00C167A7">
          <w:delText>utilisateur</w:delText>
        </w:r>
        <w:r w:rsidR="00732EB0" w:rsidRPr="00732EB0" w:rsidDel="00C167A7">
          <w:delText xml:space="preserve"> </w:delText>
        </w:r>
        <w:r w:rsidRPr="00732EB0" w:rsidDel="00C167A7">
          <w:delText>non</w:delText>
        </w:r>
        <w:r w:rsidR="00732EB0" w:rsidRPr="00732EB0" w:rsidDel="00C167A7">
          <w:delText xml:space="preserve"> </w:delText>
        </w:r>
        <w:r w:rsidRPr="00732EB0" w:rsidDel="00C167A7">
          <w:delText>existant</w:delText>
        </w:r>
        <w:r w:rsidR="00732EB0" w:rsidRPr="00732EB0" w:rsidDel="00C167A7">
          <w:delText> :</w:delText>
        </w:r>
        <w:r w:rsidRPr="00FB1C79" w:rsidDel="00C167A7">
          <w:delText>le</w:delText>
        </w:r>
        <w:r w:rsidR="00732EB0" w:rsidDel="00C167A7">
          <w:delText xml:space="preserve"> </w:delText>
        </w:r>
        <w:r w:rsidRPr="00FB1C79" w:rsidDel="00C167A7">
          <w:delText>système</w:delText>
        </w:r>
        <w:r w:rsidR="00732EB0" w:rsidDel="00C167A7">
          <w:delText xml:space="preserve"> </w:delText>
        </w:r>
        <w:r w:rsidRPr="00FB1C79" w:rsidDel="00C167A7">
          <w:delText>redirige</w:delText>
        </w:r>
        <w:r w:rsidR="00732EB0" w:rsidDel="00C167A7">
          <w:delText xml:space="preserve"> </w:delText>
        </w:r>
        <w:r w:rsidRPr="00FB1C79" w:rsidDel="00C167A7">
          <w:delText>l’utilisateur</w:delText>
        </w:r>
        <w:r w:rsidR="00732EB0" w:rsidDel="00C167A7">
          <w:delText xml:space="preserve"> </w:delText>
        </w:r>
        <w:r w:rsidRPr="00FB1C79" w:rsidDel="00C167A7">
          <w:delText>vers</w:delText>
        </w:r>
        <w:r w:rsidR="00732EB0" w:rsidDel="00C167A7">
          <w:delText xml:space="preserve"> </w:delText>
        </w:r>
        <w:r w:rsidRPr="00FB1C79" w:rsidDel="00C167A7">
          <w:delText>l’interface</w:delText>
        </w:r>
        <w:r w:rsidR="00732EB0" w:rsidDel="00C167A7">
          <w:delText xml:space="preserve"> </w:delText>
        </w:r>
        <w:r w:rsidRPr="00FB1C79" w:rsidDel="00C167A7">
          <w:delText>de</w:delText>
        </w:r>
        <w:r w:rsidR="00732EB0" w:rsidDel="00C167A7">
          <w:delText xml:space="preserve"> </w:delText>
        </w:r>
        <w:r w:rsidRPr="00FB1C79" w:rsidDel="00C167A7">
          <w:delText>l’authentification et</w:delText>
        </w:r>
        <w:r w:rsidR="00732EB0" w:rsidDel="00C167A7">
          <w:delText xml:space="preserve"> </w:delText>
        </w:r>
        <w:r w:rsidRPr="00FB1C79" w:rsidDel="00C167A7">
          <w:delText>un message</w:delText>
        </w:r>
        <w:r w:rsidR="00732EB0" w:rsidDel="00C167A7">
          <w:delText xml:space="preserve"> </w:delText>
        </w:r>
        <w:r w:rsidRPr="00FB1C79" w:rsidDel="00C167A7">
          <w:delText>d’erreur</w:delText>
        </w:r>
        <w:r w:rsidR="00732EB0" w:rsidDel="00C167A7">
          <w:delText xml:space="preserve"> </w:delText>
        </w:r>
        <w:r w:rsidRPr="00FB1C79" w:rsidDel="00C167A7">
          <w:delText>s’affiche.</w:delText>
        </w:r>
      </w:del>
    </w:p>
    <w:p w:rsidR="00732EB0" w:rsidRDefault="004F47EA" w:rsidP="00732EB0">
      <w:pPr>
        <w:pStyle w:val="Corpsdetexte"/>
        <w:spacing w:line="360" w:lineRule="auto"/>
        <w:ind w:firstLine="284"/>
        <w:jc w:val="both"/>
      </w:pPr>
      <w:r w:rsidRPr="00FB1C79">
        <w:t>La</w:t>
      </w:r>
      <w:r w:rsidR="00732EB0">
        <w:t xml:space="preserve"> </w:t>
      </w:r>
      <w:r w:rsidRPr="00FB1C79">
        <w:t>figure</w:t>
      </w:r>
      <w:r w:rsidR="00732EB0">
        <w:t xml:space="preserve"> </w:t>
      </w:r>
      <w:r w:rsidRPr="00FB1C79">
        <w:t>3.3 montre</w:t>
      </w:r>
      <w:r w:rsidR="00732EB0">
        <w:t xml:space="preserve"> </w:t>
      </w:r>
      <w:r w:rsidRPr="00FB1C79">
        <w:t>le diagramme</w:t>
      </w:r>
      <w:r w:rsidR="00732EB0">
        <w:t xml:space="preserve"> </w:t>
      </w:r>
      <w:r w:rsidRPr="00FB1C79">
        <w:t>de</w:t>
      </w:r>
      <w:r w:rsidR="00732EB0">
        <w:t xml:space="preserve"> </w:t>
      </w:r>
      <w:r w:rsidRPr="00FB1C79">
        <w:t>séquence</w:t>
      </w:r>
      <w:r w:rsidR="00732EB0">
        <w:t xml:space="preserve"> </w:t>
      </w:r>
      <w:r w:rsidRPr="00FB1C79">
        <w:t>de</w:t>
      </w:r>
      <w:r w:rsidR="00732EB0">
        <w:t xml:space="preserve"> </w:t>
      </w:r>
      <w:r w:rsidRPr="00FB1C79">
        <w:t>l’authentification.</w:t>
      </w:r>
    </w:p>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Pr="00732EB0" w:rsidRDefault="00732EB0" w:rsidP="00732EB0"/>
    <w:p w:rsidR="00732EB0" w:rsidRDefault="00732EB0" w:rsidP="00732EB0"/>
    <w:p w:rsidR="00732EB0" w:rsidRDefault="00732EB0" w:rsidP="00732EB0">
      <w:pPr>
        <w:rPr>
          <w:ins w:id="1658" w:author="Missaoui" w:date="2023-05-14T10:56:00Z"/>
        </w:rPr>
      </w:pPr>
    </w:p>
    <w:p w:rsidR="00C167A7" w:rsidRDefault="00C167A7" w:rsidP="00732EB0">
      <w:pPr>
        <w:rPr>
          <w:ins w:id="1659" w:author="Missaoui" w:date="2023-05-14T10:56:00Z"/>
        </w:rPr>
      </w:pPr>
    </w:p>
    <w:p w:rsidR="00C167A7" w:rsidRDefault="00C167A7" w:rsidP="00732EB0">
      <w:pPr>
        <w:rPr>
          <w:ins w:id="1660" w:author="Missaoui" w:date="2023-05-14T10:56:00Z"/>
        </w:rPr>
      </w:pPr>
    </w:p>
    <w:p w:rsidR="00C167A7" w:rsidRDefault="00C167A7" w:rsidP="00732EB0">
      <w:pPr>
        <w:rPr>
          <w:ins w:id="1661" w:author="Missaoui" w:date="2023-05-14T10:56:00Z"/>
        </w:rPr>
      </w:pPr>
    </w:p>
    <w:p w:rsidR="00C167A7" w:rsidRPr="00732EB0" w:rsidRDefault="00C167A7" w:rsidP="00732EB0"/>
    <w:p w:rsidR="004F47EA" w:rsidRPr="00FB1C79" w:rsidRDefault="00732EB0" w:rsidP="00732EB0">
      <w:pPr>
        <w:tabs>
          <w:tab w:val="left" w:pos="2411"/>
        </w:tabs>
      </w:pPr>
      <w:r>
        <w:tab/>
      </w:r>
    </w:p>
    <w:p w:rsidR="004F47EA" w:rsidRDefault="004F47EA" w:rsidP="004F47EA">
      <w:pPr>
        <w:spacing w:before="90"/>
        <w:ind w:left="430" w:right="553"/>
        <w:jc w:val="center"/>
        <w:rPr>
          <w:b/>
          <w:sz w:val="24"/>
          <w:szCs w:val="24"/>
        </w:rPr>
      </w:pPr>
      <w:bookmarkStart w:id="1662" w:name="_bookmark73"/>
      <w:bookmarkEnd w:id="1662"/>
      <w:r w:rsidRPr="00FB1C79">
        <w:rPr>
          <w:b/>
          <w:sz w:val="24"/>
          <w:szCs w:val="24"/>
        </w:rPr>
        <w:t>Figure</w:t>
      </w:r>
      <w:r w:rsidR="00732EB0">
        <w:rPr>
          <w:b/>
          <w:sz w:val="24"/>
          <w:szCs w:val="24"/>
        </w:rPr>
        <w:t xml:space="preserve"> </w:t>
      </w:r>
      <w:r w:rsidRPr="00FB1C79">
        <w:rPr>
          <w:b/>
          <w:sz w:val="24"/>
          <w:szCs w:val="24"/>
        </w:rPr>
        <w:t>3.3</w:t>
      </w:r>
      <w:r w:rsidR="00732EB0">
        <w:rPr>
          <w:b/>
          <w:sz w:val="24"/>
          <w:szCs w:val="24"/>
        </w:rPr>
        <w:t xml:space="preserve"> </w:t>
      </w:r>
      <w:r w:rsidRPr="00FB1C79">
        <w:rPr>
          <w:b/>
          <w:sz w:val="24"/>
          <w:szCs w:val="24"/>
        </w:rPr>
        <w:t>Diagramme</w:t>
      </w:r>
      <w:r w:rsidR="00732EB0">
        <w:rPr>
          <w:b/>
          <w:sz w:val="24"/>
          <w:szCs w:val="24"/>
        </w:rPr>
        <w:t xml:space="preserve"> </w:t>
      </w:r>
      <w:r w:rsidRPr="00FB1C79">
        <w:rPr>
          <w:b/>
          <w:sz w:val="24"/>
          <w:szCs w:val="24"/>
        </w:rPr>
        <w:t>de</w:t>
      </w:r>
      <w:r w:rsidR="00732EB0">
        <w:rPr>
          <w:b/>
          <w:sz w:val="24"/>
          <w:szCs w:val="24"/>
        </w:rPr>
        <w:t xml:space="preserve"> </w:t>
      </w:r>
      <w:r w:rsidRPr="00FB1C79">
        <w:rPr>
          <w:b/>
          <w:sz w:val="24"/>
          <w:szCs w:val="24"/>
        </w:rPr>
        <w:t>séquence</w:t>
      </w:r>
      <w:r w:rsidR="00732EB0">
        <w:rPr>
          <w:b/>
          <w:sz w:val="24"/>
          <w:szCs w:val="24"/>
        </w:rPr>
        <w:t xml:space="preserve"> </w:t>
      </w:r>
      <w:r w:rsidRPr="00FB1C79">
        <w:rPr>
          <w:b/>
          <w:sz w:val="24"/>
          <w:szCs w:val="24"/>
        </w:rPr>
        <w:t>«s’authentifier».</w:t>
      </w:r>
    </w:p>
    <w:p w:rsidR="00732EB0" w:rsidRDefault="00732EB0" w:rsidP="004F47EA">
      <w:pPr>
        <w:spacing w:before="90"/>
        <w:ind w:left="430" w:right="553"/>
        <w:jc w:val="center"/>
        <w:rPr>
          <w:b/>
          <w:sz w:val="24"/>
          <w:szCs w:val="24"/>
        </w:rPr>
      </w:pPr>
    </w:p>
    <w:p w:rsidR="00732EB0" w:rsidRDefault="00732EB0" w:rsidP="004F47EA">
      <w:pPr>
        <w:spacing w:before="90"/>
        <w:ind w:left="430" w:right="553"/>
        <w:jc w:val="center"/>
        <w:rPr>
          <w:ins w:id="1663" w:author="Missaoui" w:date="2023-05-14T10:56:00Z"/>
          <w:b/>
          <w:sz w:val="24"/>
          <w:szCs w:val="24"/>
        </w:rPr>
      </w:pPr>
    </w:p>
    <w:p w:rsidR="00C167A7" w:rsidRPr="00FB1C79" w:rsidRDefault="00C167A7" w:rsidP="004F47EA">
      <w:pPr>
        <w:spacing w:before="90"/>
        <w:ind w:left="430" w:right="553"/>
        <w:jc w:val="center"/>
        <w:rPr>
          <w:b/>
          <w:sz w:val="24"/>
          <w:szCs w:val="24"/>
        </w:rPr>
      </w:pPr>
    </w:p>
    <w:p w:rsidR="004F47EA" w:rsidRPr="00732EB0" w:rsidRDefault="004F47EA" w:rsidP="00C167A7">
      <w:pPr>
        <w:pStyle w:val="Paragraphedeliste"/>
        <w:numPr>
          <w:ilvl w:val="3"/>
          <w:numId w:val="8"/>
        </w:numPr>
        <w:tabs>
          <w:tab w:val="left" w:pos="1561"/>
        </w:tabs>
        <w:spacing w:before="240" w:after="240" w:line="360" w:lineRule="auto"/>
        <w:ind w:left="1559" w:hanging="720"/>
        <w:jc w:val="both"/>
        <w:rPr>
          <w:b/>
          <w:sz w:val="24"/>
          <w:szCs w:val="24"/>
        </w:rPr>
      </w:pPr>
      <w:r w:rsidRPr="00FB1C79">
        <w:rPr>
          <w:b/>
          <w:sz w:val="24"/>
          <w:szCs w:val="24"/>
        </w:rPr>
        <w:lastRenderedPageBreak/>
        <w:t>Diagramme</w:t>
      </w:r>
      <w:r w:rsidR="00732EB0">
        <w:rPr>
          <w:b/>
          <w:sz w:val="24"/>
          <w:szCs w:val="24"/>
        </w:rPr>
        <w:t xml:space="preserve"> </w:t>
      </w:r>
      <w:r w:rsidRPr="00FB1C79">
        <w:rPr>
          <w:b/>
          <w:sz w:val="24"/>
          <w:szCs w:val="24"/>
        </w:rPr>
        <w:t>de</w:t>
      </w:r>
      <w:r w:rsidR="00732EB0">
        <w:rPr>
          <w:b/>
          <w:sz w:val="24"/>
          <w:szCs w:val="24"/>
        </w:rPr>
        <w:t xml:space="preserve"> </w:t>
      </w:r>
      <w:r w:rsidRPr="00FB1C79">
        <w:rPr>
          <w:b/>
          <w:sz w:val="24"/>
          <w:szCs w:val="24"/>
        </w:rPr>
        <w:t>séquence</w:t>
      </w:r>
      <w:r w:rsidR="00732EB0">
        <w:rPr>
          <w:b/>
          <w:sz w:val="24"/>
          <w:szCs w:val="24"/>
        </w:rPr>
        <w:t xml:space="preserve"> </w:t>
      </w:r>
      <w:r w:rsidRPr="00FB1C79">
        <w:rPr>
          <w:b/>
          <w:sz w:val="24"/>
          <w:szCs w:val="24"/>
        </w:rPr>
        <w:t>du</w:t>
      </w:r>
      <w:r w:rsidR="00732EB0">
        <w:rPr>
          <w:b/>
          <w:sz w:val="24"/>
          <w:szCs w:val="24"/>
        </w:rPr>
        <w:t xml:space="preserve"> </w:t>
      </w:r>
      <w:r w:rsidRPr="00FB1C79">
        <w:rPr>
          <w:b/>
          <w:sz w:val="24"/>
          <w:szCs w:val="24"/>
        </w:rPr>
        <w:t>CU</w:t>
      </w:r>
      <w:r w:rsidR="00732EB0">
        <w:rPr>
          <w:b/>
          <w:sz w:val="24"/>
          <w:szCs w:val="24"/>
        </w:rPr>
        <w:t xml:space="preserve"> </w:t>
      </w:r>
      <w:r w:rsidRPr="00FB1C79">
        <w:rPr>
          <w:b/>
          <w:sz w:val="24"/>
          <w:szCs w:val="24"/>
        </w:rPr>
        <w:t>«</w:t>
      </w:r>
      <w:ins w:id="1664" w:author="Missaoui" w:date="2023-05-14T10:56:00Z">
        <w:r w:rsidR="00C167A7">
          <w:rPr>
            <w:b/>
            <w:sz w:val="24"/>
            <w:szCs w:val="24"/>
          </w:rPr>
          <w:t xml:space="preserve"> modifier </w:t>
        </w:r>
      </w:ins>
      <w:del w:id="1665" w:author="Missaoui" w:date="2023-05-14T10:56:00Z">
        <w:r w:rsidRPr="00FB1C79" w:rsidDel="00C167A7">
          <w:rPr>
            <w:b/>
            <w:sz w:val="24"/>
            <w:szCs w:val="24"/>
          </w:rPr>
          <w:delText>ajouter</w:delText>
        </w:r>
        <w:r w:rsidR="00732EB0" w:rsidDel="00C167A7">
          <w:rPr>
            <w:b/>
            <w:sz w:val="24"/>
            <w:szCs w:val="24"/>
          </w:rPr>
          <w:delText xml:space="preserve"> </w:delText>
        </w:r>
      </w:del>
      <w:r w:rsidRPr="00FB1C79">
        <w:rPr>
          <w:b/>
          <w:sz w:val="24"/>
          <w:szCs w:val="24"/>
        </w:rPr>
        <w:t>données »</w:t>
      </w:r>
    </w:p>
    <w:p w:rsidR="004F47EA" w:rsidRPr="00FB1C79" w:rsidRDefault="004F47EA" w:rsidP="00C167A7">
      <w:pPr>
        <w:pStyle w:val="Corpsdetexte"/>
        <w:spacing w:line="360" w:lineRule="auto"/>
        <w:ind w:firstLine="284"/>
        <w:jc w:val="both"/>
      </w:pPr>
      <w:r w:rsidRPr="00FB1C79">
        <w:t>Le</w:t>
      </w:r>
      <w:r w:rsidR="00732EB0">
        <w:t xml:space="preserve"> </w:t>
      </w:r>
      <w:r w:rsidRPr="00FB1C79">
        <w:t>diagramme</w:t>
      </w:r>
      <w:r w:rsidR="00732EB0">
        <w:t xml:space="preserve"> </w:t>
      </w:r>
      <w:r w:rsidRPr="00FB1C79">
        <w:t>de</w:t>
      </w:r>
      <w:r w:rsidR="00732EB0">
        <w:t xml:space="preserve"> </w:t>
      </w:r>
      <w:r w:rsidRPr="00FB1C79">
        <w:t>séquence, détaillé</w:t>
      </w:r>
      <w:r w:rsidR="00732EB0">
        <w:t xml:space="preserve"> </w:t>
      </w:r>
      <w:r w:rsidRPr="00FB1C79">
        <w:t>dans</w:t>
      </w:r>
      <w:r w:rsidR="00732EB0">
        <w:t xml:space="preserve"> </w:t>
      </w:r>
      <w:r w:rsidRPr="00FB1C79">
        <w:t>la figure</w:t>
      </w:r>
      <w:r w:rsidR="00732EB0">
        <w:t xml:space="preserve"> </w:t>
      </w:r>
      <w:r w:rsidRPr="00FB1C79">
        <w:t>3.4,</w:t>
      </w:r>
      <w:r w:rsidR="00732EB0">
        <w:t xml:space="preserve"> </w:t>
      </w:r>
      <w:r w:rsidRPr="00FB1C79">
        <w:t>présente</w:t>
      </w:r>
      <w:r w:rsidR="00732EB0">
        <w:t xml:space="preserve"> </w:t>
      </w:r>
      <w:r w:rsidRPr="00FB1C79">
        <w:t>le ca</w:t>
      </w:r>
      <w:r w:rsidR="00732EB0">
        <w:t xml:space="preserve">s </w:t>
      </w:r>
      <w:r w:rsidRPr="00FB1C79">
        <w:t>d’utilisation</w:t>
      </w:r>
      <w:r w:rsidR="00732EB0">
        <w:t xml:space="preserve"> </w:t>
      </w:r>
      <w:r w:rsidRPr="00FB1C79">
        <w:t>relatif</w:t>
      </w:r>
      <w:r w:rsidR="00732EB0">
        <w:t xml:space="preserve"> </w:t>
      </w:r>
      <w:r w:rsidRPr="00FB1C79">
        <w:t>à</w:t>
      </w:r>
      <w:r w:rsidR="00732EB0">
        <w:t xml:space="preserve"> </w:t>
      </w:r>
      <w:r w:rsidRPr="00FB1C79">
        <w:t>la</w:t>
      </w:r>
      <w:r w:rsidR="00732EB0">
        <w:t xml:space="preserve"> </w:t>
      </w:r>
      <w:del w:id="1666" w:author="Missaoui" w:date="2023-05-14T10:56:00Z">
        <w:r w:rsidRPr="00FB1C79" w:rsidDel="00C167A7">
          <w:delText>saisie</w:delText>
        </w:r>
        <w:r w:rsidR="00732EB0" w:rsidDel="00C167A7">
          <w:delText xml:space="preserve"> </w:delText>
        </w:r>
        <w:r w:rsidRPr="00FB1C79" w:rsidDel="00C167A7">
          <w:delText>des données.</w:delText>
        </w:r>
      </w:del>
      <w:ins w:id="1667" w:author="Missaoui" w:date="2023-05-14T10:56:00Z">
        <w:r w:rsidR="00C167A7">
          <w:t xml:space="preserve">modification des données personnelles. </w:t>
        </w:r>
      </w:ins>
    </w:p>
    <w:p w:rsidR="004F47EA" w:rsidRPr="00FB1C79" w:rsidRDefault="004F47EA" w:rsidP="00C167A7">
      <w:pPr>
        <w:pStyle w:val="Corpsdetexte"/>
        <w:spacing w:line="360" w:lineRule="auto"/>
        <w:ind w:firstLine="284"/>
        <w:jc w:val="both"/>
      </w:pPr>
      <w:del w:id="1668" w:author="Missaoui" w:date="2023-05-14T10:57:00Z">
        <w:r w:rsidRPr="00FB1C79" w:rsidDel="00C167A7">
          <w:delText>Dans le menu principal, l'utilisateur saisit ses données en cliquant</w:delText>
        </w:r>
      </w:del>
      <w:ins w:id="1669" w:author="Missaoui" w:date="2023-05-14T10:57:00Z">
        <w:r w:rsidR="00C167A7">
          <w:t>L</w:t>
        </w:r>
        <w:r w:rsidR="00C167A7">
          <w:t>’</w:t>
        </w:r>
        <w:r w:rsidR="00C167A7">
          <w:t>utilisateur clique</w:t>
        </w:r>
      </w:ins>
      <w:r w:rsidRPr="00FB1C79">
        <w:t xml:space="preserve"> sur le bouton « profil »</w:t>
      </w:r>
      <w:ins w:id="1670" w:author="Missaoui" w:date="2023-05-14T10:57:00Z">
        <w:r w:rsidR="00C167A7">
          <w:t xml:space="preserve"> et le système </w:t>
        </w:r>
      </w:ins>
      <w:del w:id="1671" w:author="Missaoui" w:date="2023-05-14T10:57:00Z">
        <w:r w:rsidRPr="00FB1C79" w:rsidDel="00C167A7">
          <w:delText>. Une</w:delText>
        </w:r>
        <w:r w:rsidR="00732EB0" w:rsidDel="00C167A7">
          <w:delText xml:space="preserve"> </w:delText>
        </w:r>
        <w:r w:rsidRPr="00FB1C79" w:rsidDel="00C167A7">
          <w:delText>requête</w:delText>
        </w:r>
        <w:r w:rsidR="00732EB0" w:rsidDel="00C167A7">
          <w:delText xml:space="preserve"> </w:delText>
        </w:r>
        <w:r w:rsidRPr="00FB1C79" w:rsidDel="00C167A7">
          <w:delText>est</w:delText>
        </w:r>
        <w:r w:rsidR="00732EB0" w:rsidDel="00C167A7">
          <w:delText xml:space="preserve"> </w:delText>
        </w:r>
        <w:r w:rsidRPr="00FB1C79" w:rsidDel="00C167A7">
          <w:delText>envoyée</w:delText>
        </w:r>
        <w:r w:rsidR="00732EB0" w:rsidDel="00C167A7">
          <w:delText xml:space="preserve"> </w:delText>
        </w:r>
        <w:r w:rsidRPr="00FB1C79" w:rsidDel="00C167A7">
          <w:delText>au</w:delText>
        </w:r>
        <w:r w:rsidR="00732EB0" w:rsidDel="00C167A7">
          <w:delText xml:space="preserve"> </w:delText>
        </w:r>
        <w:r w:rsidRPr="00FB1C79" w:rsidDel="00C167A7">
          <w:delText>système</w:delText>
        </w:r>
        <w:r w:rsidR="00732EB0" w:rsidDel="00C167A7">
          <w:delText xml:space="preserve"> </w:delText>
        </w:r>
        <w:r w:rsidRPr="00FB1C79" w:rsidDel="00C167A7">
          <w:delText>qui</w:delText>
        </w:r>
        <w:r w:rsidR="00732EB0" w:rsidDel="00C167A7">
          <w:delText xml:space="preserve"> </w:delText>
        </w:r>
        <w:r w:rsidRPr="00FB1C79" w:rsidDel="00C167A7">
          <w:delText>répond</w:delText>
        </w:r>
        <w:r w:rsidR="00732EB0" w:rsidDel="00C167A7">
          <w:delText xml:space="preserve"> </w:delText>
        </w:r>
        <w:r w:rsidRPr="00FB1C79" w:rsidDel="00C167A7">
          <w:delText>à</w:delText>
        </w:r>
        <w:r w:rsidR="00732EB0" w:rsidDel="00C167A7">
          <w:delText xml:space="preserve"> </w:delText>
        </w:r>
        <w:r w:rsidRPr="00FB1C79" w:rsidDel="00C167A7">
          <w:delText>son</w:delText>
        </w:r>
        <w:r w:rsidR="00732EB0" w:rsidDel="00C167A7">
          <w:delText xml:space="preserve"> </w:delText>
        </w:r>
        <w:r w:rsidRPr="00FB1C79" w:rsidDel="00C167A7">
          <w:delText>tour</w:delText>
        </w:r>
        <w:r w:rsidR="00732EB0" w:rsidDel="00C167A7">
          <w:delText xml:space="preserve"> </w:delText>
        </w:r>
        <w:r w:rsidRPr="00FB1C79" w:rsidDel="00C167A7">
          <w:delText>en</w:delText>
        </w:r>
        <w:r w:rsidR="00732EB0" w:rsidDel="00C167A7">
          <w:delText xml:space="preserve"> </w:delText>
        </w:r>
      </w:del>
      <w:r w:rsidRPr="00FB1C79">
        <w:t>affich</w:t>
      </w:r>
      <w:ins w:id="1672" w:author="Missaoui" w:date="2023-05-14T10:57:00Z">
        <w:r w:rsidR="00C167A7">
          <w:t>e</w:t>
        </w:r>
      </w:ins>
      <w:del w:id="1673" w:author="Missaoui" w:date="2023-05-14T10:57:00Z">
        <w:r w:rsidRPr="00FB1C79" w:rsidDel="00C167A7">
          <w:delText>ant</w:delText>
        </w:r>
      </w:del>
      <w:r w:rsidR="00732EB0">
        <w:t xml:space="preserve"> </w:t>
      </w:r>
      <w:r w:rsidRPr="00FB1C79">
        <w:t>l’interface</w:t>
      </w:r>
      <w:r w:rsidR="00732EB0">
        <w:t xml:space="preserve"> </w:t>
      </w:r>
      <w:r w:rsidRPr="00FB1C79">
        <w:t>de</w:t>
      </w:r>
      <w:r w:rsidR="00732EB0">
        <w:t xml:space="preserve"> </w:t>
      </w:r>
      <w:r w:rsidRPr="00FB1C79">
        <w:t>données</w:t>
      </w:r>
      <w:r w:rsidR="00732EB0">
        <w:t xml:space="preserve"> </w:t>
      </w:r>
      <w:r w:rsidRPr="00FB1C79">
        <w:t>personnelles. Une fois que l'utilisateur a rempli les champs</w:t>
      </w:r>
      <w:ins w:id="1674" w:author="Missaoui" w:date="2023-05-14T10:58:00Z">
        <w:r w:rsidR="00C167A7">
          <w:t xml:space="preserve">, </w:t>
        </w:r>
      </w:ins>
      <w:del w:id="1675" w:author="Missaoui" w:date="2023-05-14T10:58:00Z">
        <w:r w:rsidRPr="00FB1C79" w:rsidDel="00C167A7">
          <w:delText xml:space="preserve"> et cliqué sur le bouton « enregistrer »,</w:delText>
        </w:r>
        <w:r w:rsidR="00732EB0" w:rsidDel="00C167A7">
          <w:delText xml:space="preserve"> </w:delText>
        </w:r>
      </w:del>
      <w:r w:rsidRPr="00FB1C79">
        <w:t>une requête de demande</w:t>
      </w:r>
      <w:r w:rsidR="00732EB0">
        <w:t xml:space="preserve"> </w:t>
      </w:r>
      <w:r w:rsidRPr="00FB1C79">
        <w:t>d’enregistrement est envoyée</w:t>
      </w:r>
      <w:r w:rsidR="00732EB0">
        <w:t xml:space="preserve"> </w:t>
      </w:r>
      <w:r w:rsidRPr="00FB1C79">
        <w:t>au système.</w:t>
      </w:r>
      <w:r w:rsidR="00732EB0">
        <w:t xml:space="preserve"> </w:t>
      </w:r>
      <w:r w:rsidRPr="00FB1C79">
        <w:t>Dans</w:t>
      </w:r>
      <w:r w:rsidR="00732EB0">
        <w:t xml:space="preserve"> </w:t>
      </w:r>
      <w:r w:rsidRPr="00FB1C79">
        <w:t>ce cas,</w:t>
      </w:r>
      <w:r w:rsidR="00732EB0">
        <w:t xml:space="preserve"> </w:t>
      </w:r>
      <w:r w:rsidRPr="00FB1C79">
        <w:t>si les champs</w:t>
      </w:r>
      <w:r w:rsidR="00732EB0">
        <w:t xml:space="preserve"> </w:t>
      </w:r>
      <w:r w:rsidRPr="00FB1C79">
        <w:t>sont :</w:t>
      </w:r>
    </w:p>
    <w:p w:rsidR="008457F2" w:rsidRDefault="004F47EA" w:rsidP="00C167A7">
      <w:pPr>
        <w:pStyle w:val="Corpsdetexte"/>
        <w:numPr>
          <w:ilvl w:val="0"/>
          <w:numId w:val="91"/>
        </w:numPr>
        <w:spacing w:line="360" w:lineRule="auto"/>
        <w:jc w:val="both"/>
        <w:pPrChange w:id="1676" w:author="Missaoui" w:date="2023-05-14T10:59:00Z">
          <w:pPr>
            <w:pStyle w:val="Paragraphedeliste"/>
            <w:numPr>
              <w:numId w:val="34"/>
            </w:numPr>
            <w:tabs>
              <w:tab w:val="left" w:pos="937"/>
            </w:tabs>
            <w:spacing w:before="164" w:line="348" w:lineRule="auto"/>
            <w:ind w:left="720" w:right="336" w:hanging="360"/>
            <w:jc w:val="both"/>
          </w:pPr>
        </w:pPrChange>
      </w:pPr>
      <w:del w:id="1677" w:author="Missaoui" w:date="2023-05-14T10:58:00Z">
        <w:r w:rsidRPr="00732EB0" w:rsidDel="00C167A7">
          <w:delText xml:space="preserve">Remplis </w:delText>
        </w:r>
      </w:del>
      <w:ins w:id="1678" w:author="Missaoui" w:date="2023-05-14T10:58:00Z">
        <w:r w:rsidR="00C167A7">
          <w:t>Correctes</w:t>
        </w:r>
        <w:r w:rsidR="00C167A7" w:rsidRPr="00732EB0">
          <w:t xml:space="preserve"> </w:t>
        </w:r>
      </w:ins>
      <w:r w:rsidRPr="00FB1C79">
        <w:t xml:space="preserve">: le système </w:t>
      </w:r>
      <w:del w:id="1679" w:author="Missaoui" w:date="2023-05-14T10:59:00Z">
        <w:r w:rsidRPr="00FB1C79" w:rsidDel="00C167A7">
          <w:delText xml:space="preserve">va </w:delText>
        </w:r>
      </w:del>
      <w:r w:rsidRPr="00FB1C79">
        <w:t xml:space="preserve">met à jour les données dans la base </w:t>
      </w:r>
      <w:del w:id="1680" w:author="Missaoui" w:date="2023-05-14T10:59:00Z">
        <w:r w:rsidRPr="00FB1C79" w:rsidDel="00C167A7">
          <w:delText>et le redirige vers l’interface</w:delText>
        </w:r>
        <w:r w:rsidR="00732EB0" w:rsidDel="00C167A7">
          <w:delText xml:space="preserve"> </w:delText>
        </w:r>
        <w:r w:rsidRPr="00FB1C79" w:rsidDel="00C167A7">
          <w:delText>de</w:delText>
        </w:r>
        <w:r w:rsidR="00732EB0" w:rsidDel="00C167A7">
          <w:delText xml:space="preserve"> </w:delText>
        </w:r>
        <w:r w:rsidRPr="00FB1C79" w:rsidDel="00C167A7">
          <w:delText>données personnelles</w:delText>
        </w:r>
        <w:r w:rsidR="00732EB0" w:rsidDel="00C167A7">
          <w:delText xml:space="preserve"> </w:delText>
        </w:r>
        <w:r w:rsidRPr="00FB1C79" w:rsidDel="00C167A7">
          <w:delText>tout</w:delText>
        </w:r>
        <w:r w:rsidR="00732EB0" w:rsidDel="00C167A7">
          <w:delText xml:space="preserve"> </w:delText>
        </w:r>
        <w:r w:rsidRPr="00FB1C79" w:rsidDel="00C167A7">
          <w:delText>en affichant les données</w:delText>
        </w:r>
        <w:r w:rsidR="00732EB0" w:rsidDel="00C167A7">
          <w:delText xml:space="preserve"> </w:delText>
        </w:r>
        <w:r w:rsidRPr="00FB1C79" w:rsidDel="00C167A7">
          <w:delText>modifiées.</w:delText>
        </w:r>
      </w:del>
      <w:ins w:id="1681" w:author="Missaoui" w:date="2023-05-14T10:59:00Z">
        <w:r w:rsidR="00C167A7">
          <w:t>de données.</w:t>
        </w:r>
      </w:ins>
    </w:p>
    <w:p w:rsidR="008457F2" w:rsidRDefault="004F47EA" w:rsidP="00732EB0">
      <w:pPr>
        <w:pStyle w:val="Corpsdetexte"/>
        <w:numPr>
          <w:ilvl w:val="0"/>
          <w:numId w:val="91"/>
        </w:numPr>
        <w:spacing w:line="360" w:lineRule="auto"/>
        <w:jc w:val="both"/>
        <w:pPrChange w:id="1682" w:author="Missaoui" w:date="2023-05-13T13:12:00Z">
          <w:pPr>
            <w:pStyle w:val="Paragraphedeliste"/>
            <w:numPr>
              <w:numId w:val="34"/>
            </w:numPr>
            <w:tabs>
              <w:tab w:val="left" w:pos="937"/>
            </w:tabs>
            <w:spacing w:before="18"/>
            <w:ind w:left="720" w:hanging="361"/>
            <w:jc w:val="both"/>
          </w:pPr>
        </w:pPrChange>
      </w:pPr>
      <w:del w:id="1683" w:author="Missaoui" w:date="2023-05-14T11:00:00Z">
        <w:r w:rsidRPr="00732EB0" w:rsidDel="00C167A7">
          <w:delText>Vides</w:delText>
        </w:r>
      </w:del>
      <w:ins w:id="1684" w:author="Missaoui" w:date="2023-05-14T11:00:00Z">
        <w:r w:rsidR="00C167A7">
          <w:t>Incorrectes</w:t>
        </w:r>
      </w:ins>
      <w:r w:rsidRPr="00FB1C79">
        <w:t>:</w:t>
      </w:r>
      <w:r w:rsidR="00732EB0">
        <w:t xml:space="preserve"> </w:t>
      </w:r>
      <w:r w:rsidRPr="00FB1C79">
        <w:t>le système</w:t>
      </w:r>
      <w:r w:rsidR="00732EB0">
        <w:t xml:space="preserve"> </w:t>
      </w:r>
      <w:r w:rsidRPr="00FB1C79">
        <w:t>affiche</w:t>
      </w:r>
      <w:r w:rsidR="00732EB0">
        <w:t xml:space="preserve"> </w:t>
      </w:r>
      <w:r w:rsidRPr="00FB1C79">
        <w:t>un message</w:t>
      </w:r>
      <w:r w:rsidR="00732EB0">
        <w:t xml:space="preserve"> </w:t>
      </w:r>
      <w:r w:rsidRPr="00FB1C79">
        <w:t>d'erreur.</w:t>
      </w:r>
    </w:p>
    <w:p w:rsidR="00DB3A16" w:rsidRPr="00FB1C79" w:rsidRDefault="00DB3A16" w:rsidP="00AB2D17">
      <w:pPr>
        <w:spacing w:line="360" w:lineRule="auto"/>
        <w:jc w:val="both"/>
        <w:rPr>
          <w:color w:val="000000" w:themeColor="text1"/>
          <w:sz w:val="24"/>
          <w:szCs w:val="24"/>
        </w:rPr>
        <w:sectPr w:rsidR="00DB3A16" w:rsidRPr="00FB1C79">
          <w:pgSz w:w="12240" w:h="15840"/>
          <w:pgMar w:top="980" w:right="1080" w:bottom="1200" w:left="1200" w:header="717" w:footer="1000" w:gutter="0"/>
          <w:cols w:space="720"/>
        </w:sectPr>
      </w:pPr>
    </w:p>
    <w:p w:rsidR="007001A8" w:rsidRDefault="007001A8" w:rsidP="00DB3A16">
      <w:pPr>
        <w:rPr>
          <w:ins w:id="1685" w:author="Missaoui" w:date="2023-05-14T11:01:00Z"/>
          <w:sz w:val="24"/>
          <w:szCs w:val="24"/>
        </w:rPr>
      </w:pPr>
    </w:p>
    <w:p w:rsidR="007001A8" w:rsidRPr="007001A8" w:rsidRDefault="007001A8" w:rsidP="007001A8">
      <w:pPr>
        <w:rPr>
          <w:ins w:id="1686" w:author="Missaoui" w:date="2023-05-14T11:01:00Z"/>
          <w:sz w:val="24"/>
          <w:szCs w:val="24"/>
        </w:rPr>
      </w:pPr>
    </w:p>
    <w:p w:rsidR="007001A8" w:rsidRPr="007001A8" w:rsidRDefault="007001A8" w:rsidP="007001A8">
      <w:pPr>
        <w:rPr>
          <w:ins w:id="1687" w:author="Missaoui" w:date="2023-05-14T11:01:00Z"/>
          <w:sz w:val="24"/>
          <w:szCs w:val="24"/>
        </w:rPr>
      </w:pPr>
    </w:p>
    <w:p w:rsidR="007001A8" w:rsidRPr="007001A8" w:rsidRDefault="007001A8" w:rsidP="007001A8">
      <w:pPr>
        <w:rPr>
          <w:ins w:id="1688" w:author="Missaoui" w:date="2023-05-14T11:01:00Z"/>
          <w:sz w:val="24"/>
          <w:szCs w:val="24"/>
        </w:rPr>
      </w:pPr>
    </w:p>
    <w:p w:rsidR="007001A8" w:rsidRPr="007001A8" w:rsidRDefault="007001A8" w:rsidP="007001A8">
      <w:pPr>
        <w:rPr>
          <w:ins w:id="1689" w:author="Missaoui" w:date="2023-05-14T11:01:00Z"/>
          <w:sz w:val="24"/>
          <w:szCs w:val="24"/>
          <w:rPrChange w:id="1690" w:author="Missaoui" w:date="2023-05-14T11:01:00Z">
            <w:rPr>
              <w:ins w:id="1691" w:author="Missaoui" w:date="2023-05-14T11:01:00Z"/>
              <w:sz w:val="24"/>
              <w:szCs w:val="24"/>
            </w:rPr>
          </w:rPrChange>
        </w:rPr>
        <w:pPrChange w:id="1692" w:author="Missaoui" w:date="2023-05-14T11:01:00Z">
          <w:pPr/>
        </w:pPrChange>
      </w:pPr>
    </w:p>
    <w:p w:rsidR="007001A8" w:rsidRPr="007001A8" w:rsidRDefault="007001A8" w:rsidP="007001A8">
      <w:pPr>
        <w:rPr>
          <w:ins w:id="1693" w:author="Missaoui" w:date="2023-05-14T11:01:00Z"/>
          <w:sz w:val="24"/>
          <w:szCs w:val="24"/>
          <w:rPrChange w:id="1694" w:author="Missaoui" w:date="2023-05-14T11:01:00Z">
            <w:rPr>
              <w:ins w:id="1695" w:author="Missaoui" w:date="2023-05-14T11:01:00Z"/>
              <w:sz w:val="24"/>
              <w:szCs w:val="24"/>
            </w:rPr>
          </w:rPrChange>
        </w:rPr>
        <w:pPrChange w:id="1696" w:author="Missaoui" w:date="2023-05-14T11:01:00Z">
          <w:pPr/>
        </w:pPrChange>
      </w:pPr>
    </w:p>
    <w:p w:rsidR="007001A8" w:rsidRDefault="007001A8" w:rsidP="007001A8">
      <w:pPr>
        <w:rPr>
          <w:ins w:id="1697" w:author="Missaoui" w:date="2023-05-14T11:01:00Z"/>
          <w:sz w:val="24"/>
          <w:szCs w:val="24"/>
        </w:rPr>
      </w:pPr>
    </w:p>
    <w:p w:rsidR="007001A8" w:rsidRDefault="007001A8" w:rsidP="007001A8">
      <w:pPr>
        <w:tabs>
          <w:tab w:val="left" w:pos="1959"/>
        </w:tabs>
        <w:rPr>
          <w:ins w:id="1698" w:author="Missaoui" w:date="2023-05-14T11:01:00Z"/>
          <w:sz w:val="24"/>
          <w:szCs w:val="24"/>
        </w:rPr>
        <w:pPrChange w:id="1699" w:author="Missaoui" w:date="2023-05-14T11:01:00Z">
          <w:pPr/>
        </w:pPrChange>
      </w:pPr>
      <w:ins w:id="1700" w:author="Missaoui" w:date="2023-05-14T11:01:00Z">
        <w:r>
          <w:rPr>
            <w:sz w:val="24"/>
            <w:szCs w:val="24"/>
          </w:rPr>
          <w:tab/>
        </w:r>
        <w:r>
          <w:rPr>
            <w:rStyle w:val="Marquedecommentaire"/>
          </w:rPr>
          <w:commentReference w:id="1701"/>
        </w:r>
      </w:ins>
    </w:p>
    <w:p w:rsidR="007001A8" w:rsidRDefault="007001A8" w:rsidP="007001A8">
      <w:pPr>
        <w:rPr>
          <w:ins w:id="1702" w:author="Missaoui" w:date="2023-05-14T11:01:00Z"/>
          <w:sz w:val="24"/>
          <w:szCs w:val="24"/>
        </w:rPr>
      </w:pPr>
    </w:p>
    <w:p w:rsidR="00DB3A16" w:rsidRPr="007001A8" w:rsidRDefault="00DB3A16" w:rsidP="007001A8">
      <w:pPr>
        <w:rPr>
          <w:sz w:val="24"/>
          <w:szCs w:val="24"/>
          <w:rPrChange w:id="1703" w:author="Missaoui" w:date="2023-05-14T11:01:00Z">
            <w:rPr>
              <w:sz w:val="24"/>
              <w:szCs w:val="24"/>
            </w:rPr>
          </w:rPrChange>
        </w:rPr>
        <w:sectPr w:rsidR="00DB3A16" w:rsidRPr="007001A8">
          <w:headerReference w:type="default" r:id="rId60"/>
          <w:footerReference w:type="default" r:id="rId61"/>
          <w:type w:val="continuous"/>
          <w:pgSz w:w="12240" w:h="15840"/>
          <w:pgMar w:top="1500" w:right="420" w:bottom="0" w:left="1240" w:header="720" w:footer="720" w:gutter="0"/>
          <w:cols w:space="720"/>
        </w:sectPr>
        <w:pPrChange w:id="1704" w:author="Missaoui" w:date="2023-05-14T11:01:00Z">
          <w:pPr/>
        </w:pPrChange>
      </w:pPr>
    </w:p>
    <w:p w:rsidR="008457F2" w:rsidRDefault="009A3BA9" w:rsidP="00C167A7">
      <w:pPr>
        <w:pStyle w:val="Titre7"/>
        <w:numPr>
          <w:ilvl w:val="2"/>
          <w:numId w:val="39"/>
        </w:numPr>
        <w:tabs>
          <w:tab w:val="left" w:pos="1367"/>
        </w:tabs>
        <w:spacing w:before="205" w:after="240" w:line="360" w:lineRule="auto"/>
        <w:jc w:val="both"/>
        <w:rPr>
          <w:sz w:val="24"/>
          <w:szCs w:val="24"/>
        </w:rPr>
        <w:pPrChange w:id="1705" w:author="Missaoui" w:date="2023-05-14T11:00:00Z">
          <w:pPr>
            <w:pStyle w:val="Titre7"/>
            <w:numPr>
              <w:ilvl w:val="2"/>
              <w:numId w:val="86"/>
            </w:numPr>
            <w:tabs>
              <w:tab w:val="num" w:pos="360"/>
              <w:tab w:val="left" w:pos="1367"/>
              <w:tab w:val="num" w:pos="2160"/>
            </w:tabs>
            <w:spacing w:before="205"/>
            <w:ind w:left="2160" w:hanging="720"/>
          </w:pPr>
        </w:pPrChange>
      </w:pPr>
      <w:r w:rsidRPr="00FB1C79">
        <w:rPr>
          <w:sz w:val="24"/>
          <w:szCs w:val="24"/>
        </w:rPr>
        <w:lastRenderedPageBreak/>
        <w:t>Diagramme</w:t>
      </w:r>
      <w:r w:rsidR="00915E2A">
        <w:rPr>
          <w:sz w:val="24"/>
          <w:szCs w:val="24"/>
        </w:rPr>
        <w:t xml:space="preserve"> </w:t>
      </w:r>
      <w:r w:rsidRPr="00FB1C79">
        <w:rPr>
          <w:sz w:val="24"/>
          <w:szCs w:val="24"/>
        </w:rPr>
        <w:t>de</w:t>
      </w:r>
      <w:r w:rsidR="00915E2A">
        <w:rPr>
          <w:sz w:val="24"/>
          <w:szCs w:val="24"/>
        </w:rPr>
        <w:t xml:space="preserve"> </w:t>
      </w:r>
      <w:r w:rsidRPr="00FB1C79">
        <w:rPr>
          <w:sz w:val="24"/>
          <w:szCs w:val="24"/>
        </w:rPr>
        <w:t>classes</w:t>
      </w:r>
    </w:p>
    <w:p w:rsidR="009A3BA9" w:rsidRPr="00FB1C79" w:rsidDel="00C167A7" w:rsidRDefault="009A3BA9" w:rsidP="00C167A7">
      <w:pPr>
        <w:pStyle w:val="Corpsdetexte"/>
        <w:spacing w:after="240" w:line="360" w:lineRule="auto"/>
        <w:ind w:firstLine="284"/>
        <w:jc w:val="both"/>
        <w:rPr>
          <w:del w:id="1706" w:author="Missaoui" w:date="2023-05-14T11:00:00Z"/>
        </w:rPr>
        <w:pPrChange w:id="1707" w:author="Missaoui" w:date="2023-05-14T11:00:00Z">
          <w:pPr>
            <w:pStyle w:val="Corpsdetexte"/>
            <w:spacing w:line="360" w:lineRule="auto"/>
            <w:ind w:firstLine="284"/>
            <w:jc w:val="both"/>
          </w:pPr>
        </w:pPrChange>
      </w:pPr>
      <w:r w:rsidRPr="00FB1C79">
        <w:t>La</w:t>
      </w:r>
      <w:r w:rsidR="00915E2A">
        <w:t xml:space="preserve"> </w:t>
      </w:r>
      <w:r w:rsidRPr="00FB1C79">
        <w:t>Figure</w:t>
      </w:r>
      <w:r w:rsidR="00915E2A">
        <w:t xml:space="preserve"> </w:t>
      </w:r>
      <w:r w:rsidRPr="00FB1C79">
        <w:t>3.7</w:t>
      </w:r>
      <w:r w:rsidR="00915E2A">
        <w:t xml:space="preserve"> </w:t>
      </w:r>
      <w:r w:rsidRPr="00FB1C79">
        <w:t>introduit le</w:t>
      </w:r>
      <w:r w:rsidR="00915E2A">
        <w:t xml:space="preserve"> </w:t>
      </w:r>
      <w:r w:rsidRPr="00FB1C79">
        <w:t>diagramme</w:t>
      </w:r>
      <w:r w:rsidR="00915E2A">
        <w:t xml:space="preserve"> </w:t>
      </w:r>
      <w:r w:rsidRPr="00FB1C79">
        <w:t>de</w:t>
      </w:r>
      <w:r w:rsidR="00915E2A">
        <w:t xml:space="preserve"> </w:t>
      </w:r>
      <w:r w:rsidRPr="00FB1C79">
        <w:t>classes</w:t>
      </w:r>
      <w:r w:rsidR="00915E2A">
        <w:t xml:space="preserve"> </w:t>
      </w:r>
      <w:del w:id="1708" w:author="Missaoui" w:date="2023-05-14T11:00:00Z">
        <w:r w:rsidRPr="00FB1C79" w:rsidDel="00C167A7">
          <w:delText>relatif à</w:delText>
        </w:r>
        <w:r w:rsidR="00915E2A" w:rsidDel="00C167A7">
          <w:delText xml:space="preserve"> </w:delText>
        </w:r>
        <w:r w:rsidRPr="00FB1C79" w:rsidDel="00C167A7">
          <w:delText>ce</w:delText>
        </w:r>
      </w:del>
      <w:ins w:id="1709" w:author="Missaoui" w:date="2023-05-14T11:00:00Z">
        <w:r w:rsidR="00C167A7">
          <w:t>du</w:t>
        </w:r>
      </w:ins>
      <w:r w:rsidR="00915E2A">
        <w:t xml:space="preserve"> </w:t>
      </w:r>
      <w:r w:rsidRPr="00FB1C79">
        <w:t>sprin</w:t>
      </w:r>
      <w:ins w:id="1710" w:author="Missaoui" w:date="2023-05-14T11:00:00Z">
        <w:r w:rsidR="00C167A7">
          <w:t>t 1.</w:t>
        </w:r>
      </w:ins>
      <w:del w:id="1711" w:author="Missaoui" w:date="2023-05-14T11:00:00Z">
        <w:r w:rsidRPr="00FB1C79" w:rsidDel="00C167A7">
          <w:delText>t.</w:delText>
        </w:r>
      </w:del>
    </w:p>
    <w:p w:rsidR="00102830" w:rsidRPr="00FB1C79" w:rsidRDefault="00102830" w:rsidP="00C167A7">
      <w:pPr>
        <w:pStyle w:val="Corpsdetexte"/>
        <w:spacing w:after="240" w:line="360" w:lineRule="auto"/>
        <w:ind w:firstLine="284"/>
        <w:jc w:val="both"/>
        <w:pPrChange w:id="1712" w:author="Missaoui" w:date="2023-05-14T11:00:00Z">
          <w:pPr>
            <w:pStyle w:val="Corpsdetexte"/>
            <w:spacing w:before="7"/>
          </w:pPr>
        </w:pPrChange>
      </w:pPr>
    </w:p>
    <w:p w:rsidR="007001A8" w:rsidRDefault="009A3BA9" w:rsidP="009A3BA9">
      <w:pPr>
        <w:pStyle w:val="Corpsdetexte"/>
        <w:spacing w:before="7"/>
        <w:jc w:val="center"/>
      </w:pPr>
      <w:commentRangeStart w:id="1713"/>
      <w:r w:rsidRPr="00FB1C79">
        <w:rPr>
          <w:noProof/>
          <w:lang w:eastAsia="fr-FR"/>
        </w:rPr>
        <w:drawing>
          <wp:inline distT="0" distB="0" distL="0" distR="0">
            <wp:extent cx="3725545" cy="3149600"/>
            <wp:effectExtent l="0" t="0" r="8255" b="0"/>
            <wp:docPr id="163088720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5545" cy="3149600"/>
                    </a:xfrm>
                    <a:prstGeom prst="rect">
                      <a:avLst/>
                    </a:prstGeom>
                    <a:noFill/>
                    <a:ln>
                      <a:noFill/>
                    </a:ln>
                  </pic:spPr>
                </pic:pic>
              </a:graphicData>
            </a:graphic>
          </wp:inline>
        </w:drawing>
      </w:r>
      <w:commentRangeEnd w:id="1713"/>
      <w:r w:rsidR="00B5013B">
        <w:rPr>
          <w:rStyle w:val="Marquedecommentaire"/>
        </w:rPr>
        <w:commentReference w:id="1713"/>
      </w:r>
    </w:p>
    <w:p w:rsidR="007001A8" w:rsidRPr="007001A8" w:rsidRDefault="007001A8" w:rsidP="007001A8"/>
    <w:p w:rsidR="007001A8" w:rsidRPr="007001A8" w:rsidRDefault="007001A8" w:rsidP="007001A8"/>
    <w:p w:rsidR="007001A8" w:rsidRDefault="007001A8" w:rsidP="007001A8"/>
    <w:p w:rsidR="007001A8" w:rsidRDefault="007001A8" w:rsidP="007001A8"/>
    <w:p w:rsidR="007001A8" w:rsidRPr="000B0911" w:rsidRDefault="007001A8" w:rsidP="007001A8">
      <w:pPr>
        <w:pStyle w:val="Titre7"/>
        <w:numPr>
          <w:ilvl w:val="2"/>
          <w:numId w:val="93"/>
        </w:numPr>
        <w:tabs>
          <w:tab w:val="left" w:pos="1367"/>
        </w:tabs>
        <w:spacing w:before="205" w:after="240" w:line="360" w:lineRule="auto"/>
        <w:jc w:val="both"/>
        <w:rPr>
          <w:sz w:val="24"/>
          <w:szCs w:val="24"/>
        </w:rPr>
        <w:pPrChange w:id="1714" w:author="Missaoui" w:date="2023-05-14T11:00:00Z">
          <w:pPr>
            <w:pStyle w:val="Titre7"/>
            <w:numPr>
              <w:ilvl w:val="2"/>
              <w:numId w:val="86"/>
            </w:numPr>
            <w:tabs>
              <w:tab w:val="num" w:pos="360"/>
              <w:tab w:val="left" w:pos="1367"/>
              <w:tab w:val="num" w:pos="2160"/>
            </w:tabs>
            <w:spacing w:before="205"/>
            <w:ind w:left="2160" w:hanging="720"/>
          </w:pPr>
        </w:pPrChange>
      </w:pPr>
      <w:commentRangeStart w:id="1715"/>
      <w:r w:rsidRPr="000B0911">
        <w:rPr>
          <w:sz w:val="24"/>
          <w:szCs w:val="24"/>
        </w:rPr>
        <w:t>Modèle relationnel</w:t>
      </w:r>
      <w:commentRangeEnd w:id="1715"/>
      <w:r w:rsidRPr="000B0911">
        <w:rPr>
          <w:rStyle w:val="Marquedecommentaire"/>
          <w:b w:val="0"/>
          <w:bCs w:val="0"/>
          <w:sz w:val="24"/>
          <w:szCs w:val="24"/>
        </w:rPr>
        <w:commentReference w:id="1715"/>
      </w:r>
    </w:p>
    <w:p w:rsidR="000B0911" w:rsidRDefault="000B0911" w:rsidP="007001A8">
      <w:pPr>
        <w:ind w:firstLine="708"/>
      </w:pPr>
    </w:p>
    <w:p w:rsidR="000B0911" w:rsidRDefault="000B0911" w:rsidP="000B0911"/>
    <w:p w:rsidR="000B0911" w:rsidRPr="000B0911" w:rsidRDefault="000B0911" w:rsidP="000B0911">
      <w:pPr>
        <w:pStyle w:val="Titre6"/>
        <w:numPr>
          <w:ilvl w:val="1"/>
          <w:numId w:val="8"/>
        </w:numPr>
        <w:tabs>
          <w:tab w:val="left" w:pos="636"/>
        </w:tabs>
        <w:spacing w:line="360" w:lineRule="auto"/>
        <w:ind w:left="636" w:hanging="420"/>
        <w:jc w:val="both"/>
        <w:pPrChange w:id="1716" w:author="Missaoui" w:date="2023-05-13T13:12:00Z">
          <w:pPr>
            <w:pStyle w:val="Titre6"/>
            <w:numPr>
              <w:ilvl w:val="1"/>
              <w:numId w:val="47"/>
            </w:numPr>
            <w:tabs>
              <w:tab w:val="left" w:pos="636"/>
            </w:tabs>
            <w:ind w:left="636" w:hanging="420"/>
          </w:pPr>
        </w:pPrChange>
      </w:pPr>
      <w:commentRangeStart w:id="1717"/>
      <w:r w:rsidRPr="000B0911">
        <w:tab/>
        <w:t>Réalisation</w:t>
      </w:r>
      <w:commentRangeEnd w:id="1717"/>
      <w:r w:rsidRPr="000B0911">
        <w:rPr>
          <w:rStyle w:val="Marquedecommentaire"/>
          <w:b w:val="0"/>
          <w:bCs w:val="0"/>
          <w:sz w:val="28"/>
          <w:szCs w:val="28"/>
        </w:rPr>
        <w:commentReference w:id="1717"/>
      </w:r>
    </w:p>
    <w:p w:rsidR="000B0911" w:rsidRDefault="000B0911" w:rsidP="000B0911">
      <w:pPr>
        <w:tabs>
          <w:tab w:val="left" w:pos="1155"/>
        </w:tabs>
      </w:pPr>
    </w:p>
    <w:p w:rsidR="000B0911" w:rsidRDefault="000B0911" w:rsidP="000B0911"/>
    <w:p w:rsidR="000B0911" w:rsidRDefault="000B0911" w:rsidP="000B0911"/>
    <w:p w:rsidR="000B0911" w:rsidRDefault="000B0911" w:rsidP="000B0911"/>
    <w:p w:rsidR="000B0911" w:rsidRDefault="000B0911" w:rsidP="000B0911"/>
    <w:p w:rsidR="000B0911" w:rsidRDefault="000B0911" w:rsidP="000B0911"/>
    <w:p w:rsidR="000B0911" w:rsidRDefault="000B0911" w:rsidP="000B0911"/>
    <w:p w:rsidR="000B0911" w:rsidRDefault="000B0911" w:rsidP="000B0911"/>
    <w:p w:rsidR="000B0911" w:rsidRPr="000B0911" w:rsidRDefault="000B0911" w:rsidP="000B0911"/>
    <w:p w:rsidR="000B0911" w:rsidRDefault="000B0911" w:rsidP="000B0911"/>
    <w:p w:rsidR="000B0911" w:rsidRDefault="000B0911" w:rsidP="000B0911">
      <w:pPr>
        <w:pStyle w:val="Titre6"/>
        <w:numPr>
          <w:ilvl w:val="1"/>
          <w:numId w:val="8"/>
        </w:numPr>
        <w:tabs>
          <w:tab w:val="left" w:pos="636"/>
        </w:tabs>
        <w:spacing w:line="360" w:lineRule="auto"/>
        <w:ind w:left="636" w:hanging="420"/>
        <w:jc w:val="both"/>
        <w:pPrChange w:id="1718" w:author="Missaoui" w:date="2023-05-13T13:12:00Z">
          <w:pPr>
            <w:pStyle w:val="Titre6"/>
            <w:numPr>
              <w:ilvl w:val="1"/>
              <w:numId w:val="47"/>
            </w:numPr>
            <w:tabs>
              <w:tab w:val="left" w:pos="636"/>
            </w:tabs>
            <w:ind w:left="636" w:hanging="420"/>
          </w:pPr>
        </w:pPrChange>
      </w:pPr>
      <w:r>
        <w:lastRenderedPageBreak/>
        <w:tab/>
      </w:r>
      <w:commentRangeStart w:id="1719"/>
      <w:r w:rsidRPr="000B0911">
        <w:t>Test</w:t>
      </w:r>
      <w:commentRangeEnd w:id="1719"/>
      <w:r w:rsidRPr="000B0911">
        <w:rPr>
          <w:rStyle w:val="Marquedecommentaire"/>
          <w:b w:val="0"/>
          <w:bCs w:val="0"/>
          <w:sz w:val="28"/>
          <w:szCs w:val="28"/>
        </w:rPr>
        <w:commentReference w:id="1719"/>
      </w:r>
    </w:p>
    <w:p w:rsidR="000B0911" w:rsidRDefault="000B0911" w:rsidP="000B0911">
      <w:pPr>
        <w:pStyle w:val="Titre6"/>
        <w:tabs>
          <w:tab w:val="left" w:pos="636"/>
        </w:tabs>
        <w:spacing w:line="360" w:lineRule="auto"/>
        <w:jc w:val="both"/>
      </w:pPr>
    </w:p>
    <w:p w:rsidR="000B0911" w:rsidRDefault="000B0911" w:rsidP="000B0911">
      <w:pPr>
        <w:pStyle w:val="Titre6"/>
        <w:tabs>
          <w:tab w:val="left" w:pos="636"/>
        </w:tabs>
        <w:spacing w:line="360" w:lineRule="auto"/>
        <w:jc w:val="both"/>
      </w:pPr>
    </w:p>
    <w:p w:rsidR="000B0911" w:rsidRDefault="000B0911" w:rsidP="000B0911">
      <w:pPr>
        <w:pStyle w:val="Titre6"/>
        <w:tabs>
          <w:tab w:val="left" w:pos="636"/>
        </w:tabs>
        <w:spacing w:line="360" w:lineRule="auto"/>
        <w:jc w:val="both"/>
      </w:pPr>
    </w:p>
    <w:p w:rsidR="000B0911" w:rsidRPr="000B0911" w:rsidRDefault="000B0911" w:rsidP="000B0911">
      <w:pPr>
        <w:pStyle w:val="Titre6"/>
        <w:tabs>
          <w:tab w:val="left" w:pos="636"/>
        </w:tabs>
        <w:spacing w:line="360" w:lineRule="auto"/>
        <w:jc w:val="both"/>
      </w:pPr>
    </w:p>
    <w:p w:rsidR="000B0911" w:rsidRPr="000B0911" w:rsidRDefault="000B0911" w:rsidP="000B0911">
      <w:pPr>
        <w:pStyle w:val="Titre6"/>
        <w:numPr>
          <w:ilvl w:val="1"/>
          <w:numId w:val="8"/>
        </w:numPr>
        <w:tabs>
          <w:tab w:val="left" w:pos="636"/>
        </w:tabs>
        <w:spacing w:line="360" w:lineRule="auto"/>
        <w:ind w:left="636" w:hanging="420"/>
        <w:jc w:val="both"/>
        <w:pPrChange w:id="1720" w:author="Missaoui" w:date="2023-05-13T13:12:00Z">
          <w:pPr>
            <w:pStyle w:val="Titre6"/>
            <w:numPr>
              <w:ilvl w:val="1"/>
              <w:numId w:val="47"/>
            </w:numPr>
            <w:tabs>
              <w:tab w:val="left" w:pos="636"/>
            </w:tabs>
            <w:ind w:left="636" w:hanging="420"/>
          </w:pPr>
        </w:pPrChange>
      </w:pPr>
      <w:commentRangeStart w:id="1721"/>
      <w:r w:rsidRPr="000B0911">
        <w:tab/>
        <w:t>Outils de suivi de Scrum</w:t>
      </w:r>
      <w:commentRangeEnd w:id="1721"/>
      <w:r w:rsidRPr="000B0911">
        <w:rPr>
          <w:rStyle w:val="Marquedecommentaire"/>
          <w:b w:val="0"/>
          <w:bCs w:val="0"/>
          <w:sz w:val="28"/>
          <w:szCs w:val="28"/>
        </w:rPr>
        <w:commentReference w:id="1721"/>
      </w:r>
    </w:p>
    <w:p w:rsidR="009A3BA9" w:rsidRDefault="009A3BA9" w:rsidP="000B0911"/>
    <w:p w:rsidR="000B0911" w:rsidRDefault="000B0911" w:rsidP="000B0911"/>
    <w:p w:rsidR="000B0911" w:rsidRDefault="000B0911" w:rsidP="000B0911"/>
    <w:p w:rsidR="000B0911" w:rsidRDefault="000B0911" w:rsidP="000B0911"/>
    <w:p w:rsidR="000B0911" w:rsidRDefault="000B0911" w:rsidP="000B0911"/>
    <w:p w:rsidR="000B0911" w:rsidRPr="000B0911" w:rsidRDefault="000B0911" w:rsidP="000B0911">
      <w:pPr>
        <w:pStyle w:val="Titre4"/>
        <w:ind w:left="444"/>
        <w:jc w:val="both"/>
      </w:pPr>
      <w:commentRangeStart w:id="1722"/>
      <w:r w:rsidRPr="000B0911">
        <w:t>Conclusion</w:t>
      </w:r>
      <w:commentRangeEnd w:id="1722"/>
      <w:r w:rsidRPr="000B0911">
        <w:rPr>
          <w:rStyle w:val="Marquedecommentaire"/>
          <w:b w:val="0"/>
          <w:bCs w:val="0"/>
          <w:sz w:val="32"/>
          <w:szCs w:val="32"/>
        </w:rPr>
        <w:commentReference w:id="1722"/>
      </w:r>
    </w:p>
    <w:p w:rsidR="000B0911" w:rsidRPr="000B0911" w:rsidRDefault="000B0911" w:rsidP="000B0911"/>
    <w:sectPr w:rsidR="000B0911" w:rsidRPr="000B0911" w:rsidSect="00CF3455">
      <w:headerReference w:type="default" r:id="rId63"/>
      <w:footerReference w:type="default" r:id="rId64"/>
      <w:pgSz w:w="12240" w:h="15840"/>
      <w:pgMar w:top="1940" w:right="420" w:bottom="1880" w:left="1240" w:header="1431" w:footer="1682"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issaoui" w:date="2023-05-14T11:03:00Z" w:initials="M">
    <w:p w:rsidR="009E5171" w:rsidRDefault="009E5171">
      <w:pPr>
        <w:pStyle w:val="Commentaire"/>
      </w:pPr>
      <w:r>
        <w:rPr>
          <w:rStyle w:val="Marquedecommentaire"/>
        </w:rPr>
        <w:annotationRef/>
      </w:r>
      <w:r>
        <w:t>Changer la table des matières</w:t>
      </w:r>
    </w:p>
  </w:comment>
  <w:comment w:id="115" w:author="Missaoui" w:date="2023-05-14T11:03:00Z" w:initials="M">
    <w:p w:rsidR="009E5171" w:rsidRDefault="009E5171">
      <w:pPr>
        <w:pStyle w:val="Commentaire"/>
      </w:pPr>
      <w:r>
        <w:rPr>
          <w:rStyle w:val="Marquedecommentaire"/>
        </w:rPr>
        <w:annotationRef/>
      </w:r>
      <w:r>
        <w:t>Changer la liste des figures</w:t>
      </w:r>
    </w:p>
  </w:comment>
  <w:comment w:id="138" w:author="Missaoui" w:date="2023-05-14T11:03:00Z" w:initials="M">
    <w:p w:rsidR="009E5171" w:rsidRDefault="009E5171">
      <w:pPr>
        <w:pStyle w:val="Commentaire"/>
      </w:pPr>
      <w:r>
        <w:rPr>
          <w:rStyle w:val="Marquedecommentaire"/>
        </w:rPr>
        <w:annotationRef/>
      </w:r>
      <w:r>
        <w:t>Changer la liste des tableaux</w:t>
      </w:r>
    </w:p>
  </w:comment>
  <w:comment w:id="142" w:author="Missaoui" w:date="2023-05-14T11:03:00Z" w:initials="M">
    <w:p w:rsidR="009E5171" w:rsidRDefault="009E5171">
      <w:pPr>
        <w:pStyle w:val="Commentaire"/>
      </w:pPr>
      <w:r>
        <w:rPr>
          <w:rStyle w:val="Marquedecommentaire"/>
        </w:rPr>
        <w:annotationRef/>
      </w:r>
      <w:r>
        <w:t>Il faut commencer par présenter les plateformes d’ E-learning et leur importance dans le secteur d’enseignement.</w:t>
      </w:r>
    </w:p>
    <w:p w:rsidR="009E5171" w:rsidRDefault="009E5171" w:rsidP="0005315A">
      <w:pPr>
        <w:pStyle w:val="Commentaire"/>
      </w:pPr>
      <w:r>
        <w:t>Vous pouvez même indiquer quelques avantages offertes par ces plateformes.</w:t>
      </w:r>
    </w:p>
    <w:p w:rsidR="009E5171" w:rsidRDefault="009E5171">
      <w:pPr>
        <w:pStyle w:val="Commentaire"/>
      </w:pPr>
      <w:r>
        <w:t>Puis, vous présenterez le concept de dactylographie, son but et la manière dont les plateformes d’E-learning peuvent être adoptées pour ce concept.</w:t>
      </w:r>
    </w:p>
    <w:p w:rsidR="009E5171" w:rsidRDefault="009E5171">
      <w:pPr>
        <w:pStyle w:val="Commentaire"/>
      </w:pPr>
      <w:r>
        <w:t>Enfin, vous présenterez le but de votre sujet PFE et le plan du rapport.</w:t>
      </w:r>
    </w:p>
    <w:p w:rsidR="009E5171" w:rsidRDefault="009E5171">
      <w:pPr>
        <w:pStyle w:val="Commentaire"/>
      </w:pPr>
      <w:r>
        <w:t>L’introduction générale doit être courte, limitée à 2-3 pages seulement (pas plus)</w:t>
      </w:r>
    </w:p>
  </w:comment>
  <w:comment w:id="144" w:author="Missaoui" w:date="2023-05-14T11:03:00Z" w:initials="M">
    <w:p w:rsidR="009E5171" w:rsidRDefault="009E5171" w:rsidP="0005315A">
      <w:pPr>
        <w:pStyle w:val="Commentaire"/>
      </w:pPr>
      <w:r>
        <w:rPr>
          <w:rStyle w:val="Marquedecommentaire"/>
        </w:rPr>
        <w:annotationRef/>
      </w:r>
      <w:r w:rsidRPr="0005315A">
        <w:t>Supprimer ce paragraphe. Il s'agit d'une représentation de I'organisme d'accueil, ce qui est déjà fait dans le chapitre "cadre général".</w:t>
      </w:r>
    </w:p>
  </w:comment>
  <w:comment w:id="146" w:author="Missaoui" w:date="2023-05-14T11:03:00Z" w:initials="M">
    <w:p w:rsidR="009E5171" w:rsidRDefault="009E5171">
      <w:pPr>
        <w:pStyle w:val="Commentaire"/>
      </w:pPr>
      <w:r>
        <w:rPr>
          <w:rStyle w:val="Marquedecommentaire"/>
        </w:rPr>
        <w:annotationRef/>
      </w:r>
      <w:r>
        <w:t>Déplacer ces paragraphes dans la conclusion générale et ajouter à la fin les perspectives.</w:t>
      </w:r>
    </w:p>
  </w:comment>
  <w:comment w:id="194" w:author="Missaoui" w:date="2023-05-14T11:03:00Z" w:initials="M">
    <w:p w:rsidR="009E5171" w:rsidRDefault="009E5171">
      <w:pPr>
        <w:pStyle w:val="Commentaire"/>
      </w:pPr>
      <w:r>
        <w:rPr>
          <w:rStyle w:val="Marquedecommentaire"/>
        </w:rPr>
        <w:annotationRef/>
      </w:r>
      <w:r w:rsidRPr="008841BB">
        <w:rPr>
          <w:highlight w:val="yellow"/>
        </w:rPr>
        <w:t>Changer ces paragraphes. Ce n’est pas votre travail !!!!!!</w:t>
      </w:r>
    </w:p>
  </w:comment>
  <w:comment w:id="195" w:author="Missaoui" w:date="2023-05-14T11:03:00Z" w:initials="M">
    <w:p w:rsidR="009E5171" w:rsidRDefault="009E5171">
      <w:pPr>
        <w:pStyle w:val="Commentaire"/>
      </w:pPr>
      <w:r>
        <w:rPr>
          <w:rStyle w:val="Marquedecommentaire"/>
        </w:rPr>
        <w:annotationRef/>
      </w:r>
      <w:r w:rsidRPr="008841BB">
        <w:rPr>
          <w:highlight w:val="yellow"/>
        </w:rPr>
        <w:t>Enlever cette figure. Elle n’est pas liée à votre travail.</w:t>
      </w:r>
    </w:p>
  </w:comment>
  <w:comment w:id="198" w:author="Missaoui" w:date="2023-05-14T11:03:00Z" w:initials="M">
    <w:p w:rsidR="009E5171" w:rsidRPr="008841BB" w:rsidRDefault="009E5171" w:rsidP="00846949">
      <w:pPr>
        <w:pStyle w:val="Commentaire"/>
        <w:rPr>
          <w:highlight w:val="yellow"/>
        </w:rPr>
      </w:pPr>
      <w:r>
        <w:rPr>
          <w:rStyle w:val="Marquedecommentaire"/>
        </w:rPr>
        <w:annotationRef/>
      </w:r>
      <w:r w:rsidRPr="008841BB">
        <w:rPr>
          <w:highlight w:val="yellow"/>
        </w:rPr>
        <w:t>A refaire selon le concept étudié dans votre projet :</w:t>
      </w:r>
    </w:p>
    <w:p w:rsidR="009E5171" w:rsidRPr="008841BB" w:rsidRDefault="009E5171" w:rsidP="009A7875">
      <w:pPr>
        <w:pStyle w:val="Commentaire"/>
        <w:rPr>
          <w:highlight w:val="yellow"/>
        </w:rPr>
      </w:pPr>
      <w:r w:rsidRPr="008841BB">
        <w:rPr>
          <w:highlight w:val="yellow"/>
        </w:rPr>
        <w:t>- l’enseignement en ligne et les plateformes proposées pour dans le domaine de dactylographie.</w:t>
      </w:r>
    </w:p>
    <w:p w:rsidR="009E5171" w:rsidRPr="008841BB" w:rsidRDefault="009E5171" w:rsidP="009A7875">
      <w:pPr>
        <w:pStyle w:val="Commentaire"/>
        <w:rPr>
          <w:highlight w:val="yellow"/>
        </w:rPr>
      </w:pPr>
      <w:r w:rsidRPr="008841BB">
        <w:rPr>
          <w:highlight w:val="yellow"/>
        </w:rPr>
        <w:t xml:space="preserve">- Vous devez en premier lieu présenter ce concept : la dactylographie et puis indiquer les types des formations offertes (qui sont généralement presentiels en tunisie) et leurs impacts sur le rythme d’apprentissage pour l’apprenant. </w:t>
      </w:r>
    </w:p>
    <w:p w:rsidR="009E5171" w:rsidRPr="008841BB" w:rsidRDefault="009E5171" w:rsidP="009A7875">
      <w:pPr>
        <w:pStyle w:val="Commentaire"/>
        <w:rPr>
          <w:highlight w:val="yellow"/>
        </w:rPr>
      </w:pPr>
      <w:r w:rsidRPr="008841BB">
        <w:rPr>
          <w:highlight w:val="yellow"/>
        </w:rPr>
        <w:t>Puis vous présenterez quelques applications proposées dans ce domaine afin de dégager les lacunes de ces plateformes.</w:t>
      </w:r>
    </w:p>
    <w:p w:rsidR="009E5171" w:rsidRDefault="009E5171" w:rsidP="009A7875">
      <w:pPr>
        <w:pStyle w:val="Commentaire"/>
      </w:pPr>
      <w:r w:rsidRPr="008841BB">
        <w:rPr>
          <w:highlight w:val="yellow"/>
        </w:rPr>
        <w:t>Vous pouvez vous inspirer du cahier des charges envoyé par l’encadrant professionel</w:t>
      </w:r>
    </w:p>
  </w:comment>
  <w:comment w:id="200" w:author="Missaoui" w:date="2023-05-14T11:03:00Z" w:initials="M">
    <w:p w:rsidR="009E5171" w:rsidRDefault="009E5171">
      <w:pPr>
        <w:pStyle w:val="Commentaire"/>
      </w:pPr>
      <w:r>
        <w:rPr>
          <w:rStyle w:val="Marquedecommentaire"/>
        </w:rPr>
        <w:annotationRef/>
      </w:r>
      <w:r w:rsidRPr="008841BB">
        <w:rPr>
          <w:highlight w:val="yellow"/>
        </w:rPr>
        <w:t>Supprimer ce tableau</w:t>
      </w:r>
    </w:p>
  </w:comment>
  <w:comment w:id="209" w:author="Missaoui" w:date="2023-05-14T11:03:00Z" w:initials="M">
    <w:p w:rsidR="009E5171" w:rsidRPr="00846949" w:rsidRDefault="009E5171">
      <w:pPr>
        <w:pStyle w:val="Commentaire"/>
        <w:rPr>
          <w:sz w:val="24"/>
          <w:szCs w:val="24"/>
        </w:rPr>
      </w:pPr>
      <w:r>
        <w:rPr>
          <w:rStyle w:val="Marquedecommentaire"/>
        </w:rPr>
        <w:annotationRef/>
      </w:r>
      <w:r w:rsidRPr="008841BB">
        <w:rPr>
          <w:highlight w:val="yellow"/>
        </w:rPr>
        <w:t>N’est pasvotre travail</w:t>
      </w:r>
    </w:p>
  </w:comment>
  <w:comment w:id="262" w:author="Missaoui" w:date="2023-05-14T11:03:00Z" w:initials="M">
    <w:p w:rsidR="009E5171" w:rsidRPr="008841BB" w:rsidRDefault="009E5171">
      <w:pPr>
        <w:pStyle w:val="Commentaire"/>
        <w:rPr>
          <w:sz w:val="32"/>
          <w:szCs w:val="32"/>
          <w:highlight w:val="yellow"/>
        </w:rPr>
      </w:pPr>
      <w:r w:rsidRPr="008841BB">
        <w:rPr>
          <w:rStyle w:val="Marquedecommentaire"/>
          <w:sz w:val="32"/>
          <w:szCs w:val="32"/>
        </w:rPr>
        <w:annotationRef/>
      </w:r>
      <w:r w:rsidRPr="008841BB">
        <w:rPr>
          <w:sz w:val="32"/>
          <w:szCs w:val="32"/>
          <w:highlight w:val="yellow"/>
        </w:rPr>
        <w:t>A refaire</w:t>
      </w:r>
    </w:p>
    <w:p w:rsidR="009E5171" w:rsidRPr="008841BB" w:rsidRDefault="009E5171">
      <w:pPr>
        <w:pStyle w:val="Commentaire"/>
        <w:rPr>
          <w:sz w:val="32"/>
          <w:szCs w:val="32"/>
        </w:rPr>
      </w:pPr>
      <w:r w:rsidRPr="008841BB">
        <w:rPr>
          <w:sz w:val="32"/>
          <w:szCs w:val="32"/>
          <w:highlight w:val="yellow"/>
        </w:rPr>
        <w:t>Il faut spécifier les objectifs de votre plateforme (pas d’une manière générale)</w:t>
      </w:r>
    </w:p>
  </w:comment>
  <w:comment w:id="284" w:author="Missaoui" w:date="2023-05-14T11:03:00Z" w:initials="M">
    <w:p w:rsidR="009E5171" w:rsidRDefault="009E5171">
      <w:pPr>
        <w:pStyle w:val="Commentaire"/>
      </w:pPr>
      <w:r>
        <w:rPr>
          <w:rStyle w:val="Marquedecommentaire"/>
        </w:rPr>
        <w:annotationRef/>
      </w:r>
      <w:r>
        <w:t>Référence</w:t>
      </w:r>
    </w:p>
  </w:comment>
  <w:comment w:id="289" w:author="Missaoui" w:date="2023-05-14T11:03:00Z" w:initials="M">
    <w:p w:rsidR="009E5171" w:rsidRDefault="009E5171" w:rsidP="00904D68">
      <w:pPr>
        <w:pStyle w:val="Commentaire"/>
      </w:pPr>
      <w:r>
        <w:rPr>
          <w:rStyle w:val="Marquedecommentaire"/>
        </w:rPr>
        <w:annotationRef/>
      </w:r>
      <w:r>
        <w:t>Il faut ajouter la référence</w:t>
      </w:r>
    </w:p>
  </w:comment>
  <w:comment w:id="301" w:author="Missaoui" w:date="2023-05-14T11:03:00Z" w:initials="M">
    <w:p w:rsidR="009E5171" w:rsidRDefault="009E5171" w:rsidP="00904D68">
      <w:pPr>
        <w:pStyle w:val="Commentaire"/>
      </w:pPr>
      <w:r>
        <w:rPr>
          <w:rStyle w:val="Marquedecommentaire"/>
        </w:rPr>
        <w:annotationRef/>
      </w:r>
      <w:r>
        <w:rPr>
          <w:rStyle w:val="Marquedecommentaire"/>
        </w:rPr>
        <w:annotationRef/>
      </w:r>
      <w:r>
        <w:t>Il faut ajouter la référence</w:t>
      </w:r>
    </w:p>
    <w:p w:rsidR="009E5171" w:rsidRDefault="009E5171" w:rsidP="00904D68">
      <w:pPr>
        <w:pStyle w:val="Commentaire"/>
      </w:pPr>
    </w:p>
  </w:comment>
  <w:comment w:id="333" w:author="Missaoui" w:date="2023-05-14T11:03:00Z" w:initials="M">
    <w:p w:rsidR="009E5171" w:rsidRDefault="009E5171">
      <w:pPr>
        <w:pStyle w:val="Commentaire"/>
      </w:pPr>
      <w:r>
        <w:rPr>
          <w:rStyle w:val="Marquedecommentaire"/>
        </w:rPr>
        <w:annotationRef/>
      </w:r>
      <w:r>
        <w:t>Référence ???</w:t>
      </w:r>
    </w:p>
  </w:comment>
  <w:comment w:id="348" w:author="Missaoui" w:date="2023-05-14T11:03:00Z" w:initials="M">
    <w:p w:rsidR="009E5171" w:rsidRDefault="009E5171">
      <w:pPr>
        <w:pStyle w:val="Commentaire"/>
      </w:pPr>
      <w:r>
        <w:rPr>
          <w:rStyle w:val="Marquedecommentaire"/>
        </w:rPr>
        <w:annotationRef/>
      </w:r>
      <w:r>
        <w:t>Changer la structure du tableau. Les deux colonnes présentent les noms des méthodes.</w:t>
      </w:r>
    </w:p>
    <w:p w:rsidR="009E5171" w:rsidRDefault="009E5171">
      <w:pPr>
        <w:pStyle w:val="Commentaire"/>
      </w:pPr>
      <w:r>
        <w:t xml:space="preserve">Les lignes contiennent les caractéristiques </w:t>
      </w:r>
    </w:p>
    <w:p w:rsidR="009E5171" w:rsidRDefault="009E5171">
      <w:pPr>
        <w:pStyle w:val="Commentaire"/>
      </w:pPr>
      <w:r>
        <w:t>Ou est les noms des caractéristiques ????</w:t>
      </w:r>
    </w:p>
  </w:comment>
  <w:comment w:id="350" w:author="Missaoui" w:date="2023-05-14T11:03:00Z" w:initials="M">
    <w:p w:rsidR="009E5171" w:rsidRDefault="009E5171">
      <w:pPr>
        <w:pStyle w:val="Commentaire"/>
      </w:pPr>
      <w:r>
        <w:rPr>
          <w:rStyle w:val="Marquedecommentaire"/>
        </w:rPr>
        <w:annotationRef/>
      </w:r>
      <w:r>
        <w:t>Référence ????!!!</w:t>
      </w:r>
    </w:p>
  </w:comment>
  <w:comment w:id="355" w:author="Missaoui" w:date="2023-05-14T11:03:00Z" w:initials="M">
    <w:p w:rsidR="009E5171" w:rsidRDefault="009E5171">
      <w:pPr>
        <w:pStyle w:val="Commentaire"/>
      </w:pPr>
      <w:r>
        <w:rPr>
          <w:rStyle w:val="Marquedecommentaire"/>
        </w:rPr>
        <w:annotationRef/>
      </w:r>
      <w:r>
        <w:t>Ajouter la référence</w:t>
      </w:r>
    </w:p>
  </w:comment>
  <w:comment w:id="369" w:author="Missaoui" w:date="2023-05-14T11:03:00Z" w:initials="M">
    <w:p w:rsidR="009E5171" w:rsidRDefault="009E5171">
      <w:pPr>
        <w:pStyle w:val="Commentaire"/>
      </w:pPr>
      <w:r>
        <w:rPr>
          <w:rStyle w:val="Marquedecommentaire"/>
        </w:rPr>
        <w:annotationRef/>
      </w:r>
      <w:r>
        <w:t>Référence !!!!</w:t>
      </w:r>
    </w:p>
  </w:comment>
  <w:comment w:id="371" w:author="Missaoui" w:date="2023-05-14T11:03:00Z" w:initials="M">
    <w:p w:rsidR="009E5171" w:rsidRDefault="009E5171">
      <w:pPr>
        <w:pStyle w:val="Commentaire"/>
      </w:pPr>
      <w:r>
        <w:rPr>
          <w:rStyle w:val="Marquedecommentaire"/>
        </w:rPr>
        <w:annotationRef/>
      </w:r>
      <w:r>
        <w:t>Référence !!!!</w:t>
      </w:r>
    </w:p>
  </w:comment>
  <w:comment w:id="414" w:author="Missaoui" w:date="2023-05-14T11:03:00Z" w:initials="M">
    <w:p w:rsidR="009E5171" w:rsidRDefault="009E5171">
      <w:pPr>
        <w:pStyle w:val="Commentaire"/>
      </w:pPr>
      <w:r>
        <w:rPr>
          <w:rStyle w:val="Marquedecommentaire"/>
        </w:rPr>
        <w:annotationRef/>
      </w:r>
      <w:r>
        <w:t>Référence !!!!</w:t>
      </w:r>
    </w:p>
  </w:comment>
  <w:comment w:id="530" w:author="Missaoui" w:date="2023-05-14T11:03:00Z" w:initials="M">
    <w:p w:rsidR="009E5171" w:rsidRDefault="009E5171">
      <w:pPr>
        <w:pStyle w:val="Commentaire"/>
      </w:pPr>
      <w:r>
        <w:rPr>
          <w:rStyle w:val="Marquedecommentaire"/>
        </w:rPr>
        <w:annotationRef/>
      </w:r>
      <w:r>
        <w:t>Référence</w:t>
      </w:r>
    </w:p>
  </w:comment>
  <w:comment w:id="572" w:author="Missaoui" w:date="2023-05-14T11:03:00Z" w:initials="M">
    <w:p w:rsidR="009E5171" w:rsidRDefault="009E5171">
      <w:pPr>
        <w:pStyle w:val="Commentaire"/>
      </w:pPr>
      <w:r>
        <w:rPr>
          <w:rStyle w:val="Marquedecommentaire"/>
        </w:rPr>
        <w:annotationRef/>
      </w:r>
      <w:r>
        <w:t>Vérifie avec les fonctionnalités développées pour l'admin</w:t>
      </w:r>
    </w:p>
  </w:comment>
  <w:comment w:id="606" w:author="Missaoui" w:date="2023-05-14T11:03:00Z" w:initials="M">
    <w:p w:rsidR="009E5171" w:rsidRDefault="009E5171">
      <w:pPr>
        <w:pStyle w:val="Commentaire"/>
      </w:pPr>
      <w:r w:rsidRPr="00E01192">
        <w:rPr>
          <w:rStyle w:val="Marquedecommentaire"/>
        </w:rPr>
        <w:annotationRef/>
      </w:r>
      <w:r w:rsidRPr="00E01192">
        <w:rPr>
          <w:highlight w:val="yellow"/>
        </w:rPr>
        <w:t>A Vérifier avec ce qui a été développé pour le tuteur</w:t>
      </w:r>
    </w:p>
  </w:comment>
  <w:comment w:id="660" w:author="Missaoui" w:date="2023-05-14T11:03:00Z" w:initials="M">
    <w:p w:rsidR="009E5171" w:rsidRDefault="009E5171">
      <w:pPr>
        <w:pStyle w:val="Commentaire"/>
      </w:pPr>
      <w:r w:rsidRPr="00E01192">
        <w:rPr>
          <w:rStyle w:val="Marquedecommentaire"/>
        </w:rPr>
        <w:annotationRef/>
      </w:r>
      <w:r w:rsidRPr="00E01192">
        <w:rPr>
          <w:highlight w:val="yellow"/>
        </w:rPr>
        <w:t>A Vérifier avec ce qui a été développé pour l’apprenant</w:t>
      </w:r>
    </w:p>
  </w:comment>
  <w:comment w:id="730" w:author="Missaoui" w:date="2023-05-14T11:03:00Z" w:initials="M">
    <w:p w:rsidR="009E5171" w:rsidRDefault="009E5171">
      <w:pPr>
        <w:pStyle w:val="Commentaire"/>
      </w:pPr>
      <w:r w:rsidRPr="00E01192">
        <w:rPr>
          <w:rStyle w:val="Marquedecommentaire"/>
        </w:rPr>
        <w:annotationRef/>
      </w:r>
      <w:r w:rsidRPr="00E01192">
        <w:rPr>
          <w:highlight w:val="yellow"/>
        </w:rPr>
        <w:t>Vérifier avec ce qui est développé</w:t>
      </w:r>
    </w:p>
  </w:comment>
  <w:comment w:id="795" w:author="Missaoui" w:date="2023-05-14T11:03:00Z" w:initials="M">
    <w:p w:rsidR="009E5171" w:rsidRDefault="009E5171">
      <w:pPr>
        <w:pStyle w:val="Commentaire"/>
      </w:pPr>
      <w:r w:rsidRPr="00E01192">
        <w:rPr>
          <w:rStyle w:val="Marquedecommentaire"/>
        </w:rPr>
        <w:annotationRef/>
      </w:r>
      <w:r w:rsidRPr="00E01192">
        <w:rPr>
          <w:highlight w:val="yellow"/>
        </w:rPr>
        <w:t>Vérifier</w:t>
      </w:r>
    </w:p>
  </w:comment>
  <w:comment w:id="804" w:author="Missaoui" w:date="2023-05-14T11:03:00Z" w:initials="M">
    <w:p w:rsidR="009E5171" w:rsidRDefault="009E5171">
      <w:pPr>
        <w:pStyle w:val="Commentaire"/>
      </w:pPr>
      <w:r>
        <w:rPr>
          <w:rStyle w:val="Marquedecommentaire"/>
        </w:rPr>
        <w:annotationRef/>
      </w:r>
      <w:r w:rsidRPr="00E01192">
        <w:rPr>
          <w:highlight w:val="yellow"/>
        </w:rPr>
        <w:t>Vérifier</w:t>
      </w:r>
    </w:p>
  </w:comment>
  <w:comment w:id="822" w:author="Missaoui" w:date="2023-05-14T11:03:00Z" w:initials="M">
    <w:p w:rsidR="009E5171" w:rsidRDefault="009E5171">
      <w:pPr>
        <w:pStyle w:val="Commentaire"/>
      </w:pPr>
      <w:r w:rsidRPr="00E01192">
        <w:rPr>
          <w:rStyle w:val="Marquedecommentaire"/>
        </w:rPr>
        <w:annotationRef/>
      </w:r>
      <w:r w:rsidRPr="00E01192">
        <w:rPr>
          <w:highlight w:val="yellow"/>
        </w:rPr>
        <w:t>Vérifier</w:t>
      </w:r>
    </w:p>
  </w:comment>
  <w:comment w:id="875" w:author="Missaoui" w:date="2023-05-14T11:03:00Z" w:initials="M">
    <w:p w:rsidR="009E5171" w:rsidRDefault="009E5171">
      <w:pPr>
        <w:pStyle w:val="Commentaire"/>
      </w:pPr>
      <w:r>
        <w:rPr>
          <w:rStyle w:val="Marquedecommentaire"/>
        </w:rPr>
        <w:annotationRef/>
      </w:r>
      <w:r w:rsidRPr="00E01192">
        <w:rPr>
          <w:highlight w:val="yellow"/>
        </w:rPr>
        <w:t>Vérifier avec ce qui est développé</w:t>
      </w:r>
    </w:p>
  </w:comment>
  <w:comment w:id="901" w:author="Missaoui" w:date="2023-05-14T11:03:00Z" w:initials="M">
    <w:p w:rsidR="009E5171" w:rsidRDefault="009E5171">
      <w:pPr>
        <w:pStyle w:val="Commentaire"/>
      </w:pPr>
      <w:r>
        <w:rPr>
          <w:rStyle w:val="Marquedecommentaire"/>
        </w:rPr>
        <w:annotationRef/>
      </w:r>
      <w:r w:rsidRPr="00E01192">
        <w:rPr>
          <w:highlight w:val="yellow"/>
        </w:rPr>
        <w:t>Vérifier avec ce qui est développé</w:t>
      </w:r>
    </w:p>
  </w:comment>
  <w:comment w:id="1023" w:author="Missaoui" w:date="2023-05-14T11:03:00Z" w:initials="M">
    <w:p w:rsidR="009E5171" w:rsidRDefault="009E5171">
      <w:pPr>
        <w:pStyle w:val="Commentaire"/>
      </w:pPr>
      <w:r w:rsidRPr="00E01192">
        <w:rPr>
          <w:rStyle w:val="Marquedecommentaire"/>
        </w:rPr>
        <w:annotationRef/>
      </w:r>
      <w:r w:rsidRPr="00E01192">
        <w:rPr>
          <w:highlight w:val="yellow"/>
        </w:rPr>
        <w:t>Vérifier avec ce qui est développé</w:t>
      </w:r>
    </w:p>
  </w:comment>
  <w:comment w:id="1035" w:author="Missaoui" w:date="2023-05-14T11:03:00Z" w:initials="M">
    <w:p w:rsidR="009E5171" w:rsidRDefault="009E5171">
      <w:pPr>
        <w:pStyle w:val="Commentaire"/>
      </w:pPr>
      <w:r w:rsidRPr="00E01192">
        <w:rPr>
          <w:rStyle w:val="Marquedecommentaire"/>
        </w:rPr>
        <w:annotationRef/>
      </w:r>
      <w:r w:rsidRPr="00E01192">
        <w:rPr>
          <w:highlight w:val="yellow"/>
        </w:rPr>
        <w:t>Référence</w:t>
      </w:r>
    </w:p>
  </w:comment>
  <w:comment w:id="1108" w:author="Missaoui" w:date="2023-05-14T11:03:00Z" w:initials="M">
    <w:p w:rsidR="009E5171" w:rsidRPr="00DA3E1C" w:rsidRDefault="009E5171" w:rsidP="00DA3E1C">
      <w:pPr>
        <w:pStyle w:val="Commentaire"/>
        <w:rPr>
          <w:highlight w:val="yellow"/>
        </w:rPr>
      </w:pPr>
      <w:r>
        <w:rPr>
          <w:rStyle w:val="Marquedecommentaire"/>
        </w:rPr>
        <w:annotationRef/>
      </w:r>
      <w:r w:rsidRPr="00DA3E1C">
        <w:rPr>
          <w:highlight w:val="yellow"/>
        </w:rPr>
        <w:t>Ce backlog présente toutes les fonctionnalités développées dans tous les sprints. Vous ne devez présenter que les fonctionnalités globales (sans les détails).</w:t>
      </w:r>
    </w:p>
    <w:p w:rsidR="009E5171" w:rsidRDefault="009E5171" w:rsidP="00DA3E1C">
      <w:pPr>
        <w:pStyle w:val="Commentaire"/>
      </w:pPr>
      <w:r w:rsidRPr="00DA3E1C">
        <w:rPr>
          <w:highlight w:val="yellow"/>
        </w:rPr>
        <w:t>Voir le backlog que nous avons défini ensemble</w:t>
      </w:r>
      <w:r>
        <w:t>.</w:t>
      </w:r>
    </w:p>
  </w:comment>
  <w:comment w:id="1214" w:author="Missaoui" w:date="2023-05-14T11:03:00Z" w:initials="M">
    <w:p w:rsidR="009E5171" w:rsidRDefault="009E5171">
      <w:pPr>
        <w:pStyle w:val="Commentaire"/>
      </w:pPr>
      <w:r>
        <w:rPr>
          <w:rStyle w:val="Marquedecommentaire"/>
        </w:rPr>
        <w:annotationRef/>
      </w:r>
      <w:r w:rsidRPr="000767F1">
        <w:rPr>
          <w:highlight w:val="yellow"/>
        </w:rPr>
        <w:t>A remplacer par la description de votre diagramme</w:t>
      </w:r>
    </w:p>
  </w:comment>
  <w:comment w:id="1221" w:author="Missaoui" w:date="2023-05-14T11:03:00Z" w:initials="M">
    <w:p w:rsidR="009E5171" w:rsidRDefault="009E5171">
      <w:pPr>
        <w:pStyle w:val="Commentaire"/>
      </w:pPr>
      <w:r>
        <w:rPr>
          <w:rStyle w:val="Marquedecommentaire"/>
        </w:rPr>
        <w:annotationRef/>
      </w:r>
      <w:r w:rsidRPr="00814043">
        <w:rPr>
          <w:highlight w:val="yellow"/>
        </w:rPr>
        <w:t>Référence</w:t>
      </w:r>
    </w:p>
  </w:comment>
  <w:comment w:id="1232" w:author="Missaoui" w:date="2023-05-14T11:03:00Z" w:initials="M">
    <w:p w:rsidR="009E5171" w:rsidRDefault="009E5171">
      <w:pPr>
        <w:pStyle w:val="Commentaire"/>
      </w:pPr>
      <w:r w:rsidRPr="000767F1">
        <w:rPr>
          <w:rStyle w:val="Marquedecommentaire"/>
        </w:rPr>
        <w:annotationRef/>
      </w:r>
      <w:r w:rsidRPr="000767F1">
        <w:rPr>
          <w:highlight w:val="yellow"/>
        </w:rPr>
        <w:t>A remplacer par votre propre planification</w:t>
      </w:r>
    </w:p>
  </w:comment>
  <w:comment w:id="1237" w:author="Missaoui" w:date="2023-05-14T11:03:00Z" w:initials="M">
    <w:p w:rsidR="009E5171" w:rsidRDefault="009E5171">
      <w:pPr>
        <w:pStyle w:val="Commentaire"/>
      </w:pPr>
      <w:r w:rsidRPr="00BB6C38">
        <w:rPr>
          <w:rStyle w:val="Marquedecommentaire"/>
        </w:rPr>
        <w:annotationRef/>
      </w:r>
      <w:r w:rsidRPr="00BB6C38">
        <w:rPr>
          <w:highlight w:val="yellow"/>
        </w:rPr>
        <w:t>Vérifier l’environnement matériel</w:t>
      </w:r>
    </w:p>
  </w:comment>
  <w:comment w:id="1243" w:author="Missaoui" w:date="2023-05-14T11:03:00Z" w:initials="M">
    <w:p w:rsidR="009E5171" w:rsidRDefault="009E5171">
      <w:pPr>
        <w:pStyle w:val="Commentaire"/>
      </w:pPr>
      <w:r>
        <w:rPr>
          <w:rStyle w:val="Marquedecommentaire"/>
        </w:rPr>
        <w:annotationRef/>
      </w:r>
      <w:r>
        <w:t>Logo de laravel Breeze ???</w:t>
      </w:r>
    </w:p>
  </w:comment>
  <w:comment w:id="1242" w:author="Missaoui" w:date="2023-05-14T11:03:00Z" w:initials="M">
    <w:p w:rsidR="009E5171" w:rsidRDefault="009E5171">
      <w:pPr>
        <w:pStyle w:val="Commentaire"/>
      </w:pPr>
      <w:r w:rsidRPr="003856F2">
        <w:rPr>
          <w:rStyle w:val="Marquedecommentaire"/>
        </w:rPr>
        <w:annotationRef/>
      </w:r>
      <w:r w:rsidRPr="003856F2">
        <w:rPr>
          <w:highlight w:val="yellow"/>
        </w:rPr>
        <w:t xml:space="preserve">Ajouter les références de </w:t>
      </w:r>
      <w:r>
        <w:rPr>
          <w:highlight w:val="yellow"/>
        </w:rPr>
        <w:t>définition</w:t>
      </w:r>
      <w:r w:rsidRPr="003856F2">
        <w:rPr>
          <w:highlight w:val="yellow"/>
        </w:rPr>
        <w:t xml:space="preserve"> de chaque outil</w:t>
      </w:r>
    </w:p>
  </w:comment>
  <w:comment w:id="1244" w:author="Missaoui" w:date="2023-05-14T11:03:00Z" w:initials="M">
    <w:p w:rsidR="009E5171" w:rsidRDefault="009E5171">
      <w:pPr>
        <w:pStyle w:val="Commentaire"/>
      </w:pPr>
      <w:r>
        <w:rPr>
          <w:rStyle w:val="Marquedecommentaire"/>
        </w:rPr>
        <w:annotationRef/>
      </w:r>
      <w:r>
        <w:t>Logo de Xampp ???</w:t>
      </w:r>
    </w:p>
  </w:comment>
  <w:comment w:id="1260" w:author="Missaoui" w:date="2023-05-14T11:03:00Z" w:initials="M">
    <w:p w:rsidR="009E5171" w:rsidRPr="00967954" w:rsidRDefault="009E5171">
      <w:pPr>
        <w:pStyle w:val="Commentaire"/>
        <w:rPr>
          <w:highlight w:val="yellow"/>
        </w:rPr>
      </w:pPr>
      <w:r>
        <w:rPr>
          <w:rStyle w:val="Marquedecommentaire"/>
        </w:rPr>
        <w:annotationRef/>
      </w:r>
      <w:r w:rsidRPr="00967954">
        <w:rPr>
          <w:highlight w:val="yellow"/>
        </w:rPr>
        <w:t>Ajouter Github comme outil de développement utilisé</w:t>
      </w:r>
    </w:p>
    <w:p w:rsidR="009E5171" w:rsidRDefault="009E5171">
      <w:pPr>
        <w:pStyle w:val="Commentaire"/>
      </w:pPr>
      <w:r w:rsidRPr="00967954">
        <w:rPr>
          <w:highlight w:val="yellow"/>
        </w:rPr>
        <w:t>N’oubliez pas les références</w:t>
      </w:r>
    </w:p>
  </w:comment>
  <w:comment w:id="1275" w:author="Missaoui" w:date="2023-05-14T11:03:00Z" w:initials="M">
    <w:p w:rsidR="009E5171" w:rsidRDefault="009E5171">
      <w:pPr>
        <w:pStyle w:val="Commentaire"/>
      </w:pPr>
      <w:r>
        <w:rPr>
          <w:rStyle w:val="Marquedecommentaire"/>
        </w:rPr>
        <w:annotationRef/>
      </w:r>
      <w:r>
        <w:t>??????? Vérifier</w:t>
      </w:r>
    </w:p>
  </w:comment>
  <w:comment w:id="1277" w:author="Missaoui" w:date="2023-05-14T11:03:00Z" w:initials="M">
    <w:p w:rsidR="009E5171" w:rsidRPr="00B906A0" w:rsidRDefault="009E5171" w:rsidP="00B906A0">
      <w:pPr>
        <w:pStyle w:val="Commentaire"/>
        <w:rPr>
          <w:highlight w:val="yellow"/>
        </w:rPr>
      </w:pPr>
      <w:r w:rsidRPr="00B906A0">
        <w:rPr>
          <w:rStyle w:val="Marquedecommentaire"/>
        </w:rPr>
        <w:annotationRef/>
      </w:r>
      <w:r w:rsidRPr="00B906A0">
        <w:rPr>
          <w:highlight w:val="yellow"/>
        </w:rPr>
        <w:t>A refaire.</w:t>
      </w:r>
    </w:p>
    <w:p w:rsidR="009E5171" w:rsidRDefault="009E5171" w:rsidP="00B906A0">
      <w:pPr>
        <w:pStyle w:val="Commentaire"/>
      </w:pPr>
      <w:r w:rsidRPr="00B906A0">
        <w:rPr>
          <w:highlight w:val="yellow"/>
        </w:rPr>
        <w:t>L’architecture physique présente les couches de votre plateforme : couche de présentation, couche de données et couche d’application (ou de traitement).</w:t>
      </w:r>
    </w:p>
  </w:comment>
  <w:comment w:id="1281" w:author="Missaoui" w:date="2023-05-14T11:03:00Z" w:initials="M">
    <w:p w:rsidR="009E5171" w:rsidRDefault="009E5171">
      <w:pPr>
        <w:pStyle w:val="Commentaire"/>
      </w:pPr>
      <w:r w:rsidRPr="00BB6C38">
        <w:rPr>
          <w:rStyle w:val="Marquedecommentaire"/>
        </w:rPr>
        <w:annotationRef/>
      </w:r>
      <w:r w:rsidRPr="00BB6C38">
        <w:rPr>
          <w:highlight w:val="yellow"/>
        </w:rPr>
        <w:t>Changer la figure. Ceci représente l’architecture 2-tiers</w:t>
      </w:r>
    </w:p>
  </w:comment>
  <w:comment w:id="1282" w:author="Missaoui" w:date="2023-05-14T11:03:00Z" w:initials="M">
    <w:p w:rsidR="009E5171" w:rsidRDefault="009E5171" w:rsidP="006A484A">
      <w:pPr>
        <w:pStyle w:val="Commentaire"/>
      </w:pPr>
      <w:r>
        <w:rPr>
          <w:rStyle w:val="Marquedecommentaire"/>
        </w:rPr>
        <w:annotationRef/>
      </w:r>
      <w:r w:rsidRPr="006A484A">
        <w:rPr>
          <w:highlight w:val="yellow"/>
        </w:rPr>
        <w:t>Changer la figure. Il s'agit de l'architecture du site "monsite". Choisir une figure générale</w:t>
      </w:r>
    </w:p>
  </w:comment>
  <w:comment w:id="1284" w:author="Missaoui" w:date="2023-05-14T11:03:00Z" w:initials="M">
    <w:p w:rsidR="009E5171" w:rsidRDefault="009E5171">
      <w:pPr>
        <w:pStyle w:val="Commentaire"/>
      </w:pPr>
      <w:r w:rsidRPr="006C2832">
        <w:rPr>
          <w:rStyle w:val="Marquedecommentaire"/>
        </w:rPr>
        <w:annotationRef/>
      </w:r>
      <w:r w:rsidRPr="006C2832">
        <w:rPr>
          <w:highlight w:val="yellow"/>
        </w:rPr>
        <w:t>Référence</w:t>
      </w:r>
    </w:p>
  </w:comment>
  <w:comment w:id="1299" w:author="Missaoui" w:date="2023-05-14T11:03:00Z" w:initials="M">
    <w:p w:rsidR="009E5171" w:rsidRDefault="009E5171" w:rsidP="006C2832">
      <w:pPr>
        <w:pStyle w:val="Commentaire"/>
      </w:pPr>
      <w:r>
        <w:rPr>
          <w:rStyle w:val="Marquedecommentaire"/>
        </w:rPr>
        <w:annotationRef/>
      </w:r>
      <w:r w:rsidRPr="006C2832">
        <w:rPr>
          <w:highlight w:val="yellow"/>
        </w:rPr>
        <w:t>Ajoutez votre propre diagramme avec une brève description des différents composants.</w:t>
      </w:r>
    </w:p>
  </w:comment>
  <w:comment w:id="1307" w:author="Missaoui" w:date="2023-05-14T11:03:00Z" w:initials="M">
    <w:p w:rsidR="009E5171" w:rsidRDefault="009E5171">
      <w:pPr>
        <w:pStyle w:val="Commentaire"/>
      </w:pPr>
      <w:r>
        <w:rPr>
          <w:rStyle w:val="Marquedecommentaire"/>
        </w:rPr>
        <w:annotationRef/>
      </w:r>
      <w:r>
        <w:t>Référence ????</w:t>
      </w:r>
    </w:p>
  </w:comment>
  <w:comment w:id="1327" w:author="Missaoui" w:date="2023-05-14T11:03:00Z" w:initials="M">
    <w:p w:rsidR="009E5171" w:rsidRDefault="009E5171">
      <w:pPr>
        <w:pStyle w:val="Commentaire"/>
      </w:pPr>
      <w:r w:rsidRPr="009E5171">
        <w:rPr>
          <w:rStyle w:val="Marquedecommentaire"/>
        </w:rPr>
        <w:annotationRef/>
      </w:r>
      <w:r w:rsidRPr="009E5171">
        <w:rPr>
          <w:highlight w:val="yellow"/>
        </w:rPr>
        <w:t>Corriger l’estimation de ce sprint</w:t>
      </w:r>
    </w:p>
  </w:comment>
  <w:comment w:id="1380" w:author="Missaoui" w:date="2023-05-14T11:03:00Z" w:initials="M">
    <w:p w:rsidR="009E5171" w:rsidRPr="00723E55" w:rsidRDefault="009E5171">
      <w:pPr>
        <w:pStyle w:val="Commentaire"/>
        <w:rPr>
          <w:highlight w:val="yellow"/>
        </w:rPr>
      </w:pPr>
      <w:r w:rsidRPr="00723E55">
        <w:rPr>
          <w:rStyle w:val="Marquedecommentaire"/>
          <w:highlight w:val="yellow"/>
        </w:rPr>
        <w:annotationRef/>
      </w:r>
      <w:r w:rsidRPr="00723E55">
        <w:rPr>
          <w:highlight w:val="yellow"/>
        </w:rPr>
        <w:t>Changer le type du rectangle. Ce qui vous utiliserez est un package</w:t>
      </w:r>
    </w:p>
    <w:p w:rsidR="00723E55" w:rsidRPr="00723E55" w:rsidRDefault="00723E55">
      <w:pPr>
        <w:pStyle w:val="Commentaire"/>
        <w:rPr>
          <w:highlight w:val="yellow"/>
        </w:rPr>
      </w:pPr>
      <w:r w:rsidRPr="00723E55">
        <w:rPr>
          <w:highlight w:val="yellow"/>
        </w:rPr>
        <w:t>- Corriger : activer compte utilisateur</w:t>
      </w:r>
    </w:p>
    <w:p w:rsidR="00723E55" w:rsidRDefault="00723E55">
      <w:pPr>
        <w:pStyle w:val="Commentaire"/>
      </w:pPr>
      <w:r w:rsidRPr="00723E55">
        <w:rPr>
          <w:highlight w:val="yellow"/>
        </w:rPr>
        <w:t>Désactiver compte utilisateur</w:t>
      </w:r>
    </w:p>
  </w:comment>
  <w:comment w:id="1548" w:author="Missaoui" w:date="2023-05-14T11:03:00Z" w:initials="M">
    <w:p w:rsidR="00BB45AA" w:rsidRDefault="00BB45AA">
      <w:pPr>
        <w:pStyle w:val="Commentaire"/>
      </w:pPr>
      <w:r w:rsidRPr="00BB45AA">
        <w:rPr>
          <w:rStyle w:val="Marquedecommentaire"/>
          <w:highlight w:val="yellow"/>
        </w:rPr>
        <w:annotationRef/>
      </w:r>
      <w:r w:rsidRPr="00BB45AA">
        <w:rPr>
          <w:highlight w:val="yellow"/>
        </w:rPr>
        <w:t>Ajouter les descriptions textuelles des CUs : activer compte utilisateur, désactiver compte utilisateur, chercher utilisateur</w:t>
      </w:r>
    </w:p>
  </w:comment>
  <w:comment w:id="1565" w:author="Missaoui" w:date="2023-05-14T11:03:00Z" w:initials="M">
    <w:p w:rsidR="009E5171" w:rsidRDefault="009E5171" w:rsidP="00732EB0">
      <w:pPr>
        <w:pStyle w:val="Commentaire"/>
      </w:pPr>
      <w:r>
        <w:rPr>
          <w:rStyle w:val="Marquedecommentaire"/>
        </w:rPr>
        <w:annotationRef/>
      </w:r>
      <w:r>
        <w:t>Référence</w:t>
      </w:r>
    </w:p>
  </w:comment>
  <w:comment w:id="1701" w:author="Missaoui" w:date="2023-05-14T11:03:00Z" w:initials="M">
    <w:p w:rsidR="007001A8" w:rsidRDefault="007001A8" w:rsidP="007001A8">
      <w:pPr>
        <w:pStyle w:val="Commentaire"/>
      </w:pPr>
      <w:r>
        <w:rPr>
          <w:rStyle w:val="Marquedecommentaire"/>
        </w:rPr>
        <w:annotationRef/>
      </w:r>
      <w:r w:rsidRPr="007001A8">
        <w:rPr>
          <w:highlight w:val="yellow"/>
        </w:rPr>
        <w:t>Ajouter les diagrammes de séquence manquants.</w:t>
      </w:r>
    </w:p>
  </w:comment>
  <w:comment w:id="1713" w:author="Missaoui" w:date="2023-05-14T11:03:00Z" w:initials="M">
    <w:p w:rsidR="00B5013B" w:rsidRDefault="00B5013B">
      <w:pPr>
        <w:pStyle w:val="Commentaire"/>
      </w:pPr>
      <w:r>
        <w:rPr>
          <w:rStyle w:val="Marquedecommentaire"/>
        </w:rPr>
        <w:annotationRef/>
      </w:r>
      <w:r w:rsidRPr="007001A8">
        <w:rPr>
          <w:highlight w:val="yellow"/>
        </w:rPr>
        <w:t>Ajouter les méthodes ???</w:t>
      </w:r>
    </w:p>
  </w:comment>
  <w:comment w:id="1715" w:author="Missaoui" w:date="2023-05-14T11:03:00Z" w:initials="M">
    <w:p w:rsidR="007001A8" w:rsidRDefault="007001A8">
      <w:pPr>
        <w:pStyle w:val="Commentaire"/>
      </w:pPr>
      <w:r w:rsidRPr="007001A8">
        <w:rPr>
          <w:rStyle w:val="Marquedecommentaire"/>
          <w:highlight w:val="yellow"/>
        </w:rPr>
        <w:annotationRef/>
      </w:r>
      <w:r w:rsidRPr="007001A8">
        <w:rPr>
          <w:highlight w:val="yellow"/>
        </w:rPr>
        <w:t>A compléter</w:t>
      </w:r>
    </w:p>
  </w:comment>
  <w:comment w:id="1717" w:author="Missaoui" w:date="2023-05-14T11:04:00Z" w:initials="M">
    <w:p w:rsidR="000B0911" w:rsidRDefault="000B0911">
      <w:pPr>
        <w:pStyle w:val="Commentaire"/>
      </w:pPr>
      <w:r w:rsidRPr="000B0911">
        <w:rPr>
          <w:rStyle w:val="Marquedecommentaire"/>
          <w:highlight w:val="yellow"/>
        </w:rPr>
        <w:annotationRef/>
      </w:r>
      <w:r w:rsidRPr="000B0911">
        <w:rPr>
          <w:highlight w:val="yellow"/>
        </w:rPr>
        <w:t>Partie à ajouter (les interfaces développées dans ce sprint)</w:t>
      </w:r>
    </w:p>
  </w:comment>
  <w:comment w:id="1719" w:author="Missaoui" w:date="2023-05-14T11:05:00Z" w:initials="M">
    <w:p w:rsidR="000B0911" w:rsidRDefault="000B0911">
      <w:pPr>
        <w:pStyle w:val="Commentaire"/>
      </w:pPr>
      <w:r w:rsidRPr="000B0911">
        <w:rPr>
          <w:rStyle w:val="Marquedecommentaire"/>
          <w:highlight w:val="yellow"/>
        </w:rPr>
        <w:annotationRef/>
      </w:r>
      <w:r w:rsidRPr="000B0911">
        <w:rPr>
          <w:highlight w:val="yellow"/>
        </w:rPr>
        <w:t>A ajouter</w:t>
      </w:r>
    </w:p>
  </w:comment>
  <w:comment w:id="1721" w:author="Missaoui" w:date="2023-05-14T11:06:00Z" w:initials="M">
    <w:p w:rsidR="000B0911" w:rsidRDefault="000B0911">
      <w:pPr>
        <w:pStyle w:val="Commentaire"/>
      </w:pPr>
      <w:r w:rsidRPr="000B0911">
        <w:rPr>
          <w:rStyle w:val="Marquedecommentaire"/>
          <w:highlight w:val="yellow"/>
        </w:rPr>
        <w:annotationRef/>
      </w:r>
      <w:r w:rsidRPr="000B0911">
        <w:rPr>
          <w:highlight w:val="yellow"/>
        </w:rPr>
        <w:t>A ajouter</w:t>
      </w:r>
    </w:p>
  </w:comment>
  <w:comment w:id="1722" w:author="Missaoui" w:date="2023-05-14T11:07:00Z" w:initials="M">
    <w:p w:rsidR="000B0911" w:rsidRDefault="000B0911">
      <w:pPr>
        <w:pStyle w:val="Commentaire"/>
      </w:pPr>
      <w:r w:rsidRPr="000B0911">
        <w:rPr>
          <w:rStyle w:val="Marquedecommentaire"/>
          <w:highlight w:val="yellow"/>
        </w:rPr>
        <w:annotationRef/>
      </w:r>
      <w:r w:rsidRPr="000B0911">
        <w:rPr>
          <w:highlight w:val="yellow"/>
        </w:rPr>
        <w:t>A ajouter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45E" w:rsidRDefault="00F6545E" w:rsidP="00DB3A16">
      <w:r>
        <w:separator/>
      </w:r>
    </w:p>
  </w:endnote>
  <w:endnote w:type="continuationSeparator" w:id="1">
    <w:p w:rsidR="00F6545E" w:rsidRDefault="00F6545E" w:rsidP="00DB3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25" o:spid="_x0000_s1027" type="#_x0000_t202" style="position:absolute;margin-left:490pt;margin-top:693.9pt;width:52.15pt;height:15.15pt;z-index:-2516326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" filled="f" stroked="f">
          <v:textbox inset="0,0,0,0">
            <w:txbxContent>
              <w:p w:rsidR="009E5171" w:rsidRDefault="009E5171">
                <w:pPr>
                  <w:spacing w:line="262" w:lineRule="exact"/>
                  <w:ind w:left="20"/>
                  <w:rPr>
                    <w:b/>
                    <w:i/>
                    <w:sz w:val="24"/>
                  </w:rPr>
                </w:pPr>
                <w:r>
                  <w:rPr>
                    <w:b/>
                    <w:i/>
                    <w:w w:val="85"/>
                    <w:sz w:val="24"/>
                  </w:rPr>
                  <w:t>Bader</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19" o:spid="_x0000_s1032" type="#_x0000_t202" style="position:absolute;margin-left:297.4pt;margin-top:731pt;width:17.3pt;height:13.05pt;z-index:-2516275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" filled="f" stroked="f">
          <v:textbox style="mso-next-textbox:#Text Box 19"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rsidR="007001A8">
                  <w:rPr>
                    <w:rFonts w:ascii="Calibri"/>
                    <w:noProof/>
                  </w:rPr>
                  <w:t>22</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18" o:spid="_x0000_s1033" type="#_x0000_t202" style="position:absolute;margin-left:389.4pt;margin-top:551pt;width:13.3pt;height:13.05pt;z-index:-2516264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" filled="f" stroked="f">
          <v:textbox inset="0,0,0,0">
            <w:txbxContent>
              <w:p w:rsidR="009E5171" w:rsidRDefault="009E5171">
                <w:pPr>
                  <w:spacing w:line="245" w:lineRule="exact"/>
                  <w:ind w:left="20"/>
                  <w:rPr>
                    <w:rFonts w:ascii="Calibri"/>
                  </w:rPr>
                </w:pPr>
                <w:r>
                  <w:rPr>
                    <w:rFonts w:ascii="Calibri"/>
                  </w:rPr>
                  <w:t>22</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16" o:spid="_x0000_s1035" type="#_x0000_t202" style="position:absolute;margin-left:297.4pt;margin-top:731pt;width:17.3pt;height:13.05pt;z-index:-2516244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" filled="f" stroked="f">
          <v:textbox style="mso-next-textbox:#Text Box 16"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rsidR="007001A8">
                  <w:rPr>
                    <w:rFonts w:ascii="Calibri"/>
                    <w:noProof/>
                  </w:rPr>
                  <w:t>28</w:t>
                </w:r>
                <w:r>
                  <w:fldChar w:fldCharType="end"/>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14" o:spid="_x0000_s1037" type="#_x0000_t202" style="position:absolute;margin-left:297.4pt;margin-top:731pt;width:17.3pt;height:13.05pt;z-index:-2516213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v8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" filled="f" stroked="f">
          <v:textbox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rsidR="000B0911">
                  <w:rPr>
                    <w:rFonts w:ascii="Calibri"/>
                    <w:noProof/>
                  </w:rPr>
                  <w:t>38</w:t>
                </w:r>
                <w:r>
                  <w:fldChar w:fldCharType="end"/>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Zone de texte 13" o:spid="_x0000_s1038" type="#_x0000_t202" style="position:absolute;margin-left:300.15pt;margin-top:731pt;width:11.6pt;height:13.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232g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" filled="f" stroked="f">
          <v:textbox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Zone de texte 11" o:spid="_x0000_s1040" type="#_x0000_t202" style="position:absolute;margin-left:297.4pt;margin-top:731pt;width:17.3pt;height:13.0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" filled="f" stroked="f">
          <v:textbox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rsidR="000B0911">
                  <w:rPr>
                    <w:rFonts w:ascii="Calibri"/>
                    <w:noProof/>
                  </w:rPr>
                  <w:t>46</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23" o:spid="_x0000_s1028" type="#_x0000_t202" style="position:absolute;margin-left:300.15pt;margin-top:731pt;width:11.6pt;height:13.05pt;z-index:-2516316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" filled="f" stroked="f">
          <v:textbox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rsidR="007001A8">
                  <w:rPr>
                    <w:rFonts w:ascii="Calibri"/>
                    <w:noProof/>
                  </w:rPr>
                  <w:t>11</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21" o:spid="_x0000_s1030" type="#_x0000_t202" style="position:absolute;margin-left:297.4pt;margin-top:731pt;width:17.3pt;height:13.05pt;z-index:-2516295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" filled="f" stroked="f">
          <v:textbox inset="0,0,0,0">
            <w:txbxContent>
              <w:p w:rsidR="009E5171" w:rsidRDefault="009E5171">
                <w:pPr>
                  <w:spacing w:line="245" w:lineRule="exact"/>
                  <w:ind w:left="60"/>
                  <w:rPr>
                    <w:rFonts w:ascii="Calibri"/>
                  </w:rPr>
                </w:pPr>
                <w:r>
                  <w:fldChar w:fldCharType="begin"/>
                </w:r>
                <w:r>
                  <w:rPr>
                    <w:rFonts w:ascii="Calibri"/>
                  </w:rPr>
                  <w:instrText xml:space="preserve"> PAGE </w:instrText>
                </w:r>
                <w:r>
                  <w:fldChar w:fldCharType="separate"/>
                </w:r>
                <w:r w:rsidR="007001A8">
                  <w:rPr>
                    <w:rFonts w:ascii="Calibri"/>
                    <w:noProof/>
                  </w:rPr>
                  <w:t>12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45E" w:rsidRDefault="00F6545E" w:rsidP="00DB3A16">
      <w:r>
        <w:separator/>
      </w:r>
    </w:p>
  </w:footnote>
  <w:footnote w:type="continuationSeparator" w:id="1">
    <w:p w:rsidR="00F6545E" w:rsidRDefault="00F6545E" w:rsidP="00DB3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26" o:spid="_x0000_s1026" type="#_x0000_t202" style="position:absolute;margin-left:263.15pt;margin-top:70.55pt;width:85.6pt;height:28.25pt;z-index:-2516336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" filled="f" stroked="f">
          <v:textbox inset="0,0,0,0">
            <w:txbxContent>
              <w:p w:rsidR="009E5171" w:rsidRDefault="009E5171">
                <w:pPr>
                  <w:spacing w:line="504" w:lineRule="exact"/>
                  <w:ind w:left="20"/>
                  <w:rPr>
                    <w:rFonts w:ascii="Georgia" w:hAnsi="Georgia"/>
                    <w:b/>
                    <w:i/>
                    <w:sz w:val="48"/>
                  </w:rPr>
                </w:pPr>
                <w:bookmarkStart w:id="0" w:name="_Hlk134470560"/>
                <w:bookmarkStart w:id="1" w:name="_Hlk134470561"/>
                <w:r>
                  <w:rPr>
                    <w:rFonts w:ascii="Georgia" w:hAnsi="Georgia"/>
                    <w:b/>
                    <w:i/>
                    <w:w w:val="65"/>
                    <w:sz w:val="48"/>
                  </w:rPr>
                  <w:t>Dédicaces</w:t>
                </w:r>
                <w:bookmarkEnd w:id="0"/>
                <w:bookmarkEnd w:id="1"/>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before="10"/>
      <w:ind w:left="20"/>
      <w:jc w:val="both"/>
      <w:rPr>
        <w:ins w:id="1216" w:author="Missaoui" w:date="2023-05-13T20:48:00Z"/>
      </w:rPr>
      <w:pPrChange w:id="1217" w:author="Missaoui" w:date="2023-05-13T20:48:00Z">
        <w:pPr>
          <w:pStyle w:val="Corpsdetexte"/>
          <w:spacing w:before="10"/>
          <w:ind w:left="20"/>
        </w:pPr>
      </w:pPrChange>
    </w:pPr>
    <w:ins w:id="1218" w:author="Missaoui" w:date="2023-05-13T20:48:00Z">
      <w:r w:rsidRPr="00DA4F6E">
        <w:t>Etude et réalisation du sprint 0</w:t>
      </w:r>
    </w:ins>
  </w:p>
  <w:p w:rsidR="009E5171" w:rsidRDefault="009E5171">
    <w:pPr>
      <w:pStyle w:val="Corpsdetexte"/>
      <w:spacing w:line="14" w:lineRule="auto"/>
      <w:rPr>
        <w:sz w:val="20"/>
      </w:rPr>
    </w:pPr>
    <w:del w:id="1219" w:author="Missaoui" w:date="2023-05-13T20:48:00Z">
      <w:r w:rsidRPr="00FB67D7">
        <w:rPr>
          <w:noProof/>
        </w:rPr>
        <w:pict>
          <v:shapetype id="_x0000_t202" coordsize="21600,21600" o:spt="202" path="m,l,21600r21600,l21600,xe">
            <v:stroke joinstyle="miter"/>
            <v:path gradientshapeok="t" o:connecttype="rect"/>
          </v:shapetype>
          <v:shape id="Text Box 20" o:spid="_x0000_s1031" type="#_x0000_t202" style="position:absolute;margin-left:69.8pt;margin-top:34.85pt;width:148.95pt;height:15.3pt;z-index:-251628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" filled="f" stroked="f">
            <v:textbox style="mso-next-textbox:#Text Box 20" inset="0,0,0,0">
              <w:txbxContent>
                <w:p w:rsidR="009E5171" w:rsidRDefault="009E5171">
                  <w:pPr>
                    <w:pStyle w:val="Corpsdetexte"/>
                    <w:spacing w:before="10"/>
                    <w:ind w:left="20"/>
                  </w:pPr>
                  <w:del w:id="1220" w:author="Missaoui" w:date="2023-05-13T20:47:00Z">
                    <w:r w:rsidDel="00DA4F6E">
                      <w:delText>Etude et réalisation du sprint 0</w:delText>
                    </w:r>
                  </w:del>
                </w:p>
              </w:txbxContent>
            </v:textbox>
            <w10:wrap anchorx="page" anchory="page"/>
          </v:shape>
        </w:pict>
      </w:r>
    </w:del>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17" o:spid="_x0000_s1034" type="#_x0000_t202" style="position:absolute;margin-left:69.8pt;margin-top:34.85pt;width:148.95pt;height:15.3pt;z-index:-2516254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" filled="f" stroked="f">
          <v:textbox style="mso-next-textbox:#Text Box 17" inset="0,0,0,0">
            <w:txbxContent>
              <w:p w:rsidR="009E5171" w:rsidRDefault="009E5171">
                <w:pPr>
                  <w:pStyle w:val="Corpsdetexte"/>
                  <w:spacing w:before="10"/>
                  <w:ind w:left="20"/>
                </w:pPr>
                <w:r>
                  <w:t>Etudeetréalisation dusprint 0</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15" o:spid="_x0000_s1036" type="#_x0000_t202" style="position:absolute;margin-left:69.8pt;margin-top:34.85pt;width:258.95pt;height:15.3pt;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" filled="f" stroked="f">
          <v:textbox inset="0,0,0,0">
            <w:txbxContent>
              <w:p w:rsidR="009E5171" w:rsidRDefault="009E5171">
                <w:pPr>
                  <w:pStyle w:val="Corpsdetexte"/>
                  <w:spacing w:before="10"/>
                  <w:ind w:left="20"/>
                </w:pPr>
                <w:r>
                  <w:t>Sprint1:gestiondesutilisateursetd’authentification</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Zone de texte 12" o:spid="_x0000_s1039" type="#_x0000_t202" style="position:absolute;margin-left:69.8pt;margin-top:35.1pt;width:124.3pt;height:16.4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" filled="f" stroked="f">
          <v:textbox inset="0,0,0,0">
            <w:txbxContent>
              <w:p w:rsidR="009E5171" w:rsidRDefault="009E5171">
                <w:pPr>
                  <w:spacing w:before="8"/>
                  <w:ind w:left="20"/>
                  <w:rPr>
                    <w:sz w:val="26"/>
                  </w:rPr>
                </w:pPr>
                <w:r>
                  <w:rPr>
                    <w:sz w:val="26"/>
                  </w:rPr>
                  <w:t>Cadregénéralduprojet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171" w:rsidRDefault="009E5171">
    <w:pPr>
      <w:pStyle w:val="Corpsdetexte"/>
      <w:spacing w:line="14" w:lineRule="auto"/>
      <w:rPr>
        <w:sz w:val="20"/>
      </w:rPr>
    </w:pPr>
    <w:r w:rsidRPr="00FB67D7">
      <w:rPr>
        <w:noProof/>
      </w:rPr>
      <w:pict>
        <v:shapetype id="_x0000_t202" coordsize="21600,21600" o:spt="202" path="m,l,21600r21600,l21600,xe">
          <v:stroke joinstyle="miter"/>
          <v:path gradientshapeok="t" o:connecttype="rect"/>
        </v:shapetype>
        <v:shape id="Text Box 22" o:spid="_x0000_s1029" type="#_x0000_t202" style="position:absolute;margin-left:69.8pt;margin-top:35.1pt;width:124.3pt;height:16.4pt;z-index:-2516305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vkz2gEAAJg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" filled="f" stroked="f">
          <v:textbox inset="0,0,0,0">
            <w:txbxContent>
              <w:p w:rsidR="009E5171" w:rsidRDefault="009E5171">
                <w:pPr>
                  <w:spacing w:before="8"/>
                  <w:ind w:left="20"/>
                  <w:rPr>
                    <w:sz w:val="26"/>
                  </w:rPr>
                </w:pPr>
                <w:r>
                  <w:rPr>
                    <w:sz w:val="26"/>
                  </w:rPr>
                  <w:t>Cadregénéralduprojet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B504"/>
    <w:multiLevelType w:val="hybridMultilevel"/>
    <w:tmpl w:val="F5AE5C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33735"/>
    <w:multiLevelType w:val="multilevel"/>
    <w:tmpl w:val="22C68DA4"/>
    <w:lvl w:ilvl="0">
      <w:start w:val="1"/>
      <w:numFmt w:val="decimal"/>
      <w:lvlText w:val="%1"/>
      <w:lvlJc w:val="left"/>
      <w:pPr>
        <w:ind w:left="536" w:hanging="360"/>
      </w:pPr>
      <w:rPr>
        <w:rFonts w:hint="default"/>
      </w:rPr>
    </w:lvl>
    <w:lvl w:ilvl="1">
      <w:start w:val="1"/>
      <w:numFmt w:val="decimal"/>
      <w:lvlText w:val="%1.%2"/>
      <w:lvlJc w:val="left"/>
      <w:pPr>
        <w:ind w:left="536" w:hanging="360"/>
      </w:pPr>
      <w:rPr>
        <w:rFonts w:hint="default"/>
        <w:w w:val="100"/>
      </w:rPr>
    </w:lvl>
    <w:lvl w:ilvl="2">
      <w:start w:val="1"/>
      <w:numFmt w:val="decimal"/>
      <w:lvlText w:val="%3.6.4"/>
      <w:lvlJc w:val="left"/>
      <w:pPr>
        <w:ind w:left="889" w:hanging="584"/>
      </w:pPr>
      <w:rPr>
        <w:rFonts w:hint="default"/>
        <w:b/>
        <w:bCs/>
        <w:w w:val="99"/>
        <w:sz w:val="26"/>
        <w:szCs w:val="26"/>
      </w:rPr>
    </w:lvl>
    <w:lvl w:ilvl="3">
      <w:start w:val="1"/>
      <w:numFmt w:val="lowerLetter"/>
      <w:lvlText w:val="%4."/>
      <w:lvlJc w:val="left"/>
      <w:pPr>
        <w:ind w:left="896" w:hanging="240"/>
      </w:pPr>
      <w:rPr>
        <w:rFonts w:ascii="Times New Roman" w:eastAsia="Times New Roman" w:hAnsi="Times New Roman" w:cs="Times New Roman" w:hint="default"/>
        <w:b/>
        <w:bCs/>
        <w:w w:val="100"/>
        <w:sz w:val="24"/>
        <w:szCs w:val="24"/>
      </w:rPr>
    </w:lvl>
    <w:lvl w:ilvl="4">
      <w:numFmt w:val="bullet"/>
      <w:lvlText w:val=""/>
      <w:lvlJc w:val="left"/>
      <w:pPr>
        <w:ind w:left="1105" w:hanging="284"/>
      </w:pPr>
      <w:rPr>
        <w:rFonts w:ascii="Symbol" w:eastAsia="Symbol" w:hAnsi="Symbol" w:cs="Symbol" w:hint="default"/>
        <w:w w:val="100"/>
        <w:sz w:val="24"/>
        <w:szCs w:val="24"/>
      </w:rPr>
    </w:lvl>
    <w:lvl w:ilvl="5">
      <w:numFmt w:val="bullet"/>
      <w:lvlText w:val="•"/>
      <w:lvlJc w:val="left"/>
      <w:pPr>
        <w:ind w:left="2830" w:hanging="284"/>
      </w:pPr>
      <w:rPr>
        <w:rFonts w:hint="default"/>
      </w:rPr>
    </w:lvl>
    <w:lvl w:ilvl="6">
      <w:numFmt w:val="bullet"/>
      <w:lvlText w:val="•"/>
      <w:lvlJc w:val="left"/>
      <w:pPr>
        <w:ind w:left="4380" w:hanging="284"/>
      </w:pPr>
      <w:rPr>
        <w:rFonts w:hint="default"/>
      </w:rPr>
    </w:lvl>
    <w:lvl w:ilvl="7">
      <w:numFmt w:val="bullet"/>
      <w:lvlText w:val="•"/>
      <w:lvlJc w:val="left"/>
      <w:pPr>
        <w:ind w:left="5930" w:hanging="284"/>
      </w:pPr>
      <w:rPr>
        <w:rFonts w:hint="default"/>
      </w:rPr>
    </w:lvl>
    <w:lvl w:ilvl="8">
      <w:numFmt w:val="bullet"/>
      <w:lvlText w:val="•"/>
      <w:lvlJc w:val="left"/>
      <w:pPr>
        <w:ind w:left="7480" w:hanging="284"/>
      </w:pPr>
      <w:rPr>
        <w:rFonts w:hint="default"/>
      </w:rPr>
    </w:lvl>
  </w:abstractNum>
  <w:abstractNum w:abstractNumId="2">
    <w:nsid w:val="046671EE"/>
    <w:multiLevelType w:val="multilevel"/>
    <w:tmpl w:val="2098CF6A"/>
    <w:lvl w:ilvl="0">
      <w:start w:val="1"/>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67" w:hanging="552"/>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253" w:hanging="552"/>
      </w:pPr>
      <w:rPr>
        <w:rFonts w:hint="default"/>
        <w:lang w:val="fr-FR" w:eastAsia="en-US" w:bidi="ar-SA"/>
      </w:rPr>
    </w:lvl>
    <w:lvl w:ilvl="4">
      <w:numFmt w:val="bullet"/>
      <w:lvlText w:val="•"/>
      <w:lvlJc w:val="left"/>
      <w:pPr>
        <w:ind w:left="4300" w:hanging="552"/>
      </w:pPr>
      <w:rPr>
        <w:rFonts w:hint="default"/>
        <w:lang w:val="fr-FR" w:eastAsia="en-US" w:bidi="ar-SA"/>
      </w:rPr>
    </w:lvl>
    <w:lvl w:ilvl="5">
      <w:numFmt w:val="bullet"/>
      <w:lvlText w:val="•"/>
      <w:lvlJc w:val="left"/>
      <w:pPr>
        <w:ind w:left="5346" w:hanging="552"/>
      </w:pPr>
      <w:rPr>
        <w:rFonts w:hint="default"/>
        <w:lang w:val="fr-FR" w:eastAsia="en-US" w:bidi="ar-SA"/>
      </w:rPr>
    </w:lvl>
    <w:lvl w:ilvl="6">
      <w:numFmt w:val="bullet"/>
      <w:lvlText w:val="•"/>
      <w:lvlJc w:val="left"/>
      <w:pPr>
        <w:ind w:left="6393" w:hanging="552"/>
      </w:pPr>
      <w:rPr>
        <w:rFonts w:hint="default"/>
        <w:lang w:val="fr-FR" w:eastAsia="en-US" w:bidi="ar-SA"/>
      </w:rPr>
    </w:lvl>
    <w:lvl w:ilvl="7">
      <w:numFmt w:val="bullet"/>
      <w:lvlText w:val="•"/>
      <w:lvlJc w:val="left"/>
      <w:pPr>
        <w:ind w:left="7440" w:hanging="552"/>
      </w:pPr>
      <w:rPr>
        <w:rFonts w:hint="default"/>
        <w:lang w:val="fr-FR" w:eastAsia="en-US" w:bidi="ar-SA"/>
      </w:rPr>
    </w:lvl>
    <w:lvl w:ilvl="8">
      <w:numFmt w:val="bullet"/>
      <w:lvlText w:val="•"/>
      <w:lvlJc w:val="left"/>
      <w:pPr>
        <w:ind w:left="8486" w:hanging="552"/>
      </w:pPr>
      <w:rPr>
        <w:rFonts w:hint="default"/>
        <w:lang w:val="fr-FR" w:eastAsia="en-US" w:bidi="ar-SA"/>
      </w:rPr>
    </w:lvl>
  </w:abstractNum>
  <w:abstractNum w:abstractNumId="3">
    <w:nsid w:val="0B2D6994"/>
    <w:multiLevelType w:val="multilevel"/>
    <w:tmpl w:val="54244396"/>
    <w:lvl w:ilvl="0">
      <w:start w:val="2"/>
      <w:numFmt w:val="decimal"/>
      <w:lvlText w:val="%1"/>
      <w:lvlJc w:val="left"/>
      <w:pPr>
        <w:ind w:left="636" w:hanging="420"/>
      </w:pPr>
      <w:rPr>
        <w:rFonts w:hint="default"/>
        <w:lang w:val="fr-FR" w:eastAsia="en-US" w:bidi="ar-SA"/>
      </w:rPr>
    </w:lvl>
    <w:lvl w:ilvl="1">
      <w:start w:val="4"/>
      <w:numFmt w:val="decimal"/>
      <w:lvlText w:val="%1.%2"/>
      <w:lvlJc w:val="left"/>
      <w:pPr>
        <w:ind w:left="636" w:hanging="420"/>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430" w:hanging="584"/>
        <w:jc w:val="right"/>
      </w:pPr>
      <w:rPr>
        <w:rFonts w:ascii="Times New Roman" w:eastAsia="Times New Roman" w:hAnsi="Times New Roman" w:cs="Times New Roman" w:hint="default"/>
        <w:b/>
        <w:bCs/>
        <w:w w:val="99"/>
        <w:sz w:val="26"/>
        <w:szCs w:val="26"/>
        <w:lang w:val="fr-FR" w:eastAsia="en-US" w:bidi="ar-SA"/>
      </w:rPr>
    </w:lvl>
    <w:lvl w:ilvl="3">
      <w:numFmt w:val="bullet"/>
      <w:lvlText w:val=""/>
      <w:lvlJc w:val="left"/>
      <w:pPr>
        <w:ind w:left="1656" w:hanging="492"/>
      </w:pPr>
      <w:rPr>
        <w:rFonts w:ascii="Symbol" w:eastAsia="Symbol" w:hAnsi="Symbol" w:cs="Symbol" w:hint="default"/>
        <w:w w:val="100"/>
        <w:sz w:val="24"/>
        <w:szCs w:val="24"/>
        <w:lang w:val="fr-FR" w:eastAsia="en-US" w:bidi="ar-SA"/>
      </w:rPr>
    </w:lvl>
    <w:lvl w:ilvl="4">
      <w:numFmt w:val="bullet"/>
      <w:lvlText w:val="-"/>
      <w:lvlJc w:val="left"/>
      <w:pPr>
        <w:ind w:left="1656" w:hanging="161"/>
      </w:pPr>
      <w:rPr>
        <w:rFonts w:ascii="Times New Roman" w:eastAsia="Times New Roman" w:hAnsi="Times New Roman" w:cs="Times New Roman" w:hint="default"/>
        <w:b/>
        <w:bCs/>
        <w:w w:val="99"/>
        <w:sz w:val="24"/>
        <w:szCs w:val="24"/>
        <w:lang w:val="fr-FR" w:eastAsia="en-US" w:bidi="ar-SA"/>
      </w:rPr>
    </w:lvl>
    <w:lvl w:ilvl="5">
      <w:numFmt w:val="bullet"/>
      <w:lvlText w:val="•"/>
      <w:lvlJc w:val="left"/>
      <w:pPr>
        <w:ind w:left="3043" w:hanging="161"/>
      </w:pPr>
      <w:rPr>
        <w:rFonts w:hint="default"/>
        <w:lang w:val="fr-FR" w:eastAsia="en-US" w:bidi="ar-SA"/>
      </w:rPr>
    </w:lvl>
    <w:lvl w:ilvl="6">
      <w:numFmt w:val="bullet"/>
      <w:lvlText w:val="•"/>
      <w:lvlJc w:val="left"/>
      <w:pPr>
        <w:ind w:left="4426" w:hanging="161"/>
      </w:pPr>
      <w:rPr>
        <w:rFonts w:hint="default"/>
        <w:lang w:val="fr-FR" w:eastAsia="en-US" w:bidi="ar-SA"/>
      </w:rPr>
    </w:lvl>
    <w:lvl w:ilvl="7">
      <w:numFmt w:val="bullet"/>
      <w:lvlText w:val="•"/>
      <w:lvlJc w:val="left"/>
      <w:pPr>
        <w:ind w:left="5810" w:hanging="161"/>
      </w:pPr>
      <w:rPr>
        <w:rFonts w:hint="default"/>
        <w:lang w:val="fr-FR" w:eastAsia="en-US" w:bidi="ar-SA"/>
      </w:rPr>
    </w:lvl>
    <w:lvl w:ilvl="8">
      <w:numFmt w:val="bullet"/>
      <w:lvlText w:val="•"/>
      <w:lvlJc w:val="left"/>
      <w:pPr>
        <w:ind w:left="7193" w:hanging="161"/>
      </w:pPr>
      <w:rPr>
        <w:rFonts w:hint="default"/>
        <w:lang w:val="fr-FR" w:eastAsia="en-US" w:bidi="ar-SA"/>
      </w:rPr>
    </w:lvl>
  </w:abstractNum>
  <w:abstractNum w:abstractNumId="4">
    <w:nsid w:val="0E1D3412"/>
    <w:multiLevelType w:val="hybridMultilevel"/>
    <w:tmpl w:val="5FF6D9F6"/>
    <w:lvl w:ilvl="0" w:tplc="19E6CA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F7B1520"/>
    <w:multiLevelType w:val="hybridMultilevel"/>
    <w:tmpl w:val="65F0420A"/>
    <w:lvl w:ilvl="0" w:tplc="D8FCF244">
      <w:numFmt w:val="bullet"/>
      <w:lvlText w:val=""/>
      <w:lvlJc w:val="left"/>
      <w:pPr>
        <w:ind w:left="936" w:hanging="360"/>
      </w:pPr>
      <w:rPr>
        <w:rFonts w:ascii="Symbol" w:eastAsia="Symbol" w:hAnsi="Symbol" w:cs="Symbol" w:hint="default"/>
        <w:w w:val="100"/>
        <w:sz w:val="24"/>
        <w:szCs w:val="24"/>
        <w:lang w:val="fr-FR" w:eastAsia="en-US" w:bidi="ar-SA"/>
      </w:rPr>
    </w:lvl>
    <w:lvl w:ilvl="1" w:tplc="CAB87C3C">
      <w:numFmt w:val="bullet"/>
      <w:lvlText w:val="•"/>
      <w:lvlJc w:val="left"/>
      <w:pPr>
        <w:ind w:left="1842" w:hanging="360"/>
      </w:pPr>
      <w:rPr>
        <w:rFonts w:hint="default"/>
        <w:lang w:val="fr-FR" w:eastAsia="en-US" w:bidi="ar-SA"/>
      </w:rPr>
    </w:lvl>
    <w:lvl w:ilvl="2" w:tplc="A992EF8C">
      <w:numFmt w:val="bullet"/>
      <w:lvlText w:val="•"/>
      <w:lvlJc w:val="left"/>
      <w:pPr>
        <w:ind w:left="2744" w:hanging="360"/>
      </w:pPr>
      <w:rPr>
        <w:rFonts w:hint="default"/>
        <w:lang w:val="fr-FR" w:eastAsia="en-US" w:bidi="ar-SA"/>
      </w:rPr>
    </w:lvl>
    <w:lvl w:ilvl="3" w:tplc="56BE07CE">
      <w:numFmt w:val="bullet"/>
      <w:lvlText w:val="•"/>
      <w:lvlJc w:val="left"/>
      <w:pPr>
        <w:ind w:left="3646" w:hanging="360"/>
      </w:pPr>
      <w:rPr>
        <w:rFonts w:hint="default"/>
        <w:lang w:val="fr-FR" w:eastAsia="en-US" w:bidi="ar-SA"/>
      </w:rPr>
    </w:lvl>
    <w:lvl w:ilvl="4" w:tplc="EC062EC2">
      <w:numFmt w:val="bullet"/>
      <w:lvlText w:val="•"/>
      <w:lvlJc w:val="left"/>
      <w:pPr>
        <w:ind w:left="4548" w:hanging="360"/>
      </w:pPr>
      <w:rPr>
        <w:rFonts w:hint="default"/>
        <w:lang w:val="fr-FR" w:eastAsia="en-US" w:bidi="ar-SA"/>
      </w:rPr>
    </w:lvl>
    <w:lvl w:ilvl="5" w:tplc="1772BA94">
      <w:numFmt w:val="bullet"/>
      <w:lvlText w:val="•"/>
      <w:lvlJc w:val="left"/>
      <w:pPr>
        <w:ind w:left="5450" w:hanging="360"/>
      </w:pPr>
      <w:rPr>
        <w:rFonts w:hint="default"/>
        <w:lang w:val="fr-FR" w:eastAsia="en-US" w:bidi="ar-SA"/>
      </w:rPr>
    </w:lvl>
    <w:lvl w:ilvl="6" w:tplc="47D40294">
      <w:numFmt w:val="bullet"/>
      <w:lvlText w:val="•"/>
      <w:lvlJc w:val="left"/>
      <w:pPr>
        <w:ind w:left="6352" w:hanging="360"/>
      </w:pPr>
      <w:rPr>
        <w:rFonts w:hint="default"/>
        <w:lang w:val="fr-FR" w:eastAsia="en-US" w:bidi="ar-SA"/>
      </w:rPr>
    </w:lvl>
    <w:lvl w:ilvl="7" w:tplc="37A2AC26">
      <w:numFmt w:val="bullet"/>
      <w:lvlText w:val="•"/>
      <w:lvlJc w:val="left"/>
      <w:pPr>
        <w:ind w:left="7254" w:hanging="360"/>
      </w:pPr>
      <w:rPr>
        <w:rFonts w:hint="default"/>
        <w:lang w:val="fr-FR" w:eastAsia="en-US" w:bidi="ar-SA"/>
      </w:rPr>
    </w:lvl>
    <w:lvl w:ilvl="8" w:tplc="CBF02B06">
      <w:numFmt w:val="bullet"/>
      <w:lvlText w:val="•"/>
      <w:lvlJc w:val="left"/>
      <w:pPr>
        <w:ind w:left="8156" w:hanging="360"/>
      </w:pPr>
      <w:rPr>
        <w:rFonts w:hint="default"/>
        <w:lang w:val="fr-FR" w:eastAsia="en-US" w:bidi="ar-SA"/>
      </w:rPr>
    </w:lvl>
  </w:abstractNum>
  <w:abstractNum w:abstractNumId="6">
    <w:nsid w:val="133224D2"/>
    <w:multiLevelType w:val="hybridMultilevel"/>
    <w:tmpl w:val="0E0E984A"/>
    <w:lvl w:ilvl="0" w:tplc="0C1627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105A13"/>
    <w:multiLevelType w:val="multilevel"/>
    <w:tmpl w:val="BEE006C8"/>
    <w:lvl w:ilvl="0">
      <w:start w:val="2"/>
      <w:numFmt w:val="decimal"/>
      <w:lvlText w:val="%1"/>
      <w:lvlJc w:val="left"/>
      <w:pPr>
        <w:ind w:left="1680" w:hanging="720"/>
      </w:pPr>
      <w:rPr>
        <w:rFonts w:hint="default"/>
        <w:lang w:val="fr-FR" w:eastAsia="en-US" w:bidi="ar-SA"/>
      </w:rPr>
    </w:lvl>
    <w:lvl w:ilvl="1">
      <w:start w:val="2"/>
      <w:numFmt w:val="decimal"/>
      <w:lvlText w:val="%1.%2"/>
      <w:lvlJc w:val="left"/>
      <w:pPr>
        <w:ind w:left="1680" w:hanging="720"/>
      </w:pPr>
      <w:rPr>
        <w:rFonts w:hint="default"/>
        <w:lang w:val="fr-FR" w:eastAsia="en-US" w:bidi="ar-SA"/>
      </w:rPr>
    </w:lvl>
    <w:lvl w:ilvl="2">
      <w:start w:val="6"/>
      <w:numFmt w:val="decimal"/>
      <w:lvlText w:val="%1.%2.%3"/>
      <w:lvlJc w:val="left"/>
      <w:pPr>
        <w:ind w:left="1680" w:hanging="720"/>
      </w:pPr>
      <w:rPr>
        <w:rFonts w:hint="default"/>
        <w:lang w:val="fr-FR" w:eastAsia="en-US" w:bidi="ar-SA"/>
      </w:rPr>
    </w:lvl>
    <w:lvl w:ilvl="3">
      <w:start w:val="1"/>
      <w:numFmt w:val="decimal"/>
      <w:lvlText w:val="%1.%2.%3.%4"/>
      <w:lvlJc w:val="left"/>
      <w:pPr>
        <w:ind w:left="1680" w:hanging="720"/>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4992" w:hanging="720"/>
      </w:pPr>
      <w:rPr>
        <w:rFonts w:hint="default"/>
        <w:lang w:val="fr-FR" w:eastAsia="en-US" w:bidi="ar-SA"/>
      </w:rPr>
    </w:lvl>
    <w:lvl w:ilvl="5">
      <w:numFmt w:val="bullet"/>
      <w:lvlText w:val="•"/>
      <w:lvlJc w:val="left"/>
      <w:pPr>
        <w:ind w:left="5820" w:hanging="720"/>
      </w:pPr>
      <w:rPr>
        <w:rFonts w:hint="default"/>
        <w:lang w:val="fr-FR" w:eastAsia="en-US" w:bidi="ar-SA"/>
      </w:rPr>
    </w:lvl>
    <w:lvl w:ilvl="6">
      <w:numFmt w:val="bullet"/>
      <w:lvlText w:val="•"/>
      <w:lvlJc w:val="left"/>
      <w:pPr>
        <w:ind w:left="6648" w:hanging="720"/>
      </w:pPr>
      <w:rPr>
        <w:rFonts w:hint="default"/>
        <w:lang w:val="fr-FR" w:eastAsia="en-US" w:bidi="ar-SA"/>
      </w:rPr>
    </w:lvl>
    <w:lvl w:ilvl="7">
      <w:numFmt w:val="bullet"/>
      <w:lvlText w:val="•"/>
      <w:lvlJc w:val="left"/>
      <w:pPr>
        <w:ind w:left="7476" w:hanging="720"/>
      </w:pPr>
      <w:rPr>
        <w:rFonts w:hint="default"/>
        <w:lang w:val="fr-FR" w:eastAsia="en-US" w:bidi="ar-SA"/>
      </w:rPr>
    </w:lvl>
    <w:lvl w:ilvl="8">
      <w:numFmt w:val="bullet"/>
      <w:lvlText w:val="•"/>
      <w:lvlJc w:val="left"/>
      <w:pPr>
        <w:ind w:left="8304" w:hanging="720"/>
      </w:pPr>
      <w:rPr>
        <w:rFonts w:hint="default"/>
        <w:lang w:val="fr-FR" w:eastAsia="en-US" w:bidi="ar-SA"/>
      </w:rPr>
    </w:lvl>
  </w:abstractNum>
  <w:abstractNum w:abstractNumId="8">
    <w:nsid w:val="144A06A3"/>
    <w:multiLevelType w:val="hybridMultilevel"/>
    <w:tmpl w:val="3468F48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15A87C29"/>
    <w:multiLevelType w:val="multilevel"/>
    <w:tmpl w:val="50D20AE0"/>
    <w:lvl w:ilvl="0">
      <w:start w:val="3"/>
      <w:numFmt w:val="decimal"/>
      <w:lvlText w:val="%1"/>
      <w:lvlJc w:val="left"/>
      <w:pPr>
        <w:ind w:left="638" w:hanging="423"/>
      </w:pPr>
      <w:rPr>
        <w:rFonts w:hint="default"/>
        <w:lang w:val="fr-FR" w:eastAsia="en-US" w:bidi="ar-SA"/>
      </w:rPr>
    </w:lvl>
    <w:lvl w:ilvl="1">
      <w:start w:val="1"/>
      <w:numFmt w:val="decimal"/>
      <w:lvlText w:val="%1.%2"/>
      <w:lvlJc w:val="left"/>
      <w:pPr>
        <w:ind w:left="638" w:hanging="423"/>
      </w:pPr>
      <w:rPr>
        <w:rFonts w:hint="default"/>
        <w:b/>
        <w:bCs/>
        <w:w w:val="100"/>
        <w:lang w:val="fr-FR" w:eastAsia="en-US" w:bidi="ar-SA"/>
      </w:rPr>
    </w:lvl>
    <w:lvl w:ilvl="2">
      <w:start w:val="3"/>
      <w:numFmt w:val="decimal"/>
      <w:lvlText w:val="%3.3.3"/>
      <w:lvlJc w:val="left"/>
      <w:pPr>
        <w:ind w:left="1384" w:hanging="586"/>
      </w:pPr>
      <w:rPr>
        <w:rFonts w:hint="default"/>
        <w:b/>
        <w:bCs/>
        <w:w w:val="99"/>
        <w:lang w:val="fr-FR" w:eastAsia="en-US" w:bidi="ar-SA"/>
      </w:rPr>
    </w:lvl>
    <w:lvl w:ilvl="3">
      <w:start w:val="1"/>
      <w:numFmt w:val="decimal"/>
      <w:lvlText w:val="%1.%2.%3.%4"/>
      <w:lvlJc w:val="left"/>
      <w:pPr>
        <w:ind w:left="1560" w:hanging="586"/>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1656" w:hanging="586"/>
      </w:pPr>
      <w:rPr>
        <w:rFonts w:ascii="Symbol" w:eastAsia="Symbol" w:hAnsi="Symbol" w:cs="Symbol" w:hint="default"/>
        <w:w w:val="100"/>
        <w:sz w:val="24"/>
        <w:szCs w:val="24"/>
        <w:lang w:val="fr-FR" w:eastAsia="en-US" w:bidi="ar-SA"/>
      </w:rPr>
    </w:lvl>
    <w:lvl w:ilvl="5">
      <w:numFmt w:val="bullet"/>
      <w:lvlText w:val="•"/>
      <w:lvlJc w:val="left"/>
      <w:pPr>
        <w:ind w:left="1660" w:hanging="586"/>
      </w:pPr>
      <w:rPr>
        <w:rFonts w:hint="default"/>
        <w:lang w:val="fr-FR" w:eastAsia="en-US" w:bidi="ar-SA"/>
      </w:rPr>
    </w:lvl>
    <w:lvl w:ilvl="6">
      <w:numFmt w:val="bullet"/>
      <w:lvlText w:val="•"/>
      <w:lvlJc w:val="left"/>
      <w:pPr>
        <w:ind w:left="3320" w:hanging="586"/>
      </w:pPr>
      <w:rPr>
        <w:rFonts w:hint="default"/>
        <w:lang w:val="fr-FR" w:eastAsia="en-US" w:bidi="ar-SA"/>
      </w:rPr>
    </w:lvl>
    <w:lvl w:ilvl="7">
      <w:numFmt w:val="bullet"/>
      <w:lvlText w:val="•"/>
      <w:lvlJc w:val="left"/>
      <w:pPr>
        <w:ind w:left="4980" w:hanging="586"/>
      </w:pPr>
      <w:rPr>
        <w:rFonts w:hint="default"/>
        <w:lang w:val="fr-FR" w:eastAsia="en-US" w:bidi="ar-SA"/>
      </w:rPr>
    </w:lvl>
    <w:lvl w:ilvl="8">
      <w:numFmt w:val="bullet"/>
      <w:lvlText w:val="•"/>
      <w:lvlJc w:val="left"/>
      <w:pPr>
        <w:ind w:left="6640" w:hanging="586"/>
      </w:pPr>
      <w:rPr>
        <w:rFonts w:hint="default"/>
        <w:lang w:val="fr-FR" w:eastAsia="en-US" w:bidi="ar-SA"/>
      </w:rPr>
    </w:lvl>
  </w:abstractNum>
  <w:abstractNum w:abstractNumId="10">
    <w:nsid w:val="197D0053"/>
    <w:multiLevelType w:val="multilevel"/>
    <w:tmpl w:val="39029176"/>
    <w:lvl w:ilvl="0">
      <w:start w:val="2"/>
      <w:numFmt w:val="decimal"/>
      <w:lvlText w:val="%1"/>
      <w:lvlJc w:val="left"/>
      <w:pPr>
        <w:ind w:left="1112" w:hanging="497"/>
      </w:pPr>
      <w:rPr>
        <w:rFonts w:hint="default"/>
        <w:lang w:val="fr-FR" w:eastAsia="en-US" w:bidi="ar-SA"/>
      </w:rPr>
    </w:lvl>
    <w:lvl w:ilvl="1">
      <w:start w:val="3"/>
      <w:numFmt w:val="decimal"/>
      <w:lvlText w:val="%1.%2"/>
      <w:lvlJc w:val="left"/>
      <w:pPr>
        <w:ind w:left="1112" w:hanging="497"/>
      </w:pPr>
      <w:rPr>
        <w:rFonts w:hint="default"/>
        <w:lang w:val="fr-FR" w:eastAsia="en-US" w:bidi="ar-SA"/>
      </w:rPr>
    </w:lvl>
    <w:lvl w:ilvl="2">
      <w:start w:val="2"/>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958" w:hanging="497"/>
      </w:pPr>
      <w:rPr>
        <w:rFonts w:hint="default"/>
        <w:lang w:val="fr-FR" w:eastAsia="en-US" w:bidi="ar-SA"/>
      </w:rPr>
    </w:lvl>
    <w:lvl w:ilvl="4">
      <w:numFmt w:val="bullet"/>
      <w:lvlText w:val="•"/>
      <w:lvlJc w:val="left"/>
      <w:pPr>
        <w:ind w:left="4904" w:hanging="497"/>
      </w:pPr>
      <w:rPr>
        <w:rFonts w:hint="default"/>
        <w:lang w:val="fr-FR" w:eastAsia="en-US" w:bidi="ar-SA"/>
      </w:rPr>
    </w:lvl>
    <w:lvl w:ilvl="5">
      <w:numFmt w:val="bullet"/>
      <w:lvlText w:val="•"/>
      <w:lvlJc w:val="left"/>
      <w:pPr>
        <w:ind w:left="5850" w:hanging="497"/>
      </w:pPr>
      <w:rPr>
        <w:rFonts w:hint="default"/>
        <w:lang w:val="fr-FR" w:eastAsia="en-US" w:bidi="ar-SA"/>
      </w:rPr>
    </w:lvl>
    <w:lvl w:ilvl="6">
      <w:numFmt w:val="bullet"/>
      <w:lvlText w:val="•"/>
      <w:lvlJc w:val="left"/>
      <w:pPr>
        <w:ind w:left="6796" w:hanging="497"/>
      </w:pPr>
      <w:rPr>
        <w:rFonts w:hint="default"/>
        <w:lang w:val="fr-FR" w:eastAsia="en-US" w:bidi="ar-SA"/>
      </w:rPr>
    </w:lvl>
    <w:lvl w:ilvl="7">
      <w:numFmt w:val="bullet"/>
      <w:lvlText w:val="•"/>
      <w:lvlJc w:val="left"/>
      <w:pPr>
        <w:ind w:left="7742" w:hanging="497"/>
      </w:pPr>
      <w:rPr>
        <w:rFonts w:hint="default"/>
        <w:lang w:val="fr-FR" w:eastAsia="en-US" w:bidi="ar-SA"/>
      </w:rPr>
    </w:lvl>
    <w:lvl w:ilvl="8">
      <w:numFmt w:val="bullet"/>
      <w:lvlText w:val="•"/>
      <w:lvlJc w:val="left"/>
      <w:pPr>
        <w:ind w:left="8688" w:hanging="497"/>
      </w:pPr>
      <w:rPr>
        <w:rFonts w:hint="default"/>
        <w:lang w:val="fr-FR" w:eastAsia="en-US" w:bidi="ar-SA"/>
      </w:rPr>
    </w:lvl>
  </w:abstractNum>
  <w:abstractNum w:abstractNumId="11">
    <w:nsid w:val="1D3C451C"/>
    <w:multiLevelType w:val="multilevel"/>
    <w:tmpl w:val="254C5328"/>
    <w:lvl w:ilvl="0">
      <w:start w:val="5"/>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222" w:hanging="497"/>
      </w:pPr>
      <w:rPr>
        <w:rFonts w:hint="default"/>
        <w:lang w:val="fr-FR" w:eastAsia="en-US" w:bidi="ar-SA"/>
      </w:rPr>
    </w:lvl>
    <w:lvl w:ilvl="4">
      <w:numFmt w:val="bullet"/>
      <w:lvlText w:val="•"/>
      <w:lvlJc w:val="left"/>
      <w:pPr>
        <w:ind w:left="4273" w:hanging="497"/>
      </w:pPr>
      <w:rPr>
        <w:rFonts w:hint="default"/>
        <w:lang w:val="fr-FR" w:eastAsia="en-US" w:bidi="ar-SA"/>
      </w:rPr>
    </w:lvl>
    <w:lvl w:ilvl="5">
      <w:numFmt w:val="bullet"/>
      <w:lvlText w:val="•"/>
      <w:lvlJc w:val="left"/>
      <w:pPr>
        <w:ind w:left="5324" w:hanging="497"/>
      </w:pPr>
      <w:rPr>
        <w:rFonts w:hint="default"/>
        <w:lang w:val="fr-FR" w:eastAsia="en-US" w:bidi="ar-SA"/>
      </w:rPr>
    </w:lvl>
    <w:lvl w:ilvl="6">
      <w:numFmt w:val="bullet"/>
      <w:lvlText w:val="•"/>
      <w:lvlJc w:val="left"/>
      <w:pPr>
        <w:ind w:left="6375" w:hanging="497"/>
      </w:pPr>
      <w:rPr>
        <w:rFonts w:hint="default"/>
        <w:lang w:val="fr-FR" w:eastAsia="en-US" w:bidi="ar-SA"/>
      </w:rPr>
    </w:lvl>
    <w:lvl w:ilvl="7">
      <w:numFmt w:val="bullet"/>
      <w:lvlText w:val="•"/>
      <w:lvlJc w:val="left"/>
      <w:pPr>
        <w:ind w:left="7426" w:hanging="497"/>
      </w:pPr>
      <w:rPr>
        <w:rFonts w:hint="default"/>
        <w:lang w:val="fr-FR" w:eastAsia="en-US" w:bidi="ar-SA"/>
      </w:rPr>
    </w:lvl>
    <w:lvl w:ilvl="8">
      <w:numFmt w:val="bullet"/>
      <w:lvlText w:val="•"/>
      <w:lvlJc w:val="left"/>
      <w:pPr>
        <w:ind w:left="8477" w:hanging="497"/>
      </w:pPr>
      <w:rPr>
        <w:rFonts w:hint="default"/>
        <w:lang w:val="fr-FR" w:eastAsia="en-US" w:bidi="ar-SA"/>
      </w:rPr>
    </w:lvl>
  </w:abstractNum>
  <w:abstractNum w:abstractNumId="12">
    <w:nsid w:val="1FBC205B"/>
    <w:multiLevelType w:val="hybridMultilevel"/>
    <w:tmpl w:val="16A88354"/>
    <w:lvl w:ilvl="0" w:tplc="AE2A0E00">
      <w:start w:val="1"/>
      <w:numFmt w:val="decimal"/>
      <w:lvlText w:val="%1."/>
      <w:lvlJc w:val="left"/>
      <w:pPr>
        <w:ind w:left="407" w:hanging="300"/>
      </w:pPr>
      <w:rPr>
        <w:rFonts w:ascii="Times New Roman" w:eastAsia="Times New Roman" w:hAnsi="Times New Roman" w:cs="Times New Roman" w:hint="default"/>
        <w:w w:val="100"/>
        <w:sz w:val="24"/>
        <w:szCs w:val="24"/>
        <w:lang w:val="fr-FR" w:eastAsia="en-US" w:bidi="ar-SA"/>
      </w:rPr>
    </w:lvl>
    <w:lvl w:ilvl="1" w:tplc="5CB6146A">
      <w:numFmt w:val="bullet"/>
      <w:lvlText w:val="•"/>
      <w:lvlJc w:val="left"/>
      <w:pPr>
        <w:ind w:left="1036" w:hanging="300"/>
      </w:pPr>
      <w:rPr>
        <w:rFonts w:hint="default"/>
        <w:lang w:val="fr-FR" w:eastAsia="en-US" w:bidi="ar-SA"/>
      </w:rPr>
    </w:lvl>
    <w:lvl w:ilvl="2" w:tplc="A1D882B6">
      <w:numFmt w:val="bullet"/>
      <w:lvlText w:val="•"/>
      <w:lvlJc w:val="left"/>
      <w:pPr>
        <w:ind w:left="1672" w:hanging="300"/>
      </w:pPr>
      <w:rPr>
        <w:rFonts w:hint="default"/>
        <w:lang w:val="fr-FR" w:eastAsia="en-US" w:bidi="ar-SA"/>
      </w:rPr>
    </w:lvl>
    <w:lvl w:ilvl="3" w:tplc="F35E062C">
      <w:numFmt w:val="bullet"/>
      <w:lvlText w:val="•"/>
      <w:lvlJc w:val="left"/>
      <w:pPr>
        <w:ind w:left="2308" w:hanging="300"/>
      </w:pPr>
      <w:rPr>
        <w:rFonts w:hint="default"/>
        <w:lang w:val="fr-FR" w:eastAsia="en-US" w:bidi="ar-SA"/>
      </w:rPr>
    </w:lvl>
    <w:lvl w:ilvl="4" w:tplc="42120AB8">
      <w:numFmt w:val="bullet"/>
      <w:lvlText w:val="•"/>
      <w:lvlJc w:val="left"/>
      <w:pPr>
        <w:ind w:left="2944" w:hanging="300"/>
      </w:pPr>
      <w:rPr>
        <w:rFonts w:hint="default"/>
        <w:lang w:val="fr-FR" w:eastAsia="en-US" w:bidi="ar-SA"/>
      </w:rPr>
    </w:lvl>
    <w:lvl w:ilvl="5" w:tplc="7DC2DBA6">
      <w:numFmt w:val="bullet"/>
      <w:lvlText w:val="•"/>
      <w:lvlJc w:val="left"/>
      <w:pPr>
        <w:ind w:left="3580" w:hanging="300"/>
      </w:pPr>
      <w:rPr>
        <w:rFonts w:hint="default"/>
        <w:lang w:val="fr-FR" w:eastAsia="en-US" w:bidi="ar-SA"/>
      </w:rPr>
    </w:lvl>
    <w:lvl w:ilvl="6" w:tplc="32ECDFF0">
      <w:numFmt w:val="bullet"/>
      <w:lvlText w:val="•"/>
      <w:lvlJc w:val="left"/>
      <w:pPr>
        <w:ind w:left="4216" w:hanging="300"/>
      </w:pPr>
      <w:rPr>
        <w:rFonts w:hint="default"/>
        <w:lang w:val="fr-FR" w:eastAsia="en-US" w:bidi="ar-SA"/>
      </w:rPr>
    </w:lvl>
    <w:lvl w:ilvl="7" w:tplc="93689F52">
      <w:numFmt w:val="bullet"/>
      <w:lvlText w:val="•"/>
      <w:lvlJc w:val="left"/>
      <w:pPr>
        <w:ind w:left="4852" w:hanging="300"/>
      </w:pPr>
      <w:rPr>
        <w:rFonts w:hint="default"/>
        <w:lang w:val="fr-FR" w:eastAsia="en-US" w:bidi="ar-SA"/>
      </w:rPr>
    </w:lvl>
    <w:lvl w:ilvl="8" w:tplc="97007CF0">
      <w:numFmt w:val="bullet"/>
      <w:lvlText w:val="•"/>
      <w:lvlJc w:val="left"/>
      <w:pPr>
        <w:ind w:left="5488" w:hanging="300"/>
      </w:pPr>
      <w:rPr>
        <w:rFonts w:hint="default"/>
        <w:lang w:val="fr-FR" w:eastAsia="en-US" w:bidi="ar-SA"/>
      </w:rPr>
    </w:lvl>
  </w:abstractNum>
  <w:abstractNum w:abstractNumId="13">
    <w:nsid w:val="25AD1CF6"/>
    <w:multiLevelType w:val="hybridMultilevel"/>
    <w:tmpl w:val="7D1E48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nsid w:val="25D807DB"/>
    <w:multiLevelType w:val="hybridMultilevel"/>
    <w:tmpl w:val="12A8F418"/>
    <w:lvl w:ilvl="0" w:tplc="E3501AF8">
      <w:start w:val="1"/>
      <w:numFmt w:val="lowerLetter"/>
      <w:lvlText w:val="%1."/>
      <w:lvlJc w:val="left"/>
      <w:pPr>
        <w:ind w:left="1124" w:hanging="360"/>
      </w:pPr>
      <w:rPr>
        <w:rFonts w:hint="default"/>
        <w:b/>
        <w:bCs/>
        <w:w w:val="100"/>
        <w:lang w:val="fr-FR" w:eastAsia="en-US" w:bidi="ar-SA"/>
      </w:rPr>
    </w:lvl>
    <w:lvl w:ilvl="1" w:tplc="EC8EA312">
      <w:numFmt w:val="bullet"/>
      <w:lvlText w:val=""/>
      <w:lvlJc w:val="left"/>
      <w:pPr>
        <w:ind w:left="1484" w:hanging="492"/>
      </w:pPr>
      <w:rPr>
        <w:rFonts w:hint="default"/>
        <w:w w:val="99"/>
        <w:lang w:val="fr-FR" w:eastAsia="en-US" w:bidi="ar-SA"/>
      </w:rPr>
    </w:lvl>
    <w:lvl w:ilvl="2" w:tplc="7E4EDEEA">
      <w:numFmt w:val="bullet"/>
      <w:lvlText w:val="•"/>
      <w:lvlJc w:val="left"/>
      <w:pPr>
        <w:ind w:left="2491" w:hanging="492"/>
      </w:pPr>
      <w:rPr>
        <w:rFonts w:hint="default"/>
        <w:lang w:val="fr-FR" w:eastAsia="en-US" w:bidi="ar-SA"/>
      </w:rPr>
    </w:lvl>
    <w:lvl w:ilvl="3" w:tplc="673E2BA8">
      <w:numFmt w:val="bullet"/>
      <w:lvlText w:val="•"/>
      <w:lvlJc w:val="left"/>
      <w:pPr>
        <w:ind w:left="3502" w:hanging="492"/>
      </w:pPr>
      <w:rPr>
        <w:rFonts w:hint="default"/>
        <w:lang w:val="fr-FR" w:eastAsia="en-US" w:bidi="ar-SA"/>
      </w:rPr>
    </w:lvl>
    <w:lvl w:ilvl="4" w:tplc="23BA0DD8">
      <w:numFmt w:val="bullet"/>
      <w:lvlText w:val="•"/>
      <w:lvlJc w:val="left"/>
      <w:pPr>
        <w:ind w:left="4513" w:hanging="492"/>
      </w:pPr>
      <w:rPr>
        <w:rFonts w:hint="default"/>
        <w:lang w:val="fr-FR" w:eastAsia="en-US" w:bidi="ar-SA"/>
      </w:rPr>
    </w:lvl>
    <w:lvl w:ilvl="5" w:tplc="60202A08">
      <w:numFmt w:val="bullet"/>
      <w:lvlText w:val="•"/>
      <w:lvlJc w:val="left"/>
      <w:pPr>
        <w:ind w:left="5524" w:hanging="492"/>
      </w:pPr>
      <w:rPr>
        <w:rFonts w:hint="default"/>
        <w:lang w:val="fr-FR" w:eastAsia="en-US" w:bidi="ar-SA"/>
      </w:rPr>
    </w:lvl>
    <w:lvl w:ilvl="6" w:tplc="C792DF76">
      <w:numFmt w:val="bullet"/>
      <w:lvlText w:val="•"/>
      <w:lvlJc w:val="left"/>
      <w:pPr>
        <w:ind w:left="6535" w:hanging="492"/>
      </w:pPr>
      <w:rPr>
        <w:rFonts w:hint="default"/>
        <w:lang w:val="fr-FR" w:eastAsia="en-US" w:bidi="ar-SA"/>
      </w:rPr>
    </w:lvl>
    <w:lvl w:ilvl="7" w:tplc="2F4CEB6A">
      <w:numFmt w:val="bullet"/>
      <w:lvlText w:val="•"/>
      <w:lvlJc w:val="left"/>
      <w:pPr>
        <w:ind w:left="7546" w:hanging="492"/>
      </w:pPr>
      <w:rPr>
        <w:rFonts w:hint="default"/>
        <w:lang w:val="fr-FR" w:eastAsia="en-US" w:bidi="ar-SA"/>
      </w:rPr>
    </w:lvl>
    <w:lvl w:ilvl="8" w:tplc="C39A72BE">
      <w:numFmt w:val="bullet"/>
      <w:lvlText w:val="•"/>
      <w:lvlJc w:val="left"/>
      <w:pPr>
        <w:ind w:left="8557" w:hanging="492"/>
      </w:pPr>
      <w:rPr>
        <w:rFonts w:hint="default"/>
        <w:lang w:val="fr-FR" w:eastAsia="en-US" w:bidi="ar-SA"/>
      </w:rPr>
    </w:lvl>
  </w:abstractNum>
  <w:abstractNum w:abstractNumId="15">
    <w:nsid w:val="27646710"/>
    <w:multiLevelType w:val="multilevel"/>
    <w:tmpl w:val="C35AF624"/>
    <w:lvl w:ilvl="0">
      <w:start w:val="5"/>
      <w:numFmt w:val="decimal"/>
      <w:lvlText w:val="%1"/>
      <w:lvlJc w:val="left"/>
      <w:pPr>
        <w:ind w:left="452" w:hanging="346"/>
      </w:pPr>
      <w:rPr>
        <w:rFonts w:hint="default"/>
        <w:lang w:val="fr-FR" w:eastAsia="en-US" w:bidi="ar-SA"/>
      </w:rPr>
    </w:lvl>
    <w:lvl w:ilvl="1">
      <w:start w:val="1"/>
      <w:numFmt w:val="lowerLetter"/>
      <w:lvlText w:val="%1.%2"/>
      <w:lvlJc w:val="left"/>
      <w:pPr>
        <w:ind w:left="2189" w:hanging="346"/>
      </w:pPr>
      <w:rPr>
        <w:rFonts w:ascii="Times New Roman" w:eastAsia="Times New Roman" w:hAnsi="Times New Roman" w:cs="Times New Roman" w:hint="default"/>
        <w:w w:val="100"/>
        <w:sz w:val="24"/>
        <w:szCs w:val="24"/>
        <w:lang w:val="fr-FR" w:eastAsia="en-US" w:bidi="ar-SA"/>
      </w:rPr>
    </w:lvl>
    <w:lvl w:ilvl="2">
      <w:start w:val="1"/>
      <w:numFmt w:val="decimal"/>
      <w:lvlText w:val="%3."/>
      <w:lvlJc w:val="left"/>
      <w:pPr>
        <w:ind w:left="107" w:hanging="201"/>
      </w:pPr>
      <w:rPr>
        <w:rFonts w:ascii="Times New Roman" w:eastAsia="Times New Roman" w:hAnsi="Times New Roman" w:cs="Times New Roman"/>
        <w:spacing w:val="-1"/>
        <w:w w:val="100"/>
        <w:sz w:val="22"/>
        <w:szCs w:val="22"/>
        <w:lang w:val="fr-FR" w:eastAsia="en-US" w:bidi="ar-SA"/>
      </w:rPr>
    </w:lvl>
    <w:lvl w:ilvl="3">
      <w:numFmt w:val="bullet"/>
      <w:lvlText w:val="•"/>
      <w:lvlJc w:val="left"/>
      <w:pPr>
        <w:ind w:left="1851" w:hanging="201"/>
      </w:pPr>
      <w:rPr>
        <w:rFonts w:hint="default"/>
        <w:lang w:val="fr-FR" w:eastAsia="en-US" w:bidi="ar-SA"/>
      </w:rPr>
    </w:lvl>
    <w:lvl w:ilvl="4">
      <w:numFmt w:val="bullet"/>
      <w:lvlText w:val="•"/>
      <w:lvlJc w:val="left"/>
      <w:pPr>
        <w:ind w:left="2547" w:hanging="201"/>
      </w:pPr>
      <w:rPr>
        <w:rFonts w:hint="default"/>
        <w:lang w:val="fr-FR" w:eastAsia="en-US" w:bidi="ar-SA"/>
      </w:rPr>
    </w:lvl>
    <w:lvl w:ilvl="5">
      <w:numFmt w:val="bullet"/>
      <w:lvlText w:val="•"/>
      <w:lvlJc w:val="left"/>
      <w:pPr>
        <w:ind w:left="3242" w:hanging="201"/>
      </w:pPr>
      <w:rPr>
        <w:rFonts w:hint="default"/>
        <w:lang w:val="fr-FR" w:eastAsia="en-US" w:bidi="ar-SA"/>
      </w:rPr>
    </w:lvl>
    <w:lvl w:ilvl="6">
      <w:numFmt w:val="bullet"/>
      <w:lvlText w:val="•"/>
      <w:lvlJc w:val="left"/>
      <w:pPr>
        <w:ind w:left="3938" w:hanging="201"/>
      </w:pPr>
      <w:rPr>
        <w:rFonts w:hint="default"/>
        <w:lang w:val="fr-FR" w:eastAsia="en-US" w:bidi="ar-SA"/>
      </w:rPr>
    </w:lvl>
    <w:lvl w:ilvl="7">
      <w:numFmt w:val="bullet"/>
      <w:lvlText w:val="•"/>
      <w:lvlJc w:val="left"/>
      <w:pPr>
        <w:ind w:left="4634" w:hanging="201"/>
      </w:pPr>
      <w:rPr>
        <w:rFonts w:hint="default"/>
        <w:lang w:val="fr-FR" w:eastAsia="en-US" w:bidi="ar-SA"/>
      </w:rPr>
    </w:lvl>
    <w:lvl w:ilvl="8">
      <w:numFmt w:val="bullet"/>
      <w:lvlText w:val="•"/>
      <w:lvlJc w:val="left"/>
      <w:pPr>
        <w:ind w:left="5329" w:hanging="201"/>
      </w:pPr>
      <w:rPr>
        <w:rFonts w:hint="default"/>
        <w:lang w:val="fr-FR" w:eastAsia="en-US" w:bidi="ar-SA"/>
      </w:rPr>
    </w:lvl>
  </w:abstractNum>
  <w:abstractNum w:abstractNumId="16">
    <w:nsid w:val="28160200"/>
    <w:multiLevelType w:val="multilevel"/>
    <w:tmpl w:val="B73C0062"/>
    <w:lvl w:ilvl="0">
      <w:start w:val="2"/>
      <w:numFmt w:val="decimal"/>
      <w:lvlText w:val="%1"/>
      <w:lvlJc w:val="left"/>
      <w:pPr>
        <w:ind w:left="596" w:hanging="420"/>
      </w:pPr>
      <w:rPr>
        <w:rFonts w:hint="default"/>
        <w:lang w:val="fr-FR" w:eastAsia="en-US" w:bidi="ar-SA"/>
      </w:rPr>
    </w:lvl>
    <w:lvl w:ilvl="1">
      <w:start w:val="1"/>
      <w:numFmt w:val="decimal"/>
      <w:lvlText w:val="%1.%2"/>
      <w:lvlJc w:val="left"/>
      <w:pPr>
        <w:ind w:left="596" w:hanging="420"/>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326" w:hanging="584"/>
      </w:pPr>
      <w:rPr>
        <w:rFonts w:ascii="Times New Roman" w:eastAsia="Times New Roman" w:hAnsi="Times New Roman" w:cs="Times New Roman" w:hint="default"/>
        <w:b/>
        <w:bCs/>
        <w:w w:val="99"/>
        <w:sz w:val="26"/>
        <w:szCs w:val="26"/>
        <w:lang w:val="fr-FR" w:eastAsia="en-US" w:bidi="ar-SA"/>
      </w:rPr>
    </w:lvl>
    <w:lvl w:ilvl="3">
      <w:numFmt w:val="bullet"/>
      <w:lvlText w:val=""/>
      <w:lvlJc w:val="left"/>
      <w:pPr>
        <w:ind w:left="1616" w:hanging="627"/>
      </w:pPr>
      <w:rPr>
        <w:rFonts w:ascii="Symbol" w:eastAsia="Symbol" w:hAnsi="Symbol" w:cs="Symbol" w:hint="default"/>
        <w:w w:val="99"/>
        <w:sz w:val="20"/>
        <w:szCs w:val="20"/>
        <w:lang w:val="fr-FR" w:eastAsia="en-US" w:bidi="ar-SA"/>
      </w:rPr>
    </w:lvl>
    <w:lvl w:ilvl="4">
      <w:numFmt w:val="bullet"/>
      <w:lvlText w:val="•"/>
      <w:lvlJc w:val="left"/>
      <w:pPr>
        <w:ind w:left="3860" w:hanging="627"/>
      </w:pPr>
      <w:rPr>
        <w:rFonts w:hint="default"/>
        <w:lang w:val="fr-FR" w:eastAsia="en-US" w:bidi="ar-SA"/>
      </w:rPr>
    </w:lvl>
    <w:lvl w:ilvl="5">
      <w:numFmt w:val="bullet"/>
      <w:lvlText w:val="•"/>
      <w:lvlJc w:val="left"/>
      <w:pPr>
        <w:ind w:left="4980" w:hanging="627"/>
      </w:pPr>
      <w:rPr>
        <w:rFonts w:hint="default"/>
        <w:lang w:val="fr-FR" w:eastAsia="en-US" w:bidi="ar-SA"/>
      </w:rPr>
    </w:lvl>
    <w:lvl w:ilvl="6">
      <w:numFmt w:val="bullet"/>
      <w:lvlText w:val="•"/>
      <w:lvlJc w:val="left"/>
      <w:pPr>
        <w:ind w:left="6100" w:hanging="627"/>
      </w:pPr>
      <w:rPr>
        <w:rFonts w:hint="default"/>
        <w:lang w:val="fr-FR" w:eastAsia="en-US" w:bidi="ar-SA"/>
      </w:rPr>
    </w:lvl>
    <w:lvl w:ilvl="7">
      <w:numFmt w:val="bullet"/>
      <w:lvlText w:val="•"/>
      <w:lvlJc w:val="left"/>
      <w:pPr>
        <w:ind w:left="7220" w:hanging="627"/>
      </w:pPr>
      <w:rPr>
        <w:rFonts w:hint="default"/>
        <w:lang w:val="fr-FR" w:eastAsia="en-US" w:bidi="ar-SA"/>
      </w:rPr>
    </w:lvl>
    <w:lvl w:ilvl="8">
      <w:numFmt w:val="bullet"/>
      <w:lvlText w:val="•"/>
      <w:lvlJc w:val="left"/>
      <w:pPr>
        <w:ind w:left="8340" w:hanging="627"/>
      </w:pPr>
      <w:rPr>
        <w:rFonts w:hint="default"/>
        <w:lang w:val="fr-FR" w:eastAsia="en-US" w:bidi="ar-SA"/>
      </w:rPr>
    </w:lvl>
  </w:abstractNum>
  <w:abstractNum w:abstractNumId="17">
    <w:nsid w:val="28852ABB"/>
    <w:multiLevelType w:val="multilevel"/>
    <w:tmpl w:val="68D87CC0"/>
    <w:lvl w:ilvl="0">
      <w:start w:val="1"/>
      <w:numFmt w:val="decimal"/>
      <w:lvlText w:val="%1"/>
      <w:lvlJc w:val="left"/>
      <w:pPr>
        <w:ind w:left="536" w:hanging="360"/>
      </w:pPr>
      <w:rPr>
        <w:rFonts w:hint="default"/>
      </w:rPr>
    </w:lvl>
    <w:lvl w:ilvl="1">
      <w:start w:val="1"/>
      <w:numFmt w:val="decimal"/>
      <w:lvlText w:val="%1.%2"/>
      <w:lvlJc w:val="left"/>
      <w:pPr>
        <w:ind w:left="536" w:hanging="360"/>
      </w:pPr>
      <w:rPr>
        <w:rFonts w:hint="default"/>
        <w:w w:val="100"/>
      </w:rPr>
    </w:lvl>
    <w:lvl w:ilvl="2">
      <w:start w:val="1"/>
      <w:numFmt w:val="decimal"/>
      <w:lvlText w:val="%3.6.2"/>
      <w:lvlJc w:val="left"/>
      <w:pPr>
        <w:ind w:left="889" w:hanging="584"/>
      </w:pPr>
      <w:rPr>
        <w:rFonts w:hint="default"/>
        <w:b/>
        <w:bCs/>
        <w:w w:val="99"/>
        <w:sz w:val="26"/>
        <w:szCs w:val="26"/>
      </w:rPr>
    </w:lvl>
    <w:lvl w:ilvl="3">
      <w:start w:val="1"/>
      <w:numFmt w:val="lowerLetter"/>
      <w:lvlText w:val="%4."/>
      <w:lvlJc w:val="left"/>
      <w:pPr>
        <w:ind w:left="896" w:hanging="240"/>
      </w:pPr>
      <w:rPr>
        <w:rFonts w:ascii="Times New Roman" w:eastAsia="Times New Roman" w:hAnsi="Times New Roman" w:cs="Times New Roman" w:hint="default"/>
        <w:b/>
        <w:bCs/>
        <w:w w:val="100"/>
        <w:sz w:val="24"/>
        <w:szCs w:val="24"/>
      </w:rPr>
    </w:lvl>
    <w:lvl w:ilvl="4">
      <w:numFmt w:val="bullet"/>
      <w:lvlText w:val=""/>
      <w:lvlJc w:val="left"/>
      <w:pPr>
        <w:ind w:left="1105" w:hanging="284"/>
      </w:pPr>
      <w:rPr>
        <w:rFonts w:ascii="Symbol" w:eastAsia="Symbol" w:hAnsi="Symbol" w:cs="Symbol" w:hint="default"/>
        <w:w w:val="100"/>
        <w:sz w:val="24"/>
        <w:szCs w:val="24"/>
      </w:rPr>
    </w:lvl>
    <w:lvl w:ilvl="5">
      <w:numFmt w:val="bullet"/>
      <w:lvlText w:val="•"/>
      <w:lvlJc w:val="left"/>
      <w:pPr>
        <w:ind w:left="2830" w:hanging="284"/>
      </w:pPr>
      <w:rPr>
        <w:rFonts w:hint="default"/>
      </w:rPr>
    </w:lvl>
    <w:lvl w:ilvl="6">
      <w:numFmt w:val="bullet"/>
      <w:lvlText w:val="•"/>
      <w:lvlJc w:val="left"/>
      <w:pPr>
        <w:ind w:left="4380" w:hanging="284"/>
      </w:pPr>
      <w:rPr>
        <w:rFonts w:hint="default"/>
      </w:rPr>
    </w:lvl>
    <w:lvl w:ilvl="7">
      <w:numFmt w:val="bullet"/>
      <w:lvlText w:val="•"/>
      <w:lvlJc w:val="left"/>
      <w:pPr>
        <w:ind w:left="5930" w:hanging="284"/>
      </w:pPr>
      <w:rPr>
        <w:rFonts w:hint="default"/>
      </w:rPr>
    </w:lvl>
    <w:lvl w:ilvl="8">
      <w:numFmt w:val="bullet"/>
      <w:lvlText w:val="•"/>
      <w:lvlJc w:val="left"/>
      <w:pPr>
        <w:ind w:left="7480" w:hanging="284"/>
      </w:pPr>
      <w:rPr>
        <w:rFonts w:hint="default"/>
      </w:rPr>
    </w:lvl>
  </w:abstractNum>
  <w:abstractNum w:abstractNumId="18">
    <w:nsid w:val="28D94EB0"/>
    <w:multiLevelType w:val="multilevel"/>
    <w:tmpl w:val="1DDC06B2"/>
    <w:lvl w:ilvl="0">
      <w:start w:val="5"/>
      <w:numFmt w:val="decimal"/>
      <w:lvlText w:val="%1"/>
      <w:lvlJc w:val="left"/>
      <w:pPr>
        <w:ind w:left="110" w:hanging="411"/>
      </w:pPr>
      <w:rPr>
        <w:rFonts w:hint="default"/>
        <w:lang w:val="fr-FR" w:eastAsia="en-US" w:bidi="ar-SA"/>
      </w:rPr>
    </w:lvl>
    <w:lvl w:ilvl="1">
      <w:start w:val="1"/>
      <w:numFmt w:val="lowerLetter"/>
      <w:lvlText w:val="%1.%2"/>
      <w:lvlJc w:val="left"/>
      <w:pPr>
        <w:ind w:left="110" w:hanging="411"/>
      </w:pPr>
      <w:rPr>
        <w:rFonts w:ascii="Times New Roman" w:eastAsia="Times New Roman" w:hAnsi="Times New Roman" w:cs="Times New Roman" w:hint="default"/>
        <w:w w:val="100"/>
        <w:sz w:val="24"/>
        <w:szCs w:val="24"/>
        <w:lang w:val="fr-FR" w:eastAsia="en-US" w:bidi="ar-SA"/>
      </w:rPr>
    </w:lvl>
    <w:lvl w:ilvl="2">
      <w:start w:val="1"/>
      <w:numFmt w:val="decimal"/>
      <w:lvlText w:val="%3-"/>
      <w:lvlJc w:val="left"/>
      <w:pPr>
        <w:ind w:left="110" w:hanging="201"/>
      </w:pPr>
      <w:rPr>
        <w:rFonts w:ascii="Times New Roman" w:eastAsia="Times New Roman" w:hAnsi="Times New Roman" w:cs="Times New Roman" w:hint="default"/>
        <w:spacing w:val="-1"/>
        <w:w w:val="100"/>
        <w:sz w:val="22"/>
        <w:szCs w:val="22"/>
        <w:lang w:val="fr-FR" w:eastAsia="en-US" w:bidi="ar-SA"/>
      </w:rPr>
    </w:lvl>
    <w:lvl w:ilvl="3">
      <w:numFmt w:val="bullet"/>
      <w:lvlText w:val="•"/>
      <w:lvlJc w:val="left"/>
      <w:pPr>
        <w:ind w:left="2129" w:hanging="201"/>
      </w:pPr>
      <w:rPr>
        <w:rFonts w:hint="default"/>
        <w:lang w:val="fr-FR" w:eastAsia="en-US" w:bidi="ar-SA"/>
      </w:rPr>
    </w:lvl>
    <w:lvl w:ilvl="4">
      <w:numFmt w:val="bullet"/>
      <w:lvlText w:val="•"/>
      <w:lvlJc w:val="left"/>
      <w:pPr>
        <w:ind w:left="2799" w:hanging="201"/>
      </w:pPr>
      <w:rPr>
        <w:rFonts w:hint="default"/>
        <w:lang w:val="fr-FR" w:eastAsia="en-US" w:bidi="ar-SA"/>
      </w:rPr>
    </w:lvl>
    <w:lvl w:ilvl="5">
      <w:numFmt w:val="bullet"/>
      <w:lvlText w:val="•"/>
      <w:lvlJc w:val="left"/>
      <w:pPr>
        <w:ind w:left="3469" w:hanging="201"/>
      </w:pPr>
      <w:rPr>
        <w:rFonts w:hint="default"/>
        <w:lang w:val="fr-FR" w:eastAsia="en-US" w:bidi="ar-SA"/>
      </w:rPr>
    </w:lvl>
    <w:lvl w:ilvl="6">
      <w:numFmt w:val="bullet"/>
      <w:lvlText w:val="•"/>
      <w:lvlJc w:val="left"/>
      <w:pPr>
        <w:ind w:left="4139" w:hanging="201"/>
      </w:pPr>
      <w:rPr>
        <w:rFonts w:hint="default"/>
        <w:lang w:val="fr-FR" w:eastAsia="en-US" w:bidi="ar-SA"/>
      </w:rPr>
    </w:lvl>
    <w:lvl w:ilvl="7">
      <w:numFmt w:val="bullet"/>
      <w:lvlText w:val="•"/>
      <w:lvlJc w:val="left"/>
      <w:pPr>
        <w:ind w:left="4809" w:hanging="201"/>
      </w:pPr>
      <w:rPr>
        <w:rFonts w:hint="default"/>
        <w:lang w:val="fr-FR" w:eastAsia="en-US" w:bidi="ar-SA"/>
      </w:rPr>
    </w:lvl>
    <w:lvl w:ilvl="8">
      <w:numFmt w:val="bullet"/>
      <w:lvlText w:val="•"/>
      <w:lvlJc w:val="left"/>
      <w:pPr>
        <w:ind w:left="5479" w:hanging="201"/>
      </w:pPr>
      <w:rPr>
        <w:rFonts w:hint="default"/>
        <w:lang w:val="fr-FR" w:eastAsia="en-US" w:bidi="ar-SA"/>
      </w:rPr>
    </w:lvl>
  </w:abstractNum>
  <w:abstractNum w:abstractNumId="19">
    <w:nsid w:val="2A400A8C"/>
    <w:multiLevelType w:val="multilevel"/>
    <w:tmpl w:val="496C4822"/>
    <w:lvl w:ilvl="0">
      <w:start w:val="1"/>
      <w:numFmt w:val="decimal"/>
      <w:lvlText w:val="%1"/>
      <w:lvlJc w:val="left"/>
      <w:pPr>
        <w:ind w:left="536" w:hanging="360"/>
      </w:pPr>
      <w:rPr>
        <w:rFonts w:hint="default"/>
        <w:lang w:val="fr-FR" w:eastAsia="en-US" w:bidi="ar-SA"/>
      </w:rPr>
    </w:lvl>
    <w:lvl w:ilvl="1">
      <w:start w:val="1"/>
      <w:numFmt w:val="decimal"/>
      <w:lvlText w:val="%1.%2"/>
      <w:lvlJc w:val="left"/>
      <w:pPr>
        <w:ind w:left="536" w:hanging="360"/>
        <w:jc w:val="right"/>
      </w:pPr>
      <w:rPr>
        <w:rFonts w:hint="default"/>
        <w:w w:val="100"/>
        <w:lang w:val="fr-FR" w:eastAsia="en-US" w:bidi="ar-SA"/>
      </w:rPr>
    </w:lvl>
    <w:lvl w:ilvl="2">
      <w:start w:val="1"/>
      <w:numFmt w:val="decimal"/>
      <w:lvlText w:val="%3.3.1"/>
      <w:lvlJc w:val="left"/>
      <w:pPr>
        <w:ind w:left="889" w:hanging="584"/>
      </w:pPr>
      <w:rPr>
        <w:rFonts w:hint="default"/>
        <w:b/>
        <w:bCs/>
        <w:w w:val="99"/>
        <w:sz w:val="26"/>
        <w:szCs w:val="26"/>
        <w:lang w:val="fr-FR" w:eastAsia="en-US" w:bidi="ar-SA"/>
      </w:rPr>
    </w:lvl>
    <w:lvl w:ilvl="3">
      <w:start w:val="1"/>
      <w:numFmt w:val="lowerLetter"/>
      <w:lvlText w:val="%4."/>
      <w:lvlJc w:val="left"/>
      <w:pPr>
        <w:ind w:left="896" w:hanging="240"/>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1105" w:hanging="284"/>
      </w:pPr>
      <w:rPr>
        <w:rFonts w:ascii="Symbol" w:eastAsia="Symbol" w:hAnsi="Symbol" w:cs="Symbol" w:hint="default"/>
        <w:w w:val="100"/>
        <w:sz w:val="24"/>
        <w:szCs w:val="24"/>
        <w:lang w:val="fr-FR" w:eastAsia="en-US" w:bidi="ar-SA"/>
      </w:rPr>
    </w:lvl>
    <w:lvl w:ilvl="5">
      <w:numFmt w:val="bullet"/>
      <w:lvlText w:val="•"/>
      <w:lvlJc w:val="left"/>
      <w:pPr>
        <w:ind w:left="2830" w:hanging="284"/>
      </w:pPr>
      <w:rPr>
        <w:rFonts w:hint="default"/>
        <w:lang w:val="fr-FR" w:eastAsia="en-US" w:bidi="ar-SA"/>
      </w:rPr>
    </w:lvl>
    <w:lvl w:ilvl="6">
      <w:numFmt w:val="bullet"/>
      <w:lvlText w:val="•"/>
      <w:lvlJc w:val="left"/>
      <w:pPr>
        <w:ind w:left="4380" w:hanging="284"/>
      </w:pPr>
      <w:rPr>
        <w:rFonts w:hint="default"/>
        <w:lang w:val="fr-FR" w:eastAsia="en-US" w:bidi="ar-SA"/>
      </w:rPr>
    </w:lvl>
    <w:lvl w:ilvl="7">
      <w:numFmt w:val="bullet"/>
      <w:lvlText w:val="•"/>
      <w:lvlJc w:val="left"/>
      <w:pPr>
        <w:ind w:left="5930" w:hanging="284"/>
      </w:pPr>
      <w:rPr>
        <w:rFonts w:hint="default"/>
        <w:lang w:val="fr-FR" w:eastAsia="en-US" w:bidi="ar-SA"/>
      </w:rPr>
    </w:lvl>
    <w:lvl w:ilvl="8">
      <w:numFmt w:val="bullet"/>
      <w:lvlText w:val="•"/>
      <w:lvlJc w:val="left"/>
      <w:pPr>
        <w:ind w:left="7480" w:hanging="284"/>
      </w:pPr>
      <w:rPr>
        <w:rFonts w:hint="default"/>
        <w:lang w:val="fr-FR" w:eastAsia="en-US" w:bidi="ar-SA"/>
      </w:rPr>
    </w:lvl>
  </w:abstractNum>
  <w:abstractNum w:abstractNumId="20">
    <w:nsid w:val="2BC02C59"/>
    <w:multiLevelType w:val="hybridMultilevel"/>
    <w:tmpl w:val="D5140638"/>
    <w:lvl w:ilvl="0" w:tplc="B1B03E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2A5206E"/>
    <w:multiLevelType w:val="multilevel"/>
    <w:tmpl w:val="93385F1E"/>
    <w:lvl w:ilvl="0">
      <w:start w:val="2"/>
      <w:numFmt w:val="decimal"/>
      <w:lvlText w:val="%1"/>
      <w:lvlJc w:val="left"/>
      <w:pPr>
        <w:ind w:left="596" w:hanging="420"/>
      </w:pPr>
      <w:rPr>
        <w:rFonts w:hint="default"/>
        <w:lang w:val="fr-FR" w:eastAsia="en-US" w:bidi="ar-SA"/>
      </w:rPr>
    </w:lvl>
    <w:lvl w:ilvl="1">
      <w:start w:val="2"/>
      <w:numFmt w:val="decimal"/>
      <w:lvlText w:val="%1.%2"/>
      <w:lvlJc w:val="left"/>
      <w:pPr>
        <w:ind w:left="596" w:hanging="420"/>
        <w:jc w:val="right"/>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380" w:hanging="540"/>
      </w:pPr>
      <w:rPr>
        <w:rFonts w:hint="default"/>
        <w:b/>
        <w:bCs/>
        <w:w w:val="100"/>
        <w:lang w:val="fr-FR" w:eastAsia="en-US" w:bidi="ar-SA"/>
      </w:rPr>
    </w:lvl>
    <w:lvl w:ilvl="3">
      <w:start w:val="1"/>
      <w:numFmt w:val="bullet"/>
      <w:lvlText w:val=""/>
      <w:lvlJc w:val="left"/>
      <w:pPr>
        <w:ind w:left="1656" w:hanging="492"/>
      </w:pPr>
      <w:rPr>
        <w:rFonts w:ascii="Symbol" w:hAnsi="Symbol" w:hint="default"/>
        <w:w w:val="100"/>
        <w:lang w:val="fr-FR" w:eastAsia="en-US" w:bidi="ar-SA"/>
      </w:rPr>
    </w:lvl>
    <w:lvl w:ilvl="4">
      <w:numFmt w:val="bullet"/>
      <w:lvlText w:val="•"/>
      <w:lvlJc w:val="left"/>
      <w:pPr>
        <w:ind w:left="1660" w:hanging="492"/>
      </w:pPr>
      <w:rPr>
        <w:rFonts w:hint="default"/>
        <w:lang w:val="fr-FR" w:eastAsia="en-US" w:bidi="ar-SA"/>
      </w:rPr>
    </w:lvl>
    <w:lvl w:ilvl="5">
      <w:numFmt w:val="bullet"/>
      <w:lvlText w:val="•"/>
      <w:lvlJc w:val="left"/>
      <w:pPr>
        <w:ind w:left="3036" w:hanging="492"/>
      </w:pPr>
      <w:rPr>
        <w:rFonts w:hint="default"/>
        <w:lang w:val="fr-FR" w:eastAsia="en-US" w:bidi="ar-SA"/>
      </w:rPr>
    </w:lvl>
    <w:lvl w:ilvl="6">
      <w:numFmt w:val="bullet"/>
      <w:lvlText w:val="•"/>
      <w:lvlJc w:val="left"/>
      <w:pPr>
        <w:ind w:left="4413" w:hanging="492"/>
      </w:pPr>
      <w:rPr>
        <w:rFonts w:hint="default"/>
        <w:lang w:val="fr-FR" w:eastAsia="en-US" w:bidi="ar-SA"/>
      </w:rPr>
    </w:lvl>
    <w:lvl w:ilvl="7">
      <w:numFmt w:val="bullet"/>
      <w:lvlText w:val="•"/>
      <w:lvlJc w:val="left"/>
      <w:pPr>
        <w:ind w:left="5790" w:hanging="492"/>
      </w:pPr>
      <w:rPr>
        <w:rFonts w:hint="default"/>
        <w:lang w:val="fr-FR" w:eastAsia="en-US" w:bidi="ar-SA"/>
      </w:rPr>
    </w:lvl>
    <w:lvl w:ilvl="8">
      <w:numFmt w:val="bullet"/>
      <w:lvlText w:val="•"/>
      <w:lvlJc w:val="left"/>
      <w:pPr>
        <w:ind w:left="7166" w:hanging="492"/>
      </w:pPr>
      <w:rPr>
        <w:rFonts w:hint="default"/>
        <w:lang w:val="fr-FR" w:eastAsia="en-US" w:bidi="ar-SA"/>
      </w:rPr>
    </w:lvl>
  </w:abstractNum>
  <w:abstractNum w:abstractNumId="22">
    <w:nsid w:val="39C02E07"/>
    <w:multiLevelType w:val="multilevel"/>
    <w:tmpl w:val="F6C814DE"/>
    <w:lvl w:ilvl="0">
      <w:start w:val="7"/>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222" w:hanging="497"/>
      </w:pPr>
      <w:rPr>
        <w:rFonts w:hint="default"/>
        <w:lang w:val="fr-FR" w:eastAsia="en-US" w:bidi="ar-SA"/>
      </w:rPr>
    </w:lvl>
    <w:lvl w:ilvl="4">
      <w:numFmt w:val="bullet"/>
      <w:lvlText w:val="•"/>
      <w:lvlJc w:val="left"/>
      <w:pPr>
        <w:ind w:left="4273" w:hanging="497"/>
      </w:pPr>
      <w:rPr>
        <w:rFonts w:hint="default"/>
        <w:lang w:val="fr-FR" w:eastAsia="en-US" w:bidi="ar-SA"/>
      </w:rPr>
    </w:lvl>
    <w:lvl w:ilvl="5">
      <w:numFmt w:val="bullet"/>
      <w:lvlText w:val="•"/>
      <w:lvlJc w:val="left"/>
      <w:pPr>
        <w:ind w:left="5324" w:hanging="497"/>
      </w:pPr>
      <w:rPr>
        <w:rFonts w:hint="default"/>
        <w:lang w:val="fr-FR" w:eastAsia="en-US" w:bidi="ar-SA"/>
      </w:rPr>
    </w:lvl>
    <w:lvl w:ilvl="6">
      <w:numFmt w:val="bullet"/>
      <w:lvlText w:val="•"/>
      <w:lvlJc w:val="left"/>
      <w:pPr>
        <w:ind w:left="6375" w:hanging="497"/>
      </w:pPr>
      <w:rPr>
        <w:rFonts w:hint="default"/>
        <w:lang w:val="fr-FR" w:eastAsia="en-US" w:bidi="ar-SA"/>
      </w:rPr>
    </w:lvl>
    <w:lvl w:ilvl="7">
      <w:numFmt w:val="bullet"/>
      <w:lvlText w:val="•"/>
      <w:lvlJc w:val="left"/>
      <w:pPr>
        <w:ind w:left="7426" w:hanging="497"/>
      </w:pPr>
      <w:rPr>
        <w:rFonts w:hint="default"/>
        <w:lang w:val="fr-FR" w:eastAsia="en-US" w:bidi="ar-SA"/>
      </w:rPr>
    </w:lvl>
    <w:lvl w:ilvl="8">
      <w:numFmt w:val="bullet"/>
      <w:lvlText w:val="•"/>
      <w:lvlJc w:val="left"/>
      <w:pPr>
        <w:ind w:left="8477" w:hanging="497"/>
      </w:pPr>
      <w:rPr>
        <w:rFonts w:hint="default"/>
        <w:lang w:val="fr-FR" w:eastAsia="en-US" w:bidi="ar-SA"/>
      </w:rPr>
    </w:lvl>
  </w:abstractNum>
  <w:abstractNum w:abstractNumId="23">
    <w:nsid w:val="3A6501C7"/>
    <w:multiLevelType w:val="hybridMultilevel"/>
    <w:tmpl w:val="DDDCE5B2"/>
    <w:lvl w:ilvl="0" w:tplc="9FD8D274">
      <w:numFmt w:val="bullet"/>
      <w:lvlText w:val="-"/>
      <w:lvlJc w:val="left"/>
      <w:pPr>
        <w:ind w:left="248" w:hanging="140"/>
      </w:pPr>
      <w:rPr>
        <w:rFonts w:ascii="Times New Roman" w:eastAsia="Times New Roman" w:hAnsi="Times New Roman" w:cs="Times New Roman" w:hint="default"/>
        <w:w w:val="99"/>
        <w:sz w:val="24"/>
        <w:szCs w:val="24"/>
        <w:lang w:val="fr-FR" w:eastAsia="en-US" w:bidi="ar-SA"/>
      </w:rPr>
    </w:lvl>
    <w:lvl w:ilvl="1" w:tplc="55867F56">
      <w:numFmt w:val="bullet"/>
      <w:lvlText w:val="•"/>
      <w:lvlJc w:val="left"/>
      <w:pPr>
        <w:ind w:left="881" w:hanging="140"/>
      </w:pPr>
      <w:rPr>
        <w:rFonts w:hint="default"/>
        <w:lang w:val="fr-FR" w:eastAsia="en-US" w:bidi="ar-SA"/>
      </w:rPr>
    </w:lvl>
    <w:lvl w:ilvl="2" w:tplc="7B5A959E">
      <w:numFmt w:val="bullet"/>
      <w:lvlText w:val="•"/>
      <w:lvlJc w:val="left"/>
      <w:pPr>
        <w:ind w:left="1522" w:hanging="140"/>
      </w:pPr>
      <w:rPr>
        <w:rFonts w:hint="default"/>
        <w:lang w:val="fr-FR" w:eastAsia="en-US" w:bidi="ar-SA"/>
      </w:rPr>
    </w:lvl>
    <w:lvl w:ilvl="3" w:tplc="4B103AB2">
      <w:numFmt w:val="bullet"/>
      <w:lvlText w:val="•"/>
      <w:lvlJc w:val="left"/>
      <w:pPr>
        <w:ind w:left="2164" w:hanging="140"/>
      </w:pPr>
      <w:rPr>
        <w:rFonts w:hint="default"/>
        <w:lang w:val="fr-FR" w:eastAsia="en-US" w:bidi="ar-SA"/>
      </w:rPr>
    </w:lvl>
    <w:lvl w:ilvl="4" w:tplc="26223372">
      <w:numFmt w:val="bullet"/>
      <w:lvlText w:val="•"/>
      <w:lvlJc w:val="left"/>
      <w:pPr>
        <w:ind w:left="2805" w:hanging="140"/>
      </w:pPr>
      <w:rPr>
        <w:rFonts w:hint="default"/>
        <w:lang w:val="fr-FR" w:eastAsia="en-US" w:bidi="ar-SA"/>
      </w:rPr>
    </w:lvl>
    <w:lvl w:ilvl="5" w:tplc="04DCABB2">
      <w:numFmt w:val="bullet"/>
      <w:lvlText w:val="•"/>
      <w:lvlJc w:val="left"/>
      <w:pPr>
        <w:ind w:left="3447" w:hanging="140"/>
      </w:pPr>
      <w:rPr>
        <w:rFonts w:hint="default"/>
        <w:lang w:val="fr-FR" w:eastAsia="en-US" w:bidi="ar-SA"/>
      </w:rPr>
    </w:lvl>
    <w:lvl w:ilvl="6" w:tplc="4B22E7FC">
      <w:numFmt w:val="bullet"/>
      <w:lvlText w:val="•"/>
      <w:lvlJc w:val="left"/>
      <w:pPr>
        <w:ind w:left="4088" w:hanging="140"/>
      </w:pPr>
      <w:rPr>
        <w:rFonts w:hint="default"/>
        <w:lang w:val="fr-FR" w:eastAsia="en-US" w:bidi="ar-SA"/>
      </w:rPr>
    </w:lvl>
    <w:lvl w:ilvl="7" w:tplc="555AC344">
      <w:numFmt w:val="bullet"/>
      <w:lvlText w:val="•"/>
      <w:lvlJc w:val="left"/>
      <w:pPr>
        <w:ind w:left="4729" w:hanging="140"/>
      </w:pPr>
      <w:rPr>
        <w:rFonts w:hint="default"/>
        <w:lang w:val="fr-FR" w:eastAsia="en-US" w:bidi="ar-SA"/>
      </w:rPr>
    </w:lvl>
    <w:lvl w:ilvl="8" w:tplc="7E004A70">
      <w:numFmt w:val="bullet"/>
      <w:lvlText w:val="•"/>
      <w:lvlJc w:val="left"/>
      <w:pPr>
        <w:ind w:left="5371" w:hanging="140"/>
      </w:pPr>
      <w:rPr>
        <w:rFonts w:hint="default"/>
        <w:lang w:val="fr-FR" w:eastAsia="en-US" w:bidi="ar-SA"/>
      </w:rPr>
    </w:lvl>
  </w:abstractNum>
  <w:abstractNum w:abstractNumId="24">
    <w:nsid w:val="3B8E760C"/>
    <w:multiLevelType w:val="multilevel"/>
    <w:tmpl w:val="12EE8BD2"/>
    <w:lvl w:ilvl="0">
      <w:start w:val="1"/>
      <w:numFmt w:val="decimal"/>
      <w:lvlText w:val="%1"/>
      <w:lvlJc w:val="left"/>
      <w:pPr>
        <w:ind w:left="536" w:hanging="360"/>
      </w:pPr>
      <w:rPr>
        <w:rFonts w:hint="default"/>
      </w:rPr>
    </w:lvl>
    <w:lvl w:ilvl="1">
      <w:start w:val="1"/>
      <w:numFmt w:val="decimal"/>
      <w:lvlText w:val="%1.%2"/>
      <w:lvlJc w:val="left"/>
      <w:pPr>
        <w:ind w:left="536" w:hanging="360"/>
      </w:pPr>
      <w:rPr>
        <w:rFonts w:hint="default"/>
        <w:w w:val="100"/>
      </w:rPr>
    </w:lvl>
    <w:lvl w:ilvl="2">
      <w:start w:val="1"/>
      <w:numFmt w:val="decimal"/>
      <w:lvlText w:val="%3.6.3"/>
      <w:lvlJc w:val="left"/>
      <w:pPr>
        <w:ind w:left="889" w:hanging="584"/>
      </w:pPr>
      <w:rPr>
        <w:rFonts w:hint="default"/>
        <w:b/>
        <w:bCs/>
        <w:w w:val="99"/>
        <w:sz w:val="26"/>
        <w:szCs w:val="26"/>
      </w:rPr>
    </w:lvl>
    <w:lvl w:ilvl="3">
      <w:start w:val="1"/>
      <w:numFmt w:val="lowerLetter"/>
      <w:lvlText w:val="%4."/>
      <w:lvlJc w:val="left"/>
      <w:pPr>
        <w:ind w:left="896" w:hanging="240"/>
      </w:pPr>
      <w:rPr>
        <w:rFonts w:ascii="Times New Roman" w:eastAsia="Times New Roman" w:hAnsi="Times New Roman" w:cs="Times New Roman" w:hint="default"/>
        <w:b/>
        <w:bCs/>
        <w:w w:val="100"/>
        <w:sz w:val="24"/>
        <w:szCs w:val="24"/>
      </w:rPr>
    </w:lvl>
    <w:lvl w:ilvl="4">
      <w:numFmt w:val="bullet"/>
      <w:lvlText w:val=""/>
      <w:lvlJc w:val="left"/>
      <w:pPr>
        <w:ind w:left="1105" w:hanging="284"/>
      </w:pPr>
      <w:rPr>
        <w:rFonts w:ascii="Symbol" w:eastAsia="Symbol" w:hAnsi="Symbol" w:cs="Symbol" w:hint="default"/>
        <w:w w:val="100"/>
        <w:sz w:val="24"/>
        <w:szCs w:val="24"/>
      </w:rPr>
    </w:lvl>
    <w:lvl w:ilvl="5">
      <w:numFmt w:val="bullet"/>
      <w:lvlText w:val="•"/>
      <w:lvlJc w:val="left"/>
      <w:pPr>
        <w:ind w:left="2830" w:hanging="284"/>
      </w:pPr>
      <w:rPr>
        <w:rFonts w:hint="default"/>
      </w:rPr>
    </w:lvl>
    <w:lvl w:ilvl="6">
      <w:numFmt w:val="bullet"/>
      <w:lvlText w:val="•"/>
      <w:lvlJc w:val="left"/>
      <w:pPr>
        <w:ind w:left="4380" w:hanging="284"/>
      </w:pPr>
      <w:rPr>
        <w:rFonts w:hint="default"/>
      </w:rPr>
    </w:lvl>
    <w:lvl w:ilvl="7">
      <w:numFmt w:val="bullet"/>
      <w:lvlText w:val="•"/>
      <w:lvlJc w:val="left"/>
      <w:pPr>
        <w:ind w:left="5930" w:hanging="284"/>
      </w:pPr>
      <w:rPr>
        <w:rFonts w:hint="default"/>
      </w:rPr>
    </w:lvl>
    <w:lvl w:ilvl="8">
      <w:numFmt w:val="bullet"/>
      <w:lvlText w:val="•"/>
      <w:lvlJc w:val="left"/>
      <w:pPr>
        <w:ind w:left="7480" w:hanging="284"/>
      </w:pPr>
      <w:rPr>
        <w:rFonts w:hint="default"/>
      </w:rPr>
    </w:lvl>
  </w:abstractNum>
  <w:abstractNum w:abstractNumId="25">
    <w:nsid w:val="3CE37EFE"/>
    <w:multiLevelType w:val="hybridMultilevel"/>
    <w:tmpl w:val="37CE60D2"/>
    <w:lvl w:ilvl="0" w:tplc="BA1C65A8">
      <w:numFmt w:val="bullet"/>
      <w:lvlText w:val=""/>
      <w:lvlJc w:val="left"/>
      <w:pPr>
        <w:ind w:left="601" w:hanging="526"/>
      </w:pPr>
      <w:rPr>
        <w:rFonts w:ascii="Symbol" w:eastAsia="Symbol" w:hAnsi="Symbol" w:cs="Symbol" w:hint="default"/>
        <w:w w:val="100"/>
        <w:sz w:val="22"/>
        <w:szCs w:val="22"/>
        <w:lang w:val="fr-FR" w:eastAsia="en-US" w:bidi="ar-SA"/>
      </w:rPr>
    </w:lvl>
    <w:lvl w:ilvl="1" w:tplc="6C8A4BD8">
      <w:numFmt w:val="bullet"/>
      <w:lvlText w:val=""/>
      <w:lvlJc w:val="left"/>
      <w:pPr>
        <w:ind w:left="100" w:hanging="492"/>
      </w:pPr>
      <w:rPr>
        <w:rFonts w:ascii="Symbol" w:eastAsia="Symbol" w:hAnsi="Symbol" w:cs="Symbol" w:hint="default"/>
        <w:w w:val="100"/>
        <w:sz w:val="22"/>
        <w:szCs w:val="22"/>
        <w:lang w:val="fr-FR" w:eastAsia="en-US" w:bidi="ar-SA"/>
      </w:rPr>
    </w:lvl>
    <w:lvl w:ilvl="2" w:tplc="04F6AD82">
      <w:numFmt w:val="bullet"/>
      <w:lvlText w:val="•"/>
      <w:lvlJc w:val="left"/>
      <w:pPr>
        <w:ind w:left="1002" w:hanging="492"/>
      </w:pPr>
      <w:rPr>
        <w:rFonts w:hint="default"/>
        <w:lang w:val="fr-FR" w:eastAsia="en-US" w:bidi="ar-SA"/>
      </w:rPr>
    </w:lvl>
    <w:lvl w:ilvl="3" w:tplc="E1C25432">
      <w:numFmt w:val="bullet"/>
      <w:lvlText w:val="•"/>
      <w:lvlJc w:val="left"/>
      <w:pPr>
        <w:ind w:left="1405" w:hanging="492"/>
      </w:pPr>
      <w:rPr>
        <w:rFonts w:hint="default"/>
        <w:lang w:val="fr-FR" w:eastAsia="en-US" w:bidi="ar-SA"/>
      </w:rPr>
    </w:lvl>
    <w:lvl w:ilvl="4" w:tplc="93FA85CC">
      <w:numFmt w:val="bullet"/>
      <w:lvlText w:val="•"/>
      <w:lvlJc w:val="left"/>
      <w:pPr>
        <w:ind w:left="1808" w:hanging="492"/>
      </w:pPr>
      <w:rPr>
        <w:rFonts w:hint="default"/>
        <w:lang w:val="fr-FR" w:eastAsia="en-US" w:bidi="ar-SA"/>
      </w:rPr>
    </w:lvl>
    <w:lvl w:ilvl="5" w:tplc="6CFEBB8E">
      <w:numFmt w:val="bullet"/>
      <w:lvlText w:val="•"/>
      <w:lvlJc w:val="left"/>
      <w:pPr>
        <w:ind w:left="2210" w:hanging="492"/>
      </w:pPr>
      <w:rPr>
        <w:rFonts w:hint="default"/>
        <w:lang w:val="fr-FR" w:eastAsia="en-US" w:bidi="ar-SA"/>
      </w:rPr>
    </w:lvl>
    <w:lvl w:ilvl="6" w:tplc="B99C27A8">
      <w:numFmt w:val="bullet"/>
      <w:lvlText w:val="•"/>
      <w:lvlJc w:val="left"/>
      <w:pPr>
        <w:ind w:left="2613" w:hanging="492"/>
      </w:pPr>
      <w:rPr>
        <w:rFonts w:hint="default"/>
        <w:lang w:val="fr-FR" w:eastAsia="en-US" w:bidi="ar-SA"/>
      </w:rPr>
    </w:lvl>
    <w:lvl w:ilvl="7" w:tplc="AC828386">
      <w:numFmt w:val="bullet"/>
      <w:lvlText w:val="•"/>
      <w:lvlJc w:val="left"/>
      <w:pPr>
        <w:ind w:left="3016" w:hanging="492"/>
      </w:pPr>
      <w:rPr>
        <w:rFonts w:hint="default"/>
        <w:lang w:val="fr-FR" w:eastAsia="en-US" w:bidi="ar-SA"/>
      </w:rPr>
    </w:lvl>
    <w:lvl w:ilvl="8" w:tplc="1BA03B16">
      <w:numFmt w:val="bullet"/>
      <w:lvlText w:val="•"/>
      <w:lvlJc w:val="left"/>
      <w:pPr>
        <w:ind w:left="3418" w:hanging="492"/>
      </w:pPr>
      <w:rPr>
        <w:rFonts w:hint="default"/>
        <w:lang w:val="fr-FR" w:eastAsia="en-US" w:bidi="ar-SA"/>
      </w:rPr>
    </w:lvl>
  </w:abstractNum>
  <w:abstractNum w:abstractNumId="26">
    <w:nsid w:val="43171A07"/>
    <w:multiLevelType w:val="multilevel"/>
    <w:tmpl w:val="55224B30"/>
    <w:lvl w:ilvl="0">
      <w:start w:val="1"/>
      <w:numFmt w:val="decimal"/>
      <w:lvlText w:val="%1"/>
      <w:lvlJc w:val="left"/>
      <w:pPr>
        <w:ind w:left="723" w:hanging="327"/>
      </w:pPr>
      <w:rPr>
        <w:rFonts w:hint="default"/>
        <w:lang w:val="fr-FR" w:eastAsia="en-US" w:bidi="ar-SA"/>
      </w:rPr>
    </w:lvl>
    <w:lvl w:ilvl="1">
      <w:start w:val="5"/>
      <w:numFmt w:val="decimal"/>
      <w:lvlText w:val="%1.%2"/>
      <w:lvlJc w:val="left"/>
      <w:pPr>
        <w:ind w:left="723" w:hanging="327"/>
      </w:pPr>
      <w:rPr>
        <w:rFonts w:ascii="Times New Roman" w:eastAsia="Times New Roman" w:hAnsi="Times New Roman" w:cs="Times New Roman" w:hint="default"/>
        <w:b/>
        <w:bCs/>
        <w:w w:val="100"/>
        <w:sz w:val="22"/>
        <w:szCs w:val="22"/>
        <w:lang w:val="fr-FR" w:eastAsia="en-US" w:bidi="ar-SA"/>
      </w:rPr>
    </w:lvl>
    <w:lvl w:ilvl="2">
      <w:numFmt w:val="bullet"/>
      <w:lvlText w:val="•"/>
      <w:lvlJc w:val="left"/>
      <w:pPr>
        <w:ind w:left="2692" w:hanging="327"/>
      </w:pPr>
      <w:rPr>
        <w:rFonts w:hint="default"/>
        <w:lang w:val="fr-FR" w:eastAsia="en-US" w:bidi="ar-SA"/>
      </w:rPr>
    </w:lvl>
    <w:lvl w:ilvl="3">
      <w:numFmt w:val="bullet"/>
      <w:lvlText w:val="•"/>
      <w:lvlJc w:val="left"/>
      <w:pPr>
        <w:ind w:left="3678" w:hanging="327"/>
      </w:pPr>
      <w:rPr>
        <w:rFonts w:hint="default"/>
        <w:lang w:val="fr-FR" w:eastAsia="en-US" w:bidi="ar-SA"/>
      </w:rPr>
    </w:lvl>
    <w:lvl w:ilvl="4">
      <w:numFmt w:val="bullet"/>
      <w:lvlText w:val="•"/>
      <w:lvlJc w:val="left"/>
      <w:pPr>
        <w:ind w:left="4664" w:hanging="327"/>
      </w:pPr>
      <w:rPr>
        <w:rFonts w:hint="default"/>
        <w:lang w:val="fr-FR" w:eastAsia="en-US" w:bidi="ar-SA"/>
      </w:rPr>
    </w:lvl>
    <w:lvl w:ilvl="5">
      <w:numFmt w:val="bullet"/>
      <w:lvlText w:val="•"/>
      <w:lvlJc w:val="left"/>
      <w:pPr>
        <w:ind w:left="5650" w:hanging="327"/>
      </w:pPr>
      <w:rPr>
        <w:rFonts w:hint="default"/>
        <w:lang w:val="fr-FR" w:eastAsia="en-US" w:bidi="ar-SA"/>
      </w:rPr>
    </w:lvl>
    <w:lvl w:ilvl="6">
      <w:numFmt w:val="bullet"/>
      <w:lvlText w:val="•"/>
      <w:lvlJc w:val="left"/>
      <w:pPr>
        <w:ind w:left="6636" w:hanging="327"/>
      </w:pPr>
      <w:rPr>
        <w:rFonts w:hint="default"/>
        <w:lang w:val="fr-FR" w:eastAsia="en-US" w:bidi="ar-SA"/>
      </w:rPr>
    </w:lvl>
    <w:lvl w:ilvl="7">
      <w:numFmt w:val="bullet"/>
      <w:lvlText w:val="•"/>
      <w:lvlJc w:val="left"/>
      <w:pPr>
        <w:ind w:left="7622" w:hanging="327"/>
      </w:pPr>
      <w:rPr>
        <w:rFonts w:hint="default"/>
        <w:lang w:val="fr-FR" w:eastAsia="en-US" w:bidi="ar-SA"/>
      </w:rPr>
    </w:lvl>
    <w:lvl w:ilvl="8">
      <w:numFmt w:val="bullet"/>
      <w:lvlText w:val="•"/>
      <w:lvlJc w:val="left"/>
      <w:pPr>
        <w:ind w:left="8608" w:hanging="327"/>
      </w:pPr>
      <w:rPr>
        <w:rFonts w:hint="default"/>
        <w:lang w:val="fr-FR" w:eastAsia="en-US" w:bidi="ar-SA"/>
      </w:rPr>
    </w:lvl>
  </w:abstractNum>
  <w:abstractNum w:abstractNumId="27">
    <w:nsid w:val="449A02A5"/>
    <w:multiLevelType w:val="multilevel"/>
    <w:tmpl w:val="5366C4A0"/>
    <w:lvl w:ilvl="0">
      <w:start w:val="6"/>
      <w:numFmt w:val="decimal"/>
      <w:lvlText w:val="%1"/>
      <w:lvlJc w:val="left"/>
      <w:pPr>
        <w:ind w:left="1112" w:hanging="497"/>
      </w:pPr>
      <w:rPr>
        <w:rFonts w:hint="default"/>
        <w:lang w:val="fr-FR" w:eastAsia="en-US" w:bidi="ar-SA"/>
      </w:rPr>
    </w:lvl>
    <w:lvl w:ilvl="1">
      <w:start w:val="6"/>
      <w:numFmt w:val="decimal"/>
      <w:lvlText w:val="%1.%2"/>
      <w:lvlJc w:val="left"/>
      <w:pPr>
        <w:ind w:left="1112" w:hanging="497"/>
      </w:pPr>
      <w:rPr>
        <w:rFonts w:hint="default"/>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958" w:hanging="497"/>
      </w:pPr>
      <w:rPr>
        <w:rFonts w:hint="default"/>
        <w:lang w:val="fr-FR" w:eastAsia="en-US" w:bidi="ar-SA"/>
      </w:rPr>
    </w:lvl>
    <w:lvl w:ilvl="4">
      <w:numFmt w:val="bullet"/>
      <w:lvlText w:val="•"/>
      <w:lvlJc w:val="left"/>
      <w:pPr>
        <w:ind w:left="4904" w:hanging="497"/>
      </w:pPr>
      <w:rPr>
        <w:rFonts w:hint="default"/>
        <w:lang w:val="fr-FR" w:eastAsia="en-US" w:bidi="ar-SA"/>
      </w:rPr>
    </w:lvl>
    <w:lvl w:ilvl="5">
      <w:numFmt w:val="bullet"/>
      <w:lvlText w:val="•"/>
      <w:lvlJc w:val="left"/>
      <w:pPr>
        <w:ind w:left="5850" w:hanging="497"/>
      </w:pPr>
      <w:rPr>
        <w:rFonts w:hint="default"/>
        <w:lang w:val="fr-FR" w:eastAsia="en-US" w:bidi="ar-SA"/>
      </w:rPr>
    </w:lvl>
    <w:lvl w:ilvl="6">
      <w:numFmt w:val="bullet"/>
      <w:lvlText w:val="•"/>
      <w:lvlJc w:val="left"/>
      <w:pPr>
        <w:ind w:left="6796" w:hanging="497"/>
      </w:pPr>
      <w:rPr>
        <w:rFonts w:hint="default"/>
        <w:lang w:val="fr-FR" w:eastAsia="en-US" w:bidi="ar-SA"/>
      </w:rPr>
    </w:lvl>
    <w:lvl w:ilvl="7">
      <w:numFmt w:val="bullet"/>
      <w:lvlText w:val="•"/>
      <w:lvlJc w:val="left"/>
      <w:pPr>
        <w:ind w:left="7742" w:hanging="497"/>
      </w:pPr>
      <w:rPr>
        <w:rFonts w:hint="default"/>
        <w:lang w:val="fr-FR" w:eastAsia="en-US" w:bidi="ar-SA"/>
      </w:rPr>
    </w:lvl>
    <w:lvl w:ilvl="8">
      <w:numFmt w:val="bullet"/>
      <w:lvlText w:val="•"/>
      <w:lvlJc w:val="left"/>
      <w:pPr>
        <w:ind w:left="8688" w:hanging="497"/>
      </w:pPr>
      <w:rPr>
        <w:rFonts w:hint="default"/>
        <w:lang w:val="fr-FR" w:eastAsia="en-US" w:bidi="ar-SA"/>
      </w:rPr>
    </w:lvl>
  </w:abstractNum>
  <w:abstractNum w:abstractNumId="28">
    <w:nsid w:val="454367E4"/>
    <w:multiLevelType w:val="multilevel"/>
    <w:tmpl w:val="E4342A96"/>
    <w:lvl w:ilvl="0">
      <w:start w:val="2"/>
      <w:numFmt w:val="decimal"/>
      <w:lvlText w:val="%1"/>
      <w:lvlJc w:val="left"/>
      <w:pPr>
        <w:ind w:left="596" w:hanging="420"/>
      </w:pPr>
      <w:rPr>
        <w:rFonts w:hint="default"/>
        <w:lang w:val="fr-FR" w:eastAsia="en-US" w:bidi="ar-SA"/>
      </w:rPr>
    </w:lvl>
    <w:lvl w:ilvl="1">
      <w:start w:val="2"/>
      <w:numFmt w:val="decimal"/>
      <w:lvlText w:val="%1.%2"/>
      <w:lvlJc w:val="left"/>
      <w:pPr>
        <w:ind w:left="596" w:hanging="420"/>
        <w:jc w:val="right"/>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1380" w:hanging="540"/>
      </w:pPr>
      <w:rPr>
        <w:rFonts w:hint="default"/>
        <w:b/>
        <w:bCs/>
        <w:w w:val="100"/>
        <w:lang w:val="fr-FR" w:eastAsia="en-US" w:bidi="ar-SA"/>
      </w:rPr>
    </w:lvl>
    <w:lvl w:ilvl="3">
      <w:numFmt w:val="bullet"/>
      <w:lvlText w:val=""/>
      <w:lvlJc w:val="left"/>
      <w:pPr>
        <w:ind w:left="1656" w:hanging="492"/>
      </w:pPr>
      <w:rPr>
        <w:rFonts w:hint="default"/>
        <w:w w:val="100"/>
        <w:lang w:val="fr-FR" w:eastAsia="en-US" w:bidi="ar-SA"/>
      </w:rPr>
    </w:lvl>
    <w:lvl w:ilvl="4">
      <w:numFmt w:val="bullet"/>
      <w:lvlText w:val="•"/>
      <w:lvlJc w:val="left"/>
      <w:pPr>
        <w:ind w:left="1660" w:hanging="492"/>
      </w:pPr>
      <w:rPr>
        <w:rFonts w:hint="default"/>
        <w:lang w:val="fr-FR" w:eastAsia="en-US" w:bidi="ar-SA"/>
      </w:rPr>
    </w:lvl>
    <w:lvl w:ilvl="5">
      <w:numFmt w:val="bullet"/>
      <w:lvlText w:val="•"/>
      <w:lvlJc w:val="left"/>
      <w:pPr>
        <w:ind w:left="3036" w:hanging="492"/>
      </w:pPr>
      <w:rPr>
        <w:rFonts w:hint="default"/>
        <w:lang w:val="fr-FR" w:eastAsia="en-US" w:bidi="ar-SA"/>
      </w:rPr>
    </w:lvl>
    <w:lvl w:ilvl="6">
      <w:numFmt w:val="bullet"/>
      <w:lvlText w:val="•"/>
      <w:lvlJc w:val="left"/>
      <w:pPr>
        <w:ind w:left="4413" w:hanging="492"/>
      </w:pPr>
      <w:rPr>
        <w:rFonts w:hint="default"/>
        <w:lang w:val="fr-FR" w:eastAsia="en-US" w:bidi="ar-SA"/>
      </w:rPr>
    </w:lvl>
    <w:lvl w:ilvl="7">
      <w:numFmt w:val="bullet"/>
      <w:lvlText w:val="•"/>
      <w:lvlJc w:val="left"/>
      <w:pPr>
        <w:ind w:left="5790" w:hanging="492"/>
      </w:pPr>
      <w:rPr>
        <w:rFonts w:hint="default"/>
        <w:lang w:val="fr-FR" w:eastAsia="en-US" w:bidi="ar-SA"/>
      </w:rPr>
    </w:lvl>
    <w:lvl w:ilvl="8">
      <w:numFmt w:val="bullet"/>
      <w:lvlText w:val="•"/>
      <w:lvlJc w:val="left"/>
      <w:pPr>
        <w:ind w:left="7166" w:hanging="492"/>
      </w:pPr>
      <w:rPr>
        <w:rFonts w:hint="default"/>
        <w:lang w:val="fr-FR" w:eastAsia="en-US" w:bidi="ar-SA"/>
      </w:rPr>
    </w:lvl>
  </w:abstractNum>
  <w:abstractNum w:abstractNumId="29">
    <w:nsid w:val="486A3F6F"/>
    <w:multiLevelType w:val="hybridMultilevel"/>
    <w:tmpl w:val="A964E55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4AB00648"/>
    <w:multiLevelType w:val="hybridMultilevel"/>
    <w:tmpl w:val="BE9C1F6C"/>
    <w:lvl w:ilvl="0" w:tplc="E2AC65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BD7490A"/>
    <w:multiLevelType w:val="hybridMultilevel"/>
    <w:tmpl w:val="7682E6A4"/>
    <w:lvl w:ilvl="0" w:tplc="B3A2FC70">
      <w:numFmt w:val="bullet"/>
      <w:lvlText w:val=""/>
      <w:lvlJc w:val="left"/>
      <w:pPr>
        <w:ind w:left="100" w:hanging="493"/>
      </w:pPr>
      <w:rPr>
        <w:rFonts w:ascii="Symbol" w:eastAsia="Symbol" w:hAnsi="Symbol" w:cs="Symbol" w:hint="default"/>
        <w:w w:val="100"/>
        <w:sz w:val="22"/>
        <w:szCs w:val="22"/>
        <w:lang w:val="fr-FR" w:eastAsia="en-US" w:bidi="ar-SA"/>
      </w:rPr>
    </w:lvl>
    <w:lvl w:ilvl="1" w:tplc="EF7AC82C">
      <w:numFmt w:val="bullet"/>
      <w:lvlText w:val="•"/>
      <w:lvlJc w:val="left"/>
      <w:pPr>
        <w:ind w:left="584" w:hanging="493"/>
      </w:pPr>
      <w:rPr>
        <w:rFonts w:hint="default"/>
        <w:lang w:val="fr-FR" w:eastAsia="en-US" w:bidi="ar-SA"/>
      </w:rPr>
    </w:lvl>
    <w:lvl w:ilvl="2" w:tplc="E482D210">
      <w:numFmt w:val="bullet"/>
      <w:lvlText w:val="•"/>
      <w:lvlJc w:val="left"/>
      <w:pPr>
        <w:ind w:left="1068" w:hanging="493"/>
      </w:pPr>
      <w:rPr>
        <w:rFonts w:hint="default"/>
        <w:lang w:val="fr-FR" w:eastAsia="en-US" w:bidi="ar-SA"/>
      </w:rPr>
    </w:lvl>
    <w:lvl w:ilvl="3" w:tplc="3F94933A">
      <w:numFmt w:val="bullet"/>
      <w:lvlText w:val="•"/>
      <w:lvlJc w:val="left"/>
      <w:pPr>
        <w:ind w:left="1552" w:hanging="493"/>
      </w:pPr>
      <w:rPr>
        <w:rFonts w:hint="default"/>
        <w:lang w:val="fr-FR" w:eastAsia="en-US" w:bidi="ar-SA"/>
      </w:rPr>
    </w:lvl>
    <w:lvl w:ilvl="4" w:tplc="7FCAFDDE">
      <w:numFmt w:val="bullet"/>
      <w:lvlText w:val="•"/>
      <w:lvlJc w:val="left"/>
      <w:pPr>
        <w:ind w:left="2036" w:hanging="493"/>
      </w:pPr>
      <w:rPr>
        <w:rFonts w:hint="default"/>
        <w:lang w:val="fr-FR" w:eastAsia="en-US" w:bidi="ar-SA"/>
      </w:rPr>
    </w:lvl>
    <w:lvl w:ilvl="5" w:tplc="D0C0CDBE">
      <w:numFmt w:val="bullet"/>
      <w:lvlText w:val="•"/>
      <w:lvlJc w:val="left"/>
      <w:pPr>
        <w:ind w:left="2521" w:hanging="493"/>
      </w:pPr>
      <w:rPr>
        <w:rFonts w:hint="default"/>
        <w:lang w:val="fr-FR" w:eastAsia="en-US" w:bidi="ar-SA"/>
      </w:rPr>
    </w:lvl>
    <w:lvl w:ilvl="6" w:tplc="9E965BE8">
      <w:numFmt w:val="bullet"/>
      <w:lvlText w:val="•"/>
      <w:lvlJc w:val="left"/>
      <w:pPr>
        <w:ind w:left="3005" w:hanging="493"/>
      </w:pPr>
      <w:rPr>
        <w:rFonts w:hint="default"/>
        <w:lang w:val="fr-FR" w:eastAsia="en-US" w:bidi="ar-SA"/>
      </w:rPr>
    </w:lvl>
    <w:lvl w:ilvl="7" w:tplc="28F6CB2E">
      <w:numFmt w:val="bullet"/>
      <w:lvlText w:val="•"/>
      <w:lvlJc w:val="left"/>
      <w:pPr>
        <w:ind w:left="3489" w:hanging="493"/>
      </w:pPr>
      <w:rPr>
        <w:rFonts w:hint="default"/>
        <w:lang w:val="fr-FR" w:eastAsia="en-US" w:bidi="ar-SA"/>
      </w:rPr>
    </w:lvl>
    <w:lvl w:ilvl="8" w:tplc="4864A4FC">
      <w:numFmt w:val="bullet"/>
      <w:lvlText w:val="•"/>
      <w:lvlJc w:val="left"/>
      <w:pPr>
        <w:ind w:left="3973" w:hanging="493"/>
      </w:pPr>
      <w:rPr>
        <w:rFonts w:hint="default"/>
        <w:lang w:val="fr-FR" w:eastAsia="en-US" w:bidi="ar-SA"/>
      </w:rPr>
    </w:lvl>
  </w:abstractNum>
  <w:abstractNum w:abstractNumId="32">
    <w:nsid w:val="4C0B0193"/>
    <w:multiLevelType w:val="hybridMultilevel"/>
    <w:tmpl w:val="15E449EE"/>
    <w:lvl w:ilvl="0" w:tplc="A7EA2CFA">
      <w:start w:val="1"/>
      <w:numFmt w:val="lowerLetter"/>
      <w:lvlText w:val="%1."/>
      <w:lvlJc w:val="left"/>
      <w:pPr>
        <w:ind w:left="1124" w:hanging="360"/>
      </w:pPr>
      <w:rPr>
        <w:rFonts w:hint="default"/>
        <w:b/>
        <w:bCs/>
        <w:w w:val="100"/>
        <w:lang w:val="fr-FR" w:eastAsia="en-US" w:bidi="ar-SA"/>
      </w:rPr>
    </w:lvl>
    <w:lvl w:ilvl="1" w:tplc="BA04B168">
      <w:numFmt w:val="bullet"/>
      <w:lvlText w:val="•"/>
      <w:lvlJc w:val="left"/>
      <w:pPr>
        <w:ind w:left="2066" w:hanging="360"/>
      </w:pPr>
      <w:rPr>
        <w:rFonts w:hint="default"/>
        <w:lang w:val="fr-FR" w:eastAsia="en-US" w:bidi="ar-SA"/>
      </w:rPr>
    </w:lvl>
    <w:lvl w:ilvl="2" w:tplc="62D05F84">
      <w:numFmt w:val="bullet"/>
      <w:lvlText w:val="•"/>
      <w:lvlJc w:val="left"/>
      <w:pPr>
        <w:ind w:left="3012" w:hanging="360"/>
      </w:pPr>
      <w:rPr>
        <w:rFonts w:hint="default"/>
        <w:lang w:val="fr-FR" w:eastAsia="en-US" w:bidi="ar-SA"/>
      </w:rPr>
    </w:lvl>
    <w:lvl w:ilvl="3" w:tplc="B2C24304">
      <w:numFmt w:val="bullet"/>
      <w:lvlText w:val="•"/>
      <w:lvlJc w:val="left"/>
      <w:pPr>
        <w:ind w:left="3958" w:hanging="360"/>
      </w:pPr>
      <w:rPr>
        <w:rFonts w:hint="default"/>
        <w:lang w:val="fr-FR" w:eastAsia="en-US" w:bidi="ar-SA"/>
      </w:rPr>
    </w:lvl>
    <w:lvl w:ilvl="4" w:tplc="7E7A93FC">
      <w:numFmt w:val="bullet"/>
      <w:lvlText w:val="•"/>
      <w:lvlJc w:val="left"/>
      <w:pPr>
        <w:ind w:left="4904" w:hanging="360"/>
      </w:pPr>
      <w:rPr>
        <w:rFonts w:hint="default"/>
        <w:lang w:val="fr-FR" w:eastAsia="en-US" w:bidi="ar-SA"/>
      </w:rPr>
    </w:lvl>
    <w:lvl w:ilvl="5" w:tplc="C7F49830">
      <w:numFmt w:val="bullet"/>
      <w:lvlText w:val="•"/>
      <w:lvlJc w:val="left"/>
      <w:pPr>
        <w:ind w:left="5850" w:hanging="360"/>
      </w:pPr>
      <w:rPr>
        <w:rFonts w:hint="default"/>
        <w:lang w:val="fr-FR" w:eastAsia="en-US" w:bidi="ar-SA"/>
      </w:rPr>
    </w:lvl>
    <w:lvl w:ilvl="6" w:tplc="09345F7E">
      <w:numFmt w:val="bullet"/>
      <w:lvlText w:val="•"/>
      <w:lvlJc w:val="left"/>
      <w:pPr>
        <w:ind w:left="6796" w:hanging="360"/>
      </w:pPr>
      <w:rPr>
        <w:rFonts w:hint="default"/>
        <w:lang w:val="fr-FR" w:eastAsia="en-US" w:bidi="ar-SA"/>
      </w:rPr>
    </w:lvl>
    <w:lvl w:ilvl="7" w:tplc="00B8D638">
      <w:numFmt w:val="bullet"/>
      <w:lvlText w:val="•"/>
      <w:lvlJc w:val="left"/>
      <w:pPr>
        <w:ind w:left="7742" w:hanging="360"/>
      </w:pPr>
      <w:rPr>
        <w:rFonts w:hint="default"/>
        <w:lang w:val="fr-FR" w:eastAsia="en-US" w:bidi="ar-SA"/>
      </w:rPr>
    </w:lvl>
    <w:lvl w:ilvl="8" w:tplc="C11A8884">
      <w:numFmt w:val="bullet"/>
      <w:lvlText w:val="•"/>
      <w:lvlJc w:val="left"/>
      <w:pPr>
        <w:ind w:left="8688" w:hanging="360"/>
      </w:pPr>
      <w:rPr>
        <w:rFonts w:hint="default"/>
        <w:lang w:val="fr-FR" w:eastAsia="en-US" w:bidi="ar-SA"/>
      </w:rPr>
    </w:lvl>
  </w:abstractNum>
  <w:abstractNum w:abstractNumId="33">
    <w:nsid w:val="4CA40682"/>
    <w:multiLevelType w:val="multilevel"/>
    <w:tmpl w:val="C630BABC"/>
    <w:lvl w:ilvl="0">
      <w:start w:val="3"/>
      <w:numFmt w:val="decimal"/>
      <w:lvlText w:val="%1"/>
      <w:lvlJc w:val="left"/>
      <w:pPr>
        <w:ind w:left="638" w:hanging="423"/>
      </w:pPr>
      <w:rPr>
        <w:rFonts w:hint="default"/>
        <w:lang w:val="fr-FR" w:eastAsia="en-US" w:bidi="ar-SA"/>
      </w:rPr>
    </w:lvl>
    <w:lvl w:ilvl="1">
      <w:start w:val="1"/>
      <w:numFmt w:val="decimal"/>
      <w:lvlText w:val="%1.%2"/>
      <w:lvlJc w:val="left"/>
      <w:pPr>
        <w:ind w:left="638" w:hanging="423"/>
      </w:pPr>
      <w:rPr>
        <w:rFonts w:hint="default"/>
        <w:b/>
        <w:bCs/>
        <w:w w:val="100"/>
        <w:lang w:val="fr-FR" w:eastAsia="en-US" w:bidi="ar-SA"/>
      </w:rPr>
    </w:lvl>
    <w:lvl w:ilvl="2">
      <w:start w:val="1"/>
      <w:numFmt w:val="decimal"/>
      <w:lvlText w:val="%1.%2.%3"/>
      <w:lvlJc w:val="left"/>
      <w:pPr>
        <w:ind w:left="1384" w:hanging="586"/>
      </w:pPr>
      <w:rPr>
        <w:rFonts w:hint="default"/>
        <w:b/>
        <w:bCs/>
        <w:w w:val="99"/>
        <w:lang w:val="fr-FR" w:eastAsia="en-US" w:bidi="ar-SA"/>
      </w:rPr>
    </w:lvl>
    <w:lvl w:ilvl="3">
      <w:start w:val="1"/>
      <w:numFmt w:val="decimal"/>
      <w:lvlText w:val="%1.%2.%3.%4"/>
      <w:lvlJc w:val="left"/>
      <w:pPr>
        <w:ind w:left="1560" w:hanging="586"/>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1656" w:hanging="586"/>
      </w:pPr>
      <w:rPr>
        <w:rFonts w:ascii="Symbol" w:eastAsia="Symbol" w:hAnsi="Symbol" w:cs="Symbol" w:hint="default"/>
        <w:w w:val="100"/>
        <w:sz w:val="24"/>
        <w:szCs w:val="24"/>
        <w:lang w:val="fr-FR" w:eastAsia="en-US" w:bidi="ar-SA"/>
      </w:rPr>
    </w:lvl>
    <w:lvl w:ilvl="5">
      <w:numFmt w:val="bullet"/>
      <w:lvlText w:val="•"/>
      <w:lvlJc w:val="left"/>
      <w:pPr>
        <w:ind w:left="1660" w:hanging="586"/>
      </w:pPr>
      <w:rPr>
        <w:rFonts w:hint="default"/>
        <w:lang w:val="fr-FR" w:eastAsia="en-US" w:bidi="ar-SA"/>
      </w:rPr>
    </w:lvl>
    <w:lvl w:ilvl="6">
      <w:numFmt w:val="bullet"/>
      <w:lvlText w:val="•"/>
      <w:lvlJc w:val="left"/>
      <w:pPr>
        <w:ind w:left="3320" w:hanging="586"/>
      </w:pPr>
      <w:rPr>
        <w:rFonts w:hint="default"/>
        <w:lang w:val="fr-FR" w:eastAsia="en-US" w:bidi="ar-SA"/>
      </w:rPr>
    </w:lvl>
    <w:lvl w:ilvl="7">
      <w:numFmt w:val="bullet"/>
      <w:lvlText w:val="•"/>
      <w:lvlJc w:val="left"/>
      <w:pPr>
        <w:ind w:left="4980" w:hanging="586"/>
      </w:pPr>
      <w:rPr>
        <w:rFonts w:hint="default"/>
        <w:lang w:val="fr-FR" w:eastAsia="en-US" w:bidi="ar-SA"/>
      </w:rPr>
    </w:lvl>
    <w:lvl w:ilvl="8">
      <w:numFmt w:val="bullet"/>
      <w:lvlText w:val="•"/>
      <w:lvlJc w:val="left"/>
      <w:pPr>
        <w:ind w:left="6640" w:hanging="586"/>
      </w:pPr>
      <w:rPr>
        <w:rFonts w:hint="default"/>
        <w:lang w:val="fr-FR" w:eastAsia="en-US" w:bidi="ar-SA"/>
      </w:rPr>
    </w:lvl>
  </w:abstractNum>
  <w:abstractNum w:abstractNumId="34">
    <w:nsid w:val="4CC32266"/>
    <w:multiLevelType w:val="multilevel"/>
    <w:tmpl w:val="631A36A0"/>
    <w:lvl w:ilvl="0">
      <w:start w:val="3"/>
      <w:numFmt w:val="decimal"/>
      <w:lvlText w:val="%1"/>
      <w:lvlJc w:val="left"/>
      <w:pPr>
        <w:ind w:left="638" w:hanging="423"/>
      </w:pPr>
      <w:rPr>
        <w:rFonts w:hint="default"/>
        <w:lang w:val="fr-FR" w:eastAsia="en-US" w:bidi="ar-SA"/>
      </w:rPr>
    </w:lvl>
    <w:lvl w:ilvl="1">
      <w:start w:val="1"/>
      <w:numFmt w:val="decimal"/>
      <w:lvlText w:val="%1.%2"/>
      <w:lvlJc w:val="left"/>
      <w:pPr>
        <w:ind w:left="638" w:hanging="423"/>
      </w:pPr>
      <w:rPr>
        <w:rFonts w:hint="default"/>
        <w:b/>
        <w:bCs/>
        <w:w w:val="100"/>
        <w:lang w:val="fr-FR" w:eastAsia="en-US" w:bidi="ar-SA"/>
      </w:rPr>
    </w:lvl>
    <w:lvl w:ilvl="2">
      <w:start w:val="3"/>
      <w:numFmt w:val="decimal"/>
      <w:lvlText w:val="%3.3.2"/>
      <w:lvlJc w:val="left"/>
      <w:pPr>
        <w:ind w:left="1384" w:hanging="586"/>
      </w:pPr>
      <w:rPr>
        <w:rFonts w:hint="default"/>
        <w:b/>
        <w:bCs/>
        <w:w w:val="99"/>
        <w:lang w:val="fr-FR" w:eastAsia="en-US" w:bidi="ar-SA"/>
      </w:rPr>
    </w:lvl>
    <w:lvl w:ilvl="3">
      <w:start w:val="1"/>
      <w:numFmt w:val="decimal"/>
      <w:lvlText w:val="%1.%2.%3.%4"/>
      <w:lvlJc w:val="left"/>
      <w:pPr>
        <w:ind w:left="1560" w:hanging="586"/>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1656" w:hanging="586"/>
      </w:pPr>
      <w:rPr>
        <w:rFonts w:ascii="Symbol" w:eastAsia="Symbol" w:hAnsi="Symbol" w:cs="Symbol" w:hint="default"/>
        <w:w w:val="100"/>
        <w:sz w:val="24"/>
        <w:szCs w:val="24"/>
        <w:lang w:val="fr-FR" w:eastAsia="en-US" w:bidi="ar-SA"/>
      </w:rPr>
    </w:lvl>
    <w:lvl w:ilvl="5">
      <w:numFmt w:val="bullet"/>
      <w:lvlText w:val="•"/>
      <w:lvlJc w:val="left"/>
      <w:pPr>
        <w:ind w:left="1660" w:hanging="586"/>
      </w:pPr>
      <w:rPr>
        <w:rFonts w:hint="default"/>
        <w:lang w:val="fr-FR" w:eastAsia="en-US" w:bidi="ar-SA"/>
      </w:rPr>
    </w:lvl>
    <w:lvl w:ilvl="6">
      <w:numFmt w:val="bullet"/>
      <w:lvlText w:val="•"/>
      <w:lvlJc w:val="left"/>
      <w:pPr>
        <w:ind w:left="3320" w:hanging="586"/>
      </w:pPr>
      <w:rPr>
        <w:rFonts w:hint="default"/>
        <w:lang w:val="fr-FR" w:eastAsia="en-US" w:bidi="ar-SA"/>
      </w:rPr>
    </w:lvl>
    <w:lvl w:ilvl="7">
      <w:numFmt w:val="bullet"/>
      <w:lvlText w:val="•"/>
      <w:lvlJc w:val="left"/>
      <w:pPr>
        <w:ind w:left="4980" w:hanging="586"/>
      </w:pPr>
      <w:rPr>
        <w:rFonts w:hint="default"/>
        <w:lang w:val="fr-FR" w:eastAsia="en-US" w:bidi="ar-SA"/>
      </w:rPr>
    </w:lvl>
    <w:lvl w:ilvl="8">
      <w:numFmt w:val="bullet"/>
      <w:lvlText w:val="•"/>
      <w:lvlJc w:val="left"/>
      <w:pPr>
        <w:ind w:left="6640" w:hanging="586"/>
      </w:pPr>
      <w:rPr>
        <w:rFonts w:hint="default"/>
        <w:lang w:val="fr-FR" w:eastAsia="en-US" w:bidi="ar-SA"/>
      </w:rPr>
    </w:lvl>
  </w:abstractNum>
  <w:abstractNum w:abstractNumId="35">
    <w:nsid w:val="522F0BEF"/>
    <w:multiLevelType w:val="hybridMultilevel"/>
    <w:tmpl w:val="FD0EB44E"/>
    <w:lvl w:ilvl="0" w:tplc="A782D982">
      <w:start w:val="1"/>
      <w:numFmt w:val="decimal"/>
      <w:lvlText w:val="%1."/>
      <w:lvlJc w:val="left"/>
      <w:pPr>
        <w:ind w:left="350" w:hanging="240"/>
      </w:pPr>
      <w:rPr>
        <w:rFonts w:ascii="Times New Roman" w:eastAsia="Times New Roman" w:hAnsi="Times New Roman" w:cs="Times New Roman" w:hint="default"/>
        <w:w w:val="100"/>
        <w:sz w:val="24"/>
        <w:szCs w:val="24"/>
        <w:lang w:val="fr-FR" w:eastAsia="en-US" w:bidi="ar-SA"/>
      </w:rPr>
    </w:lvl>
    <w:lvl w:ilvl="1" w:tplc="FA844338">
      <w:numFmt w:val="bullet"/>
      <w:lvlText w:val="•"/>
      <w:lvlJc w:val="left"/>
      <w:pPr>
        <w:ind w:left="1014" w:hanging="240"/>
      </w:pPr>
      <w:rPr>
        <w:rFonts w:hint="default"/>
        <w:lang w:val="fr-FR" w:eastAsia="en-US" w:bidi="ar-SA"/>
      </w:rPr>
    </w:lvl>
    <w:lvl w:ilvl="2" w:tplc="062AFC12">
      <w:numFmt w:val="bullet"/>
      <w:lvlText w:val="•"/>
      <w:lvlJc w:val="left"/>
      <w:pPr>
        <w:ind w:left="1668" w:hanging="240"/>
      </w:pPr>
      <w:rPr>
        <w:rFonts w:hint="default"/>
        <w:lang w:val="fr-FR" w:eastAsia="en-US" w:bidi="ar-SA"/>
      </w:rPr>
    </w:lvl>
    <w:lvl w:ilvl="3" w:tplc="FE886A80">
      <w:numFmt w:val="bullet"/>
      <w:lvlText w:val="•"/>
      <w:lvlJc w:val="left"/>
      <w:pPr>
        <w:ind w:left="2322" w:hanging="240"/>
      </w:pPr>
      <w:rPr>
        <w:rFonts w:hint="default"/>
        <w:lang w:val="fr-FR" w:eastAsia="en-US" w:bidi="ar-SA"/>
      </w:rPr>
    </w:lvl>
    <w:lvl w:ilvl="4" w:tplc="1D5A695E">
      <w:numFmt w:val="bullet"/>
      <w:lvlText w:val="•"/>
      <w:lvlJc w:val="left"/>
      <w:pPr>
        <w:ind w:left="2976" w:hanging="240"/>
      </w:pPr>
      <w:rPr>
        <w:rFonts w:hint="default"/>
        <w:lang w:val="fr-FR" w:eastAsia="en-US" w:bidi="ar-SA"/>
      </w:rPr>
    </w:lvl>
    <w:lvl w:ilvl="5" w:tplc="9C668DD8">
      <w:numFmt w:val="bullet"/>
      <w:lvlText w:val="•"/>
      <w:lvlJc w:val="left"/>
      <w:pPr>
        <w:ind w:left="3630" w:hanging="240"/>
      </w:pPr>
      <w:rPr>
        <w:rFonts w:hint="default"/>
        <w:lang w:val="fr-FR" w:eastAsia="en-US" w:bidi="ar-SA"/>
      </w:rPr>
    </w:lvl>
    <w:lvl w:ilvl="6" w:tplc="2B362E94">
      <w:numFmt w:val="bullet"/>
      <w:lvlText w:val="•"/>
      <w:lvlJc w:val="left"/>
      <w:pPr>
        <w:ind w:left="4284" w:hanging="240"/>
      </w:pPr>
      <w:rPr>
        <w:rFonts w:hint="default"/>
        <w:lang w:val="fr-FR" w:eastAsia="en-US" w:bidi="ar-SA"/>
      </w:rPr>
    </w:lvl>
    <w:lvl w:ilvl="7" w:tplc="4802C28E">
      <w:numFmt w:val="bullet"/>
      <w:lvlText w:val="•"/>
      <w:lvlJc w:val="left"/>
      <w:pPr>
        <w:ind w:left="4938" w:hanging="240"/>
      </w:pPr>
      <w:rPr>
        <w:rFonts w:hint="default"/>
        <w:lang w:val="fr-FR" w:eastAsia="en-US" w:bidi="ar-SA"/>
      </w:rPr>
    </w:lvl>
    <w:lvl w:ilvl="8" w:tplc="5F4EBAAE">
      <w:numFmt w:val="bullet"/>
      <w:lvlText w:val="•"/>
      <w:lvlJc w:val="left"/>
      <w:pPr>
        <w:ind w:left="5592" w:hanging="240"/>
      </w:pPr>
      <w:rPr>
        <w:rFonts w:hint="default"/>
        <w:lang w:val="fr-FR" w:eastAsia="en-US" w:bidi="ar-SA"/>
      </w:rPr>
    </w:lvl>
  </w:abstractNum>
  <w:abstractNum w:abstractNumId="36">
    <w:nsid w:val="530359E2"/>
    <w:multiLevelType w:val="multilevel"/>
    <w:tmpl w:val="DAB86DC6"/>
    <w:lvl w:ilvl="0">
      <w:start w:val="2"/>
      <w:numFmt w:val="decimal"/>
      <w:lvlText w:val="%1"/>
      <w:lvlJc w:val="left"/>
      <w:pPr>
        <w:ind w:left="1520" w:hanging="720"/>
      </w:pPr>
      <w:rPr>
        <w:rFonts w:hint="default"/>
        <w:lang w:val="fr-FR" w:eastAsia="en-US" w:bidi="ar-SA"/>
      </w:rPr>
    </w:lvl>
    <w:lvl w:ilvl="1">
      <w:start w:val="1"/>
      <w:numFmt w:val="decimal"/>
      <w:lvlText w:val="%1.%2"/>
      <w:lvlJc w:val="left"/>
      <w:pPr>
        <w:ind w:left="1520" w:hanging="720"/>
      </w:pPr>
      <w:rPr>
        <w:rFonts w:hint="default"/>
        <w:lang w:val="fr-FR" w:eastAsia="en-US" w:bidi="ar-SA"/>
      </w:rPr>
    </w:lvl>
    <w:lvl w:ilvl="2">
      <w:start w:val="2"/>
      <w:numFmt w:val="decimal"/>
      <w:lvlText w:val="%1.%2.%3"/>
      <w:lvlJc w:val="left"/>
      <w:pPr>
        <w:ind w:left="1520" w:hanging="720"/>
      </w:pPr>
      <w:rPr>
        <w:rFonts w:hint="default"/>
        <w:lang w:val="fr-FR" w:eastAsia="en-US" w:bidi="ar-SA"/>
      </w:rPr>
    </w:lvl>
    <w:lvl w:ilvl="3">
      <w:start w:val="1"/>
      <w:numFmt w:val="decimal"/>
      <w:lvlText w:val="%1.%2.%3.%4"/>
      <w:lvlJc w:val="left"/>
      <w:pPr>
        <w:ind w:left="1520" w:hanging="720"/>
      </w:pPr>
      <w:rPr>
        <w:rFonts w:ascii="Times New Roman" w:eastAsia="Times New Roman" w:hAnsi="Times New Roman" w:cs="Times New Roman" w:hint="default"/>
        <w:b/>
        <w:bCs/>
        <w:w w:val="100"/>
        <w:sz w:val="24"/>
        <w:szCs w:val="24"/>
        <w:lang w:val="fr-FR" w:eastAsia="en-US" w:bidi="ar-SA"/>
      </w:rPr>
    </w:lvl>
    <w:lvl w:ilvl="4">
      <w:start w:val="1"/>
      <w:numFmt w:val="decimal"/>
      <w:lvlText w:val="%5."/>
      <w:lvlJc w:val="left"/>
      <w:pPr>
        <w:ind w:left="1844" w:hanging="360"/>
      </w:pPr>
      <w:rPr>
        <w:rFonts w:ascii="Times New Roman" w:eastAsia="Times New Roman" w:hAnsi="Times New Roman" w:cs="Times New Roman" w:hint="default"/>
        <w:w w:val="100"/>
        <w:sz w:val="24"/>
        <w:szCs w:val="24"/>
        <w:lang w:val="fr-FR" w:eastAsia="en-US" w:bidi="ar-SA"/>
      </w:rPr>
    </w:lvl>
    <w:lvl w:ilvl="5">
      <w:numFmt w:val="bullet"/>
      <w:lvlText w:val="•"/>
      <w:lvlJc w:val="left"/>
      <w:pPr>
        <w:ind w:left="5724" w:hanging="360"/>
      </w:pPr>
      <w:rPr>
        <w:rFonts w:hint="default"/>
        <w:lang w:val="fr-FR" w:eastAsia="en-US" w:bidi="ar-SA"/>
      </w:rPr>
    </w:lvl>
    <w:lvl w:ilvl="6">
      <w:numFmt w:val="bullet"/>
      <w:lvlText w:val="•"/>
      <w:lvlJc w:val="left"/>
      <w:pPr>
        <w:ind w:left="6695" w:hanging="360"/>
      </w:pPr>
      <w:rPr>
        <w:rFonts w:hint="default"/>
        <w:lang w:val="fr-FR" w:eastAsia="en-US" w:bidi="ar-SA"/>
      </w:rPr>
    </w:lvl>
    <w:lvl w:ilvl="7">
      <w:numFmt w:val="bullet"/>
      <w:lvlText w:val="•"/>
      <w:lvlJc w:val="left"/>
      <w:pPr>
        <w:ind w:left="7666" w:hanging="360"/>
      </w:pPr>
      <w:rPr>
        <w:rFonts w:hint="default"/>
        <w:lang w:val="fr-FR" w:eastAsia="en-US" w:bidi="ar-SA"/>
      </w:rPr>
    </w:lvl>
    <w:lvl w:ilvl="8">
      <w:numFmt w:val="bullet"/>
      <w:lvlText w:val="•"/>
      <w:lvlJc w:val="left"/>
      <w:pPr>
        <w:ind w:left="8637" w:hanging="360"/>
      </w:pPr>
      <w:rPr>
        <w:rFonts w:hint="default"/>
        <w:lang w:val="fr-FR" w:eastAsia="en-US" w:bidi="ar-SA"/>
      </w:rPr>
    </w:lvl>
  </w:abstractNum>
  <w:abstractNum w:abstractNumId="37">
    <w:nsid w:val="53AC3545"/>
    <w:multiLevelType w:val="multilevel"/>
    <w:tmpl w:val="8A542482"/>
    <w:lvl w:ilvl="0">
      <w:start w:val="1"/>
      <w:numFmt w:val="decimal"/>
      <w:lvlText w:val="%1"/>
      <w:lvlJc w:val="left"/>
      <w:pPr>
        <w:ind w:left="596" w:hanging="420"/>
      </w:pPr>
      <w:rPr>
        <w:rFonts w:hint="default"/>
        <w:lang w:val="fr-FR" w:eastAsia="en-US" w:bidi="ar-SA"/>
      </w:rPr>
    </w:lvl>
    <w:lvl w:ilvl="1">
      <w:start w:val="1"/>
      <w:numFmt w:val="decimal"/>
      <w:lvlText w:val="%1.%2"/>
      <w:lvlJc w:val="left"/>
      <w:pPr>
        <w:ind w:left="596" w:hanging="420"/>
      </w:pPr>
      <w:rPr>
        <w:rFonts w:ascii="Times New Roman" w:eastAsia="Times New Roman" w:hAnsi="Times New Roman" w:cs="Times New Roman" w:hint="default"/>
        <w:b/>
        <w:bCs/>
        <w:w w:val="100"/>
        <w:sz w:val="28"/>
        <w:szCs w:val="28"/>
        <w:lang w:val="fr-FR" w:eastAsia="en-US" w:bidi="ar-SA"/>
      </w:rPr>
    </w:lvl>
    <w:lvl w:ilvl="2">
      <w:start w:val="1"/>
      <w:numFmt w:val="decimal"/>
      <w:lvlText w:val="%1.%2.%3."/>
      <w:lvlJc w:val="left"/>
      <w:pPr>
        <w:ind w:left="954" w:hanging="648"/>
      </w:pPr>
      <w:rPr>
        <w:rFonts w:ascii="Times New Roman" w:eastAsia="Times New Roman" w:hAnsi="Times New Roman" w:cs="Times New Roman" w:hint="default"/>
        <w:b/>
        <w:bCs/>
        <w:w w:val="99"/>
        <w:sz w:val="26"/>
        <w:szCs w:val="26"/>
        <w:lang w:val="fr-FR" w:eastAsia="en-US" w:bidi="ar-SA"/>
      </w:rPr>
    </w:lvl>
    <w:lvl w:ilvl="3">
      <w:numFmt w:val="bullet"/>
      <w:lvlText w:val="•"/>
      <w:lvlJc w:val="left"/>
      <w:pPr>
        <w:ind w:left="3097" w:hanging="648"/>
      </w:pPr>
      <w:rPr>
        <w:rFonts w:hint="default"/>
        <w:lang w:val="fr-FR" w:eastAsia="en-US" w:bidi="ar-SA"/>
      </w:rPr>
    </w:lvl>
    <w:lvl w:ilvl="4">
      <w:numFmt w:val="bullet"/>
      <w:lvlText w:val="•"/>
      <w:lvlJc w:val="left"/>
      <w:pPr>
        <w:ind w:left="4166" w:hanging="648"/>
      </w:pPr>
      <w:rPr>
        <w:rFonts w:hint="default"/>
        <w:lang w:val="fr-FR" w:eastAsia="en-US" w:bidi="ar-SA"/>
      </w:rPr>
    </w:lvl>
    <w:lvl w:ilvl="5">
      <w:numFmt w:val="bullet"/>
      <w:lvlText w:val="•"/>
      <w:lvlJc w:val="left"/>
      <w:pPr>
        <w:ind w:left="5235" w:hanging="648"/>
      </w:pPr>
      <w:rPr>
        <w:rFonts w:hint="default"/>
        <w:lang w:val="fr-FR" w:eastAsia="en-US" w:bidi="ar-SA"/>
      </w:rPr>
    </w:lvl>
    <w:lvl w:ilvl="6">
      <w:numFmt w:val="bullet"/>
      <w:lvlText w:val="•"/>
      <w:lvlJc w:val="left"/>
      <w:pPr>
        <w:ind w:left="6304" w:hanging="648"/>
      </w:pPr>
      <w:rPr>
        <w:rFonts w:hint="default"/>
        <w:lang w:val="fr-FR" w:eastAsia="en-US" w:bidi="ar-SA"/>
      </w:rPr>
    </w:lvl>
    <w:lvl w:ilvl="7">
      <w:numFmt w:val="bullet"/>
      <w:lvlText w:val="•"/>
      <w:lvlJc w:val="left"/>
      <w:pPr>
        <w:ind w:left="7373" w:hanging="648"/>
      </w:pPr>
      <w:rPr>
        <w:rFonts w:hint="default"/>
        <w:lang w:val="fr-FR" w:eastAsia="en-US" w:bidi="ar-SA"/>
      </w:rPr>
    </w:lvl>
    <w:lvl w:ilvl="8">
      <w:numFmt w:val="bullet"/>
      <w:lvlText w:val="•"/>
      <w:lvlJc w:val="left"/>
      <w:pPr>
        <w:ind w:left="8442" w:hanging="648"/>
      </w:pPr>
      <w:rPr>
        <w:rFonts w:hint="default"/>
        <w:lang w:val="fr-FR" w:eastAsia="en-US" w:bidi="ar-SA"/>
      </w:rPr>
    </w:lvl>
  </w:abstractNum>
  <w:abstractNum w:abstractNumId="38">
    <w:nsid w:val="55862D86"/>
    <w:multiLevelType w:val="multilevel"/>
    <w:tmpl w:val="39700294"/>
    <w:lvl w:ilvl="0">
      <w:start w:val="2"/>
      <w:numFmt w:val="decimal"/>
      <w:lvlText w:val="%1"/>
      <w:lvlJc w:val="left"/>
      <w:pPr>
        <w:ind w:left="1620" w:hanging="780"/>
      </w:pPr>
      <w:rPr>
        <w:rFonts w:hint="default"/>
        <w:lang w:val="fr-FR" w:eastAsia="en-US" w:bidi="ar-SA"/>
      </w:rPr>
    </w:lvl>
    <w:lvl w:ilvl="1">
      <w:start w:val="3"/>
      <w:numFmt w:val="decimal"/>
      <w:lvlText w:val="%1.%2"/>
      <w:lvlJc w:val="left"/>
      <w:pPr>
        <w:ind w:left="1620" w:hanging="780"/>
      </w:pPr>
      <w:rPr>
        <w:rFonts w:hint="default"/>
        <w:lang w:val="fr-FR" w:eastAsia="en-US" w:bidi="ar-SA"/>
      </w:rPr>
    </w:lvl>
    <w:lvl w:ilvl="2">
      <w:start w:val="4"/>
      <w:numFmt w:val="decimal"/>
      <w:lvlText w:val="%1.%2.%3"/>
      <w:lvlJc w:val="left"/>
      <w:pPr>
        <w:ind w:left="1620" w:hanging="780"/>
      </w:pPr>
      <w:rPr>
        <w:rFonts w:hint="default"/>
        <w:lang w:val="fr-FR" w:eastAsia="en-US" w:bidi="ar-SA"/>
      </w:rPr>
    </w:lvl>
    <w:lvl w:ilvl="3">
      <w:start w:val="1"/>
      <w:numFmt w:val="decimal"/>
      <w:lvlText w:val="%1.%2.%3.%4."/>
      <w:lvlJc w:val="left"/>
      <w:pPr>
        <w:ind w:left="1620" w:hanging="780"/>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1656" w:hanging="492"/>
      </w:pPr>
      <w:rPr>
        <w:rFonts w:hint="default"/>
        <w:w w:val="100"/>
        <w:lang w:val="fr-FR" w:eastAsia="en-US" w:bidi="ar-SA"/>
      </w:rPr>
    </w:lvl>
    <w:lvl w:ilvl="5">
      <w:numFmt w:val="bullet"/>
      <w:lvlText w:val="•"/>
      <w:lvlJc w:val="left"/>
      <w:pPr>
        <w:ind w:left="5348" w:hanging="492"/>
      </w:pPr>
      <w:rPr>
        <w:rFonts w:hint="default"/>
        <w:lang w:val="fr-FR" w:eastAsia="en-US" w:bidi="ar-SA"/>
      </w:rPr>
    </w:lvl>
    <w:lvl w:ilvl="6">
      <w:numFmt w:val="bullet"/>
      <w:lvlText w:val="•"/>
      <w:lvlJc w:val="left"/>
      <w:pPr>
        <w:ind w:left="6271" w:hanging="492"/>
      </w:pPr>
      <w:rPr>
        <w:rFonts w:hint="default"/>
        <w:lang w:val="fr-FR" w:eastAsia="en-US" w:bidi="ar-SA"/>
      </w:rPr>
    </w:lvl>
    <w:lvl w:ilvl="7">
      <w:numFmt w:val="bullet"/>
      <w:lvlText w:val="•"/>
      <w:lvlJc w:val="left"/>
      <w:pPr>
        <w:ind w:left="7193" w:hanging="492"/>
      </w:pPr>
      <w:rPr>
        <w:rFonts w:hint="default"/>
        <w:lang w:val="fr-FR" w:eastAsia="en-US" w:bidi="ar-SA"/>
      </w:rPr>
    </w:lvl>
    <w:lvl w:ilvl="8">
      <w:numFmt w:val="bullet"/>
      <w:lvlText w:val="•"/>
      <w:lvlJc w:val="left"/>
      <w:pPr>
        <w:ind w:left="8115" w:hanging="492"/>
      </w:pPr>
      <w:rPr>
        <w:rFonts w:hint="default"/>
        <w:lang w:val="fr-FR" w:eastAsia="en-US" w:bidi="ar-SA"/>
      </w:rPr>
    </w:lvl>
  </w:abstractNum>
  <w:abstractNum w:abstractNumId="39">
    <w:nsid w:val="57273D9F"/>
    <w:multiLevelType w:val="hybridMultilevel"/>
    <w:tmpl w:val="7B9A2EC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0">
    <w:nsid w:val="57786359"/>
    <w:multiLevelType w:val="multilevel"/>
    <w:tmpl w:val="9C16A550"/>
    <w:lvl w:ilvl="0">
      <w:start w:val="1"/>
      <w:numFmt w:val="decimal"/>
      <w:lvlText w:val="%1"/>
      <w:lvlJc w:val="left"/>
      <w:pPr>
        <w:ind w:left="536" w:hanging="360"/>
      </w:pPr>
      <w:rPr>
        <w:rFonts w:hint="default"/>
      </w:rPr>
    </w:lvl>
    <w:lvl w:ilvl="1">
      <w:start w:val="1"/>
      <w:numFmt w:val="decimal"/>
      <w:lvlText w:val="%1.%2"/>
      <w:lvlJc w:val="left"/>
      <w:pPr>
        <w:ind w:left="536" w:hanging="360"/>
      </w:pPr>
      <w:rPr>
        <w:rFonts w:hint="default"/>
        <w:w w:val="100"/>
      </w:rPr>
    </w:lvl>
    <w:lvl w:ilvl="2">
      <w:start w:val="1"/>
      <w:numFmt w:val="decimal"/>
      <w:lvlText w:val="%3.6.5"/>
      <w:lvlJc w:val="left"/>
      <w:pPr>
        <w:ind w:left="889" w:hanging="584"/>
      </w:pPr>
      <w:rPr>
        <w:rFonts w:hint="default"/>
        <w:b/>
        <w:bCs/>
        <w:w w:val="99"/>
        <w:sz w:val="26"/>
        <w:szCs w:val="26"/>
      </w:rPr>
    </w:lvl>
    <w:lvl w:ilvl="3">
      <w:start w:val="1"/>
      <w:numFmt w:val="lowerLetter"/>
      <w:lvlText w:val="%4."/>
      <w:lvlJc w:val="left"/>
      <w:pPr>
        <w:ind w:left="896" w:hanging="240"/>
      </w:pPr>
      <w:rPr>
        <w:rFonts w:ascii="Times New Roman" w:eastAsia="Times New Roman" w:hAnsi="Times New Roman" w:cs="Times New Roman" w:hint="default"/>
        <w:b/>
        <w:bCs/>
        <w:w w:val="100"/>
        <w:sz w:val="24"/>
        <w:szCs w:val="24"/>
      </w:rPr>
    </w:lvl>
    <w:lvl w:ilvl="4">
      <w:numFmt w:val="bullet"/>
      <w:lvlText w:val=""/>
      <w:lvlJc w:val="left"/>
      <w:pPr>
        <w:ind w:left="1105" w:hanging="284"/>
      </w:pPr>
      <w:rPr>
        <w:rFonts w:ascii="Symbol" w:eastAsia="Symbol" w:hAnsi="Symbol" w:cs="Symbol" w:hint="default"/>
        <w:w w:val="100"/>
        <w:sz w:val="24"/>
        <w:szCs w:val="24"/>
      </w:rPr>
    </w:lvl>
    <w:lvl w:ilvl="5">
      <w:numFmt w:val="bullet"/>
      <w:lvlText w:val="•"/>
      <w:lvlJc w:val="left"/>
      <w:pPr>
        <w:ind w:left="2830" w:hanging="284"/>
      </w:pPr>
      <w:rPr>
        <w:rFonts w:hint="default"/>
      </w:rPr>
    </w:lvl>
    <w:lvl w:ilvl="6">
      <w:numFmt w:val="bullet"/>
      <w:lvlText w:val="•"/>
      <w:lvlJc w:val="left"/>
      <w:pPr>
        <w:ind w:left="4380" w:hanging="284"/>
      </w:pPr>
      <w:rPr>
        <w:rFonts w:hint="default"/>
      </w:rPr>
    </w:lvl>
    <w:lvl w:ilvl="7">
      <w:numFmt w:val="bullet"/>
      <w:lvlText w:val="•"/>
      <w:lvlJc w:val="left"/>
      <w:pPr>
        <w:ind w:left="5930" w:hanging="284"/>
      </w:pPr>
      <w:rPr>
        <w:rFonts w:hint="default"/>
      </w:rPr>
    </w:lvl>
    <w:lvl w:ilvl="8">
      <w:numFmt w:val="bullet"/>
      <w:lvlText w:val="•"/>
      <w:lvlJc w:val="left"/>
      <w:pPr>
        <w:ind w:left="7480" w:hanging="284"/>
      </w:pPr>
      <w:rPr>
        <w:rFonts w:hint="default"/>
      </w:rPr>
    </w:lvl>
  </w:abstractNum>
  <w:abstractNum w:abstractNumId="41">
    <w:nsid w:val="588E141E"/>
    <w:multiLevelType w:val="hybridMultilevel"/>
    <w:tmpl w:val="6F38267E"/>
    <w:lvl w:ilvl="0" w:tplc="E15C27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58B43F8C"/>
    <w:multiLevelType w:val="multilevel"/>
    <w:tmpl w:val="635C5F02"/>
    <w:lvl w:ilvl="0">
      <w:start w:val="6"/>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start w:val="1"/>
      <w:numFmt w:val="decimal"/>
      <w:lvlText w:val="%1.%2.%3.%4"/>
      <w:lvlJc w:val="left"/>
      <w:pPr>
        <w:ind w:left="1278" w:hanging="663"/>
      </w:pPr>
      <w:rPr>
        <w:rFonts w:ascii="Times New Roman" w:eastAsia="Times New Roman" w:hAnsi="Times New Roman" w:cs="Times New Roman" w:hint="default"/>
        <w:b/>
        <w:bCs/>
        <w:w w:val="100"/>
        <w:sz w:val="22"/>
        <w:szCs w:val="22"/>
        <w:lang w:val="fr-FR" w:eastAsia="en-US" w:bidi="ar-SA"/>
      </w:rPr>
    </w:lvl>
    <w:lvl w:ilvl="4">
      <w:numFmt w:val="bullet"/>
      <w:lvlText w:val="•"/>
      <w:lvlJc w:val="left"/>
      <w:pPr>
        <w:ind w:left="3605" w:hanging="663"/>
      </w:pPr>
      <w:rPr>
        <w:rFonts w:hint="default"/>
        <w:lang w:val="fr-FR" w:eastAsia="en-US" w:bidi="ar-SA"/>
      </w:rPr>
    </w:lvl>
    <w:lvl w:ilvl="5">
      <w:numFmt w:val="bullet"/>
      <w:lvlText w:val="•"/>
      <w:lvlJc w:val="left"/>
      <w:pPr>
        <w:ind w:left="4767" w:hanging="663"/>
      </w:pPr>
      <w:rPr>
        <w:rFonts w:hint="default"/>
        <w:lang w:val="fr-FR" w:eastAsia="en-US" w:bidi="ar-SA"/>
      </w:rPr>
    </w:lvl>
    <w:lvl w:ilvl="6">
      <w:numFmt w:val="bullet"/>
      <w:lvlText w:val="•"/>
      <w:lvlJc w:val="left"/>
      <w:pPr>
        <w:ind w:left="5930" w:hanging="663"/>
      </w:pPr>
      <w:rPr>
        <w:rFonts w:hint="default"/>
        <w:lang w:val="fr-FR" w:eastAsia="en-US" w:bidi="ar-SA"/>
      </w:rPr>
    </w:lvl>
    <w:lvl w:ilvl="7">
      <w:numFmt w:val="bullet"/>
      <w:lvlText w:val="•"/>
      <w:lvlJc w:val="left"/>
      <w:pPr>
        <w:ind w:left="7092" w:hanging="663"/>
      </w:pPr>
      <w:rPr>
        <w:rFonts w:hint="default"/>
        <w:lang w:val="fr-FR" w:eastAsia="en-US" w:bidi="ar-SA"/>
      </w:rPr>
    </w:lvl>
    <w:lvl w:ilvl="8">
      <w:numFmt w:val="bullet"/>
      <w:lvlText w:val="•"/>
      <w:lvlJc w:val="left"/>
      <w:pPr>
        <w:ind w:left="8255" w:hanging="663"/>
      </w:pPr>
      <w:rPr>
        <w:rFonts w:hint="default"/>
        <w:lang w:val="fr-FR" w:eastAsia="en-US" w:bidi="ar-SA"/>
      </w:rPr>
    </w:lvl>
  </w:abstractNum>
  <w:abstractNum w:abstractNumId="43">
    <w:nsid w:val="592A6DB4"/>
    <w:multiLevelType w:val="hybridMultilevel"/>
    <w:tmpl w:val="CB2CE50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4">
    <w:nsid w:val="5BB503BC"/>
    <w:multiLevelType w:val="hybridMultilevel"/>
    <w:tmpl w:val="15E449EE"/>
    <w:lvl w:ilvl="0" w:tplc="A7EA2CFA">
      <w:start w:val="1"/>
      <w:numFmt w:val="lowerLetter"/>
      <w:lvlText w:val="%1."/>
      <w:lvlJc w:val="left"/>
      <w:pPr>
        <w:ind w:left="1124" w:hanging="360"/>
      </w:pPr>
      <w:rPr>
        <w:rFonts w:hint="default"/>
        <w:b/>
        <w:bCs/>
        <w:w w:val="100"/>
        <w:lang w:val="fr-FR" w:eastAsia="en-US" w:bidi="ar-SA"/>
      </w:rPr>
    </w:lvl>
    <w:lvl w:ilvl="1" w:tplc="BA04B168">
      <w:numFmt w:val="bullet"/>
      <w:lvlText w:val="•"/>
      <w:lvlJc w:val="left"/>
      <w:pPr>
        <w:ind w:left="2066" w:hanging="360"/>
      </w:pPr>
      <w:rPr>
        <w:rFonts w:hint="default"/>
        <w:lang w:val="fr-FR" w:eastAsia="en-US" w:bidi="ar-SA"/>
      </w:rPr>
    </w:lvl>
    <w:lvl w:ilvl="2" w:tplc="62D05F84">
      <w:numFmt w:val="bullet"/>
      <w:lvlText w:val="•"/>
      <w:lvlJc w:val="left"/>
      <w:pPr>
        <w:ind w:left="3012" w:hanging="360"/>
      </w:pPr>
      <w:rPr>
        <w:rFonts w:hint="default"/>
        <w:lang w:val="fr-FR" w:eastAsia="en-US" w:bidi="ar-SA"/>
      </w:rPr>
    </w:lvl>
    <w:lvl w:ilvl="3" w:tplc="B2C24304">
      <w:numFmt w:val="bullet"/>
      <w:lvlText w:val="•"/>
      <w:lvlJc w:val="left"/>
      <w:pPr>
        <w:ind w:left="3958" w:hanging="360"/>
      </w:pPr>
      <w:rPr>
        <w:rFonts w:hint="default"/>
        <w:lang w:val="fr-FR" w:eastAsia="en-US" w:bidi="ar-SA"/>
      </w:rPr>
    </w:lvl>
    <w:lvl w:ilvl="4" w:tplc="7E7A93FC">
      <w:numFmt w:val="bullet"/>
      <w:lvlText w:val="•"/>
      <w:lvlJc w:val="left"/>
      <w:pPr>
        <w:ind w:left="4904" w:hanging="360"/>
      </w:pPr>
      <w:rPr>
        <w:rFonts w:hint="default"/>
        <w:lang w:val="fr-FR" w:eastAsia="en-US" w:bidi="ar-SA"/>
      </w:rPr>
    </w:lvl>
    <w:lvl w:ilvl="5" w:tplc="C7F49830">
      <w:numFmt w:val="bullet"/>
      <w:lvlText w:val="•"/>
      <w:lvlJc w:val="left"/>
      <w:pPr>
        <w:ind w:left="5850" w:hanging="360"/>
      </w:pPr>
      <w:rPr>
        <w:rFonts w:hint="default"/>
        <w:lang w:val="fr-FR" w:eastAsia="en-US" w:bidi="ar-SA"/>
      </w:rPr>
    </w:lvl>
    <w:lvl w:ilvl="6" w:tplc="09345F7E">
      <w:numFmt w:val="bullet"/>
      <w:lvlText w:val="•"/>
      <w:lvlJc w:val="left"/>
      <w:pPr>
        <w:ind w:left="6796" w:hanging="360"/>
      </w:pPr>
      <w:rPr>
        <w:rFonts w:hint="default"/>
        <w:lang w:val="fr-FR" w:eastAsia="en-US" w:bidi="ar-SA"/>
      </w:rPr>
    </w:lvl>
    <w:lvl w:ilvl="7" w:tplc="00B8D638">
      <w:numFmt w:val="bullet"/>
      <w:lvlText w:val="•"/>
      <w:lvlJc w:val="left"/>
      <w:pPr>
        <w:ind w:left="7742" w:hanging="360"/>
      </w:pPr>
      <w:rPr>
        <w:rFonts w:hint="default"/>
        <w:lang w:val="fr-FR" w:eastAsia="en-US" w:bidi="ar-SA"/>
      </w:rPr>
    </w:lvl>
    <w:lvl w:ilvl="8" w:tplc="C11A8884">
      <w:numFmt w:val="bullet"/>
      <w:lvlText w:val="•"/>
      <w:lvlJc w:val="left"/>
      <w:pPr>
        <w:ind w:left="8688" w:hanging="360"/>
      </w:pPr>
      <w:rPr>
        <w:rFonts w:hint="default"/>
        <w:lang w:val="fr-FR" w:eastAsia="en-US" w:bidi="ar-SA"/>
      </w:rPr>
    </w:lvl>
  </w:abstractNum>
  <w:abstractNum w:abstractNumId="45">
    <w:nsid w:val="5C0E3BEB"/>
    <w:multiLevelType w:val="hybridMultilevel"/>
    <w:tmpl w:val="AD9EFF62"/>
    <w:lvl w:ilvl="0" w:tplc="F4C82DB6">
      <w:start w:val="1"/>
      <w:numFmt w:val="decimal"/>
      <w:lvlText w:val="%1."/>
      <w:lvlJc w:val="left"/>
      <w:pPr>
        <w:ind w:left="347" w:hanging="240"/>
      </w:pPr>
      <w:rPr>
        <w:rFonts w:ascii="Times New Roman" w:eastAsia="Times New Roman" w:hAnsi="Times New Roman" w:cs="Times New Roman" w:hint="default"/>
        <w:w w:val="100"/>
        <w:sz w:val="24"/>
        <w:szCs w:val="24"/>
        <w:lang w:val="fr-FR" w:eastAsia="en-US" w:bidi="ar-SA"/>
      </w:rPr>
    </w:lvl>
    <w:lvl w:ilvl="1" w:tplc="23AAA512">
      <w:numFmt w:val="bullet"/>
      <w:lvlText w:val="•"/>
      <w:lvlJc w:val="left"/>
      <w:pPr>
        <w:ind w:left="978" w:hanging="240"/>
      </w:pPr>
      <w:rPr>
        <w:rFonts w:hint="default"/>
        <w:lang w:val="fr-FR" w:eastAsia="en-US" w:bidi="ar-SA"/>
      </w:rPr>
    </w:lvl>
    <w:lvl w:ilvl="2" w:tplc="25EC4B80">
      <w:numFmt w:val="bullet"/>
      <w:lvlText w:val="•"/>
      <w:lvlJc w:val="left"/>
      <w:pPr>
        <w:ind w:left="1616" w:hanging="240"/>
      </w:pPr>
      <w:rPr>
        <w:rFonts w:hint="default"/>
        <w:lang w:val="fr-FR" w:eastAsia="en-US" w:bidi="ar-SA"/>
      </w:rPr>
    </w:lvl>
    <w:lvl w:ilvl="3" w:tplc="D5D62D92">
      <w:numFmt w:val="bullet"/>
      <w:lvlText w:val="•"/>
      <w:lvlJc w:val="left"/>
      <w:pPr>
        <w:ind w:left="2254" w:hanging="240"/>
      </w:pPr>
      <w:rPr>
        <w:rFonts w:hint="default"/>
        <w:lang w:val="fr-FR" w:eastAsia="en-US" w:bidi="ar-SA"/>
      </w:rPr>
    </w:lvl>
    <w:lvl w:ilvl="4" w:tplc="94BEE4B4">
      <w:numFmt w:val="bullet"/>
      <w:lvlText w:val="•"/>
      <w:lvlJc w:val="left"/>
      <w:pPr>
        <w:ind w:left="2892" w:hanging="240"/>
      </w:pPr>
      <w:rPr>
        <w:rFonts w:hint="default"/>
        <w:lang w:val="fr-FR" w:eastAsia="en-US" w:bidi="ar-SA"/>
      </w:rPr>
    </w:lvl>
    <w:lvl w:ilvl="5" w:tplc="64E6506C">
      <w:numFmt w:val="bullet"/>
      <w:lvlText w:val="•"/>
      <w:lvlJc w:val="left"/>
      <w:pPr>
        <w:ind w:left="3530" w:hanging="240"/>
      </w:pPr>
      <w:rPr>
        <w:rFonts w:hint="default"/>
        <w:lang w:val="fr-FR" w:eastAsia="en-US" w:bidi="ar-SA"/>
      </w:rPr>
    </w:lvl>
    <w:lvl w:ilvl="6" w:tplc="929CFE52">
      <w:numFmt w:val="bullet"/>
      <w:lvlText w:val="•"/>
      <w:lvlJc w:val="left"/>
      <w:pPr>
        <w:ind w:left="4168" w:hanging="240"/>
      </w:pPr>
      <w:rPr>
        <w:rFonts w:hint="default"/>
        <w:lang w:val="fr-FR" w:eastAsia="en-US" w:bidi="ar-SA"/>
      </w:rPr>
    </w:lvl>
    <w:lvl w:ilvl="7" w:tplc="3F0617D4">
      <w:numFmt w:val="bullet"/>
      <w:lvlText w:val="•"/>
      <w:lvlJc w:val="left"/>
      <w:pPr>
        <w:ind w:left="4806" w:hanging="240"/>
      </w:pPr>
      <w:rPr>
        <w:rFonts w:hint="default"/>
        <w:lang w:val="fr-FR" w:eastAsia="en-US" w:bidi="ar-SA"/>
      </w:rPr>
    </w:lvl>
    <w:lvl w:ilvl="8" w:tplc="865AD010">
      <w:numFmt w:val="bullet"/>
      <w:lvlText w:val="•"/>
      <w:lvlJc w:val="left"/>
      <w:pPr>
        <w:ind w:left="5444" w:hanging="240"/>
      </w:pPr>
      <w:rPr>
        <w:rFonts w:hint="default"/>
        <w:lang w:val="fr-FR" w:eastAsia="en-US" w:bidi="ar-SA"/>
      </w:rPr>
    </w:lvl>
  </w:abstractNum>
  <w:abstractNum w:abstractNumId="46">
    <w:nsid w:val="5C834EDA"/>
    <w:multiLevelType w:val="multilevel"/>
    <w:tmpl w:val="75FA579E"/>
    <w:lvl w:ilvl="0">
      <w:start w:val="6"/>
      <w:numFmt w:val="decimal"/>
      <w:lvlText w:val="%1"/>
      <w:lvlJc w:val="left"/>
      <w:pPr>
        <w:ind w:left="107" w:hanging="404"/>
      </w:pPr>
      <w:rPr>
        <w:rFonts w:hint="default"/>
        <w:lang w:val="fr-FR" w:eastAsia="en-US" w:bidi="ar-SA"/>
      </w:rPr>
    </w:lvl>
    <w:lvl w:ilvl="1">
      <w:start w:val="1"/>
      <w:numFmt w:val="lowerLetter"/>
      <w:lvlText w:val="%1.%2"/>
      <w:lvlJc w:val="left"/>
      <w:pPr>
        <w:ind w:left="107" w:hanging="404"/>
      </w:pPr>
      <w:rPr>
        <w:rFonts w:ascii="Times New Roman" w:eastAsia="Times New Roman" w:hAnsi="Times New Roman" w:cs="Times New Roman" w:hint="default"/>
        <w:w w:val="100"/>
        <w:sz w:val="24"/>
        <w:szCs w:val="24"/>
        <w:lang w:val="fr-FR" w:eastAsia="en-US" w:bidi="ar-SA"/>
      </w:rPr>
    </w:lvl>
    <w:lvl w:ilvl="2">
      <w:start w:val="1"/>
      <w:numFmt w:val="decimal"/>
      <w:lvlText w:val="%3-"/>
      <w:lvlJc w:val="left"/>
      <w:pPr>
        <w:ind w:left="2611" w:hanging="201"/>
      </w:pPr>
      <w:rPr>
        <w:rFonts w:ascii="Times New Roman" w:eastAsia="Times New Roman" w:hAnsi="Times New Roman" w:cs="Times New Roman" w:hint="default"/>
        <w:spacing w:val="-1"/>
        <w:w w:val="100"/>
        <w:sz w:val="22"/>
        <w:szCs w:val="22"/>
        <w:lang w:val="fr-FR" w:eastAsia="en-US" w:bidi="ar-SA"/>
      </w:rPr>
    </w:lvl>
    <w:lvl w:ilvl="3">
      <w:numFmt w:val="bullet"/>
      <w:lvlText w:val="•"/>
      <w:lvlJc w:val="left"/>
      <w:pPr>
        <w:ind w:left="2098" w:hanging="201"/>
      </w:pPr>
      <w:rPr>
        <w:rFonts w:hint="default"/>
        <w:lang w:val="fr-FR" w:eastAsia="en-US" w:bidi="ar-SA"/>
      </w:rPr>
    </w:lvl>
    <w:lvl w:ilvl="4">
      <w:numFmt w:val="bullet"/>
      <w:lvlText w:val="•"/>
      <w:lvlJc w:val="left"/>
      <w:pPr>
        <w:ind w:left="2764" w:hanging="201"/>
      </w:pPr>
      <w:rPr>
        <w:rFonts w:hint="default"/>
        <w:lang w:val="fr-FR" w:eastAsia="en-US" w:bidi="ar-SA"/>
      </w:rPr>
    </w:lvl>
    <w:lvl w:ilvl="5">
      <w:numFmt w:val="bullet"/>
      <w:lvlText w:val="•"/>
      <w:lvlJc w:val="left"/>
      <w:pPr>
        <w:ind w:left="3430" w:hanging="201"/>
      </w:pPr>
      <w:rPr>
        <w:rFonts w:hint="default"/>
        <w:lang w:val="fr-FR" w:eastAsia="en-US" w:bidi="ar-SA"/>
      </w:rPr>
    </w:lvl>
    <w:lvl w:ilvl="6">
      <w:numFmt w:val="bullet"/>
      <w:lvlText w:val="•"/>
      <w:lvlJc w:val="left"/>
      <w:pPr>
        <w:ind w:left="4096" w:hanging="201"/>
      </w:pPr>
      <w:rPr>
        <w:rFonts w:hint="default"/>
        <w:lang w:val="fr-FR" w:eastAsia="en-US" w:bidi="ar-SA"/>
      </w:rPr>
    </w:lvl>
    <w:lvl w:ilvl="7">
      <w:numFmt w:val="bullet"/>
      <w:lvlText w:val="•"/>
      <w:lvlJc w:val="left"/>
      <w:pPr>
        <w:ind w:left="4762" w:hanging="201"/>
      </w:pPr>
      <w:rPr>
        <w:rFonts w:hint="default"/>
        <w:lang w:val="fr-FR" w:eastAsia="en-US" w:bidi="ar-SA"/>
      </w:rPr>
    </w:lvl>
    <w:lvl w:ilvl="8">
      <w:numFmt w:val="bullet"/>
      <w:lvlText w:val="•"/>
      <w:lvlJc w:val="left"/>
      <w:pPr>
        <w:ind w:left="5428" w:hanging="201"/>
      </w:pPr>
      <w:rPr>
        <w:rFonts w:hint="default"/>
        <w:lang w:val="fr-FR" w:eastAsia="en-US" w:bidi="ar-SA"/>
      </w:rPr>
    </w:lvl>
  </w:abstractNum>
  <w:abstractNum w:abstractNumId="47">
    <w:nsid w:val="5D9F59E6"/>
    <w:multiLevelType w:val="multilevel"/>
    <w:tmpl w:val="407A0D6A"/>
    <w:lvl w:ilvl="0">
      <w:start w:val="1"/>
      <w:numFmt w:val="decimal"/>
      <w:lvlText w:val="%1"/>
      <w:lvlJc w:val="left"/>
      <w:pPr>
        <w:ind w:left="540" w:hanging="540"/>
      </w:pPr>
      <w:rPr>
        <w:rFonts w:hint="default"/>
      </w:rPr>
    </w:lvl>
    <w:lvl w:ilvl="1">
      <w:start w:val="1"/>
      <w:numFmt w:val="decimal"/>
      <w:lvlText w:val="%1.%2"/>
      <w:lvlJc w:val="left"/>
      <w:pPr>
        <w:ind w:left="692" w:hanging="54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48">
    <w:nsid w:val="645B477F"/>
    <w:multiLevelType w:val="multilevel"/>
    <w:tmpl w:val="15F81578"/>
    <w:lvl w:ilvl="0">
      <w:start w:val="7"/>
      <w:numFmt w:val="decimal"/>
      <w:lvlText w:val="%1"/>
      <w:lvlJc w:val="left"/>
      <w:pPr>
        <w:ind w:left="1112" w:hanging="497"/>
      </w:pPr>
      <w:rPr>
        <w:rFonts w:hint="default"/>
        <w:lang w:val="fr-FR" w:eastAsia="en-US" w:bidi="ar-SA"/>
      </w:rPr>
    </w:lvl>
    <w:lvl w:ilvl="1">
      <w:start w:val="4"/>
      <w:numFmt w:val="decimal"/>
      <w:lvlText w:val="%1.%2"/>
      <w:lvlJc w:val="left"/>
      <w:pPr>
        <w:ind w:left="1112" w:hanging="497"/>
      </w:pPr>
      <w:rPr>
        <w:rFonts w:hint="default"/>
        <w:lang w:val="fr-FR" w:eastAsia="en-US" w:bidi="ar-SA"/>
      </w:rPr>
    </w:lvl>
    <w:lvl w:ilvl="2">
      <w:start w:val="2"/>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958" w:hanging="497"/>
      </w:pPr>
      <w:rPr>
        <w:rFonts w:hint="default"/>
        <w:lang w:val="fr-FR" w:eastAsia="en-US" w:bidi="ar-SA"/>
      </w:rPr>
    </w:lvl>
    <w:lvl w:ilvl="4">
      <w:numFmt w:val="bullet"/>
      <w:lvlText w:val="•"/>
      <w:lvlJc w:val="left"/>
      <w:pPr>
        <w:ind w:left="4904" w:hanging="497"/>
      </w:pPr>
      <w:rPr>
        <w:rFonts w:hint="default"/>
        <w:lang w:val="fr-FR" w:eastAsia="en-US" w:bidi="ar-SA"/>
      </w:rPr>
    </w:lvl>
    <w:lvl w:ilvl="5">
      <w:numFmt w:val="bullet"/>
      <w:lvlText w:val="•"/>
      <w:lvlJc w:val="left"/>
      <w:pPr>
        <w:ind w:left="5850" w:hanging="497"/>
      </w:pPr>
      <w:rPr>
        <w:rFonts w:hint="default"/>
        <w:lang w:val="fr-FR" w:eastAsia="en-US" w:bidi="ar-SA"/>
      </w:rPr>
    </w:lvl>
    <w:lvl w:ilvl="6">
      <w:numFmt w:val="bullet"/>
      <w:lvlText w:val="•"/>
      <w:lvlJc w:val="left"/>
      <w:pPr>
        <w:ind w:left="6796" w:hanging="497"/>
      </w:pPr>
      <w:rPr>
        <w:rFonts w:hint="default"/>
        <w:lang w:val="fr-FR" w:eastAsia="en-US" w:bidi="ar-SA"/>
      </w:rPr>
    </w:lvl>
    <w:lvl w:ilvl="7">
      <w:numFmt w:val="bullet"/>
      <w:lvlText w:val="•"/>
      <w:lvlJc w:val="left"/>
      <w:pPr>
        <w:ind w:left="7742" w:hanging="497"/>
      </w:pPr>
      <w:rPr>
        <w:rFonts w:hint="default"/>
        <w:lang w:val="fr-FR" w:eastAsia="en-US" w:bidi="ar-SA"/>
      </w:rPr>
    </w:lvl>
    <w:lvl w:ilvl="8">
      <w:numFmt w:val="bullet"/>
      <w:lvlText w:val="•"/>
      <w:lvlJc w:val="left"/>
      <w:pPr>
        <w:ind w:left="8688" w:hanging="497"/>
      </w:pPr>
      <w:rPr>
        <w:rFonts w:hint="default"/>
        <w:lang w:val="fr-FR" w:eastAsia="en-US" w:bidi="ar-SA"/>
      </w:rPr>
    </w:lvl>
  </w:abstractNum>
  <w:abstractNum w:abstractNumId="49">
    <w:nsid w:val="6C59559E"/>
    <w:multiLevelType w:val="multilevel"/>
    <w:tmpl w:val="AD08B1F0"/>
    <w:lvl w:ilvl="0">
      <w:start w:val="2"/>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222" w:hanging="497"/>
      </w:pPr>
      <w:rPr>
        <w:rFonts w:hint="default"/>
        <w:lang w:val="fr-FR" w:eastAsia="en-US" w:bidi="ar-SA"/>
      </w:rPr>
    </w:lvl>
    <w:lvl w:ilvl="4">
      <w:numFmt w:val="bullet"/>
      <w:lvlText w:val="•"/>
      <w:lvlJc w:val="left"/>
      <w:pPr>
        <w:ind w:left="4273" w:hanging="497"/>
      </w:pPr>
      <w:rPr>
        <w:rFonts w:hint="default"/>
        <w:lang w:val="fr-FR" w:eastAsia="en-US" w:bidi="ar-SA"/>
      </w:rPr>
    </w:lvl>
    <w:lvl w:ilvl="5">
      <w:numFmt w:val="bullet"/>
      <w:lvlText w:val="•"/>
      <w:lvlJc w:val="left"/>
      <w:pPr>
        <w:ind w:left="5324" w:hanging="497"/>
      </w:pPr>
      <w:rPr>
        <w:rFonts w:hint="default"/>
        <w:lang w:val="fr-FR" w:eastAsia="en-US" w:bidi="ar-SA"/>
      </w:rPr>
    </w:lvl>
    <w:lvl w:ilvl="6">
      <w:numFmt w:val="bullet"/>
      <w:lvlText w:val="•"/>
      <w:lvlJc w:val="left"/>
      <w:pPr>
        <w:ind w:left="6375" w:hanging="497"/>
      </w:pPr>
      <w:rPr>
        <w:rFonts w:hint="default"/>
        <w:lang w:val="fr-FR" w:eastAsia="en-US" w:bidi="ar-SA"/>
      </w:rPr>
    </w:lvl>
    <w:lvl w:ilvl="7">
      <w:numFmt w:val="bullet"/>
      <w:lvlText w:val="•"/>
      <w:lvlJc w:val="left"/>
      <w:pPr>
        <w:ind w:left="7426" w:hanging="497"/>
      </w:pPr>
      <w:rPr>
        <w:rFonts w:hint="default"/>
        <w:lang w:val="fr-FR" w:eastAsia="en-US" w:bidi="ar-SA"/>
      </w:rPr>
    </w:lvl>
    <w:lvl w:ilvl="8">
      <w:numFmt w:val="bullet"/>
      <w:lvlText w:val="•"/>
      <w:lvlJc w:val="left"/>
      <w:pPr>
        <w:ind w:left="8477" w:hanging="497"/>
      </w:pPr>
      <w:rPr>
        <w:rFonts w:hint="default"/>
        <w:lang w:val="fr-FR" w:eastAsia="en-US" w:bidi="ar-SA"/>
      </w:rPr>
    </w:lvl>
  </w:abstractNum>
  <w:abstractNum w:abstractNumId="50">
    <w:nsid w:val="71FF0553"/>
    <w:multiLevelType w:val="multilevel"/>
    <w:tmpl w:val="F760E3F4"/>
    <w:lvl w:ilvl="0">
      <w:start w:val="3"/>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2302" w:hanging="497"/>
      </w:pPr>
      <w:rPr>
        <w:rFonts w:hint="default"/>
        <w:lang w:val="fr-FR" w:eastAsia="en-US" w:bidi="ar-SA"/>
      </w:rPr>
    </w:lvl>
    <w:lvl w:ilvl="4">
      <w:numFmt w:val="bullet"/>
      <w:lvlText w:val="•"/>
      <w:lvlJc w:val="left"/>
      <w:pPr>
        <w:ind w:left="3485" w:hanging="497"/>
      </w:pPr>
      <w:rPr>
        <w:rFonts w:hint="default"/>
        <w:lang w:val="fr-FR" w:eastAsia="en-US" w:bidi="ar-SA"/>
      </w:rPr>
    </w:lvl>
    <w:lvl w:ilvl="5">
      <w:numFmt w:val="bullet"/>
      <w:lvlText w:val="•"/>
      <w:lvlJc w:val="left"/>
      <w:pPr>
        <w:ind w:left="4667" w:hanging="497"/>
      </w:pPr>
      <w:rPr>
        <w:rFonts w:hint="default"/>
        <w:lang w:val="fr-FR" w:eastAsia="en-US" w:bidi="ar-SA"/>
      </w:rPr>
    </w:lvl>
    <w:lvl w:ilvl="6">
      <w:numFmt w:val="bullet"/>
      <w:lvlText w:val="•"/>
      <w:lvlJc w:val="left"/>
      <w:pPr>
        <w:ind w:left="5850" w:hanging="497"/>
      </w:pPr>
      <w:rPr>
        <w:rFonts w:hint="default"/>
        <w:lang w:val="fr-FR" w:eastAsia="en-US" w:bidi="ar-SA"/>
      </w:rPr>
    </w:lvl>
    <w:lvl w:ilvl="7">
      <w:numFmt w:val="bullet"/>
      <w:lvlText w:val="•"/>
      <w:lvlJc w:val="left"/>
      <w:pPr>
        <w:ind w:left="7032" w:hanging="497"/>
      </w:pPr>
      <w:rPr>
        <w:rFonts w:hint="default"/>
        <w:lang w:val="fr-FR" w:eastAsia="en-US" w:bidi="ar-SA"/>
      </w:rPr>
    </w:lvl>
    <w:lvl w:ilvl="8">
      <w:numFmt w:val="bullet"/>
      <w:lvlText w:val="•"/>
      <w:lvlJc w:val="left"/>
      <w:pPr>
        <w:ind w:left="8215" w:hanging="497"/>
      </w:pPr>
      <w:rPr>
        <w:rFonts w:hint="default"/>
        <w:lang w:val="fr-FR" w:eastAsia="en-US" w:bidi="ar-SA"/>
      </w:rPr>
    </w:lvl>
  </w:abstractNum>
  <w:abstractNum w:abstractNumId="51">
    <w:nsid w:val="76421A18"/>
    <w:multiLevelType w:val="multilevel"/>
    <w:tmpl w:val="27008154"/>
    <w:lvl w:ilvl="0">
      <w:start w:val="1"/>
      <w:numFmt w:val="decimal"/>
      <w:lvlText w:val="%1"/>
      <w:lvlJc w:val="left"/>
      <w:pPr>
        <w:ind w:left="536" w:hanging="360"/>
      </w:pPr>
      <w:rPr>
        <w:rFonts w:hint="default"/>
      </w:rPr>
    </w:lvl>
    <w:lvl w:ilvl="1">
      <w:start w:val="1"/>
      <w:numFmt w:val="decimal"/>
      <w:lvlText w:val="%1.%2"/>
      <w:lvlJc w:val="left"/>
      <w:pPr>
        <w:ind w:left="536" w:hanging="360"/>
      </w:pPr>
      <w:rPr>
        <w:rFonts w:hint="default"/>
        <w:w w:val="100"/>
      </w:rPr>
    </w:lvl>
    <w:lvl w:ilvl="2">
      <w:start w:val="1"/>
      <w:numFmt w:val="decimal"/>
      <w:lvlText w:val="%3.6.1"/>
      <w:lvlJc w:val="left"/>
      <w:pPr>
        <w:ind w:left="889" w:hanging="584"/>
      </w:pPr>
      <w:rPr>
        <w:rFonts w:hint="default"/>
        <w:b/>
        <w:bCs/>
        <w:w w:val="99"/>
        <w:sz w:val="26"/>
        <w:szCs w:val="26"/>
      </w:rPr>
    </w:lvl>
    <w:lvl w:ilvl="3">
      <w:start w:val="1"/>
      <w:numFmt w:val="lowerLetter"/>
      <w:lvlText w:val="%4."/>
      <w:lvlJc w:val="left"/>
      <w:pPr>
        <w:ind w:left="896" w:hanging="240"/>
      </w:pPr>
      <w:rPr>
        <w:rFonts w:ascii="Times New Roman" w:eastAsia="Times New Roman" w:hAnsi="Times New Roman" w:cs="Times New Roman" w:hint="default"/>
        <w:b/>
        <w:bCs/>
        <w:w w:val="100"/>
        <w:sz w:val="24"/>
        <w:szCs w:val="24"/>
      </w:rPr>
    </w:lvl>
    <w:lvl w:ilvl="4">
      <w:numFmt w:val="bullet"/>
      <w:lvlText w:val=""/>
      <w:lvlJc w:val="left"/>
      <w:pPr>
        <w:ind w:left="1105" w:hanging="284"/>
      </w:pPr>
      <w:rPr>
        <w:rFonts w:ascii="Symbol" w:eastAsia="Symbol" w:hAnsi="Symbol" w:cs="Symbol" w:hint="default"/>
        <w:w w:val="100"/>
        <w:sz w:val="24"/>
        <w:szCs w:val="24"/>
      </w:rPr>
    </w:lvl>
    <w:lvl w:ilvl="5">
      <w:numFmt w:val="bullet"/>
      <w:lvlText w:val="•"/>
      <w:lvlJc w:val="left"/>
      <w:pPr>
        <w:ind w:left="2830" w:hanging="284"/>
      </w:pPr>
      <w:rPr>
        <w:rFonts w:hint="default"/>
      </w:rPr>
    </w:lvl>
    <w:lvl w:ilvl="6">
      <w:numFmt w:val="bullet"/>
      <w:lvlText w:val="•"/>
      <w:lvlJc w:val="left"/>
      <w:pPr>
        <w:ind w:left="4380" w:hanging="284"/>
      </w:pPr>
      <w:rPr>
        <w:rFonts w:hint="default"/>
      </w:rPr>
    </w:lvl>
    <w:lvl w:ilvl="7">
      <w:numFmt w:val="bullet"/>
      <w:lvlText w:val="•"/>
      <w:lvlJc w:val="left"/>
      <w:pPr>
        <w:ind w:left="5930" w:hanging="284"/>
      </w:pPr>
      <w:rPr>
        <w:rFonts w:hint="default"/>
      </w:rPr>
    </w:lvl>
    <w:lvl w:ilvl="8">
      <w:numFmt w:val="bullet"/>
      <w:lvlText w:val="•"/>
      <w:lvlJc w:val="left"/>
      <w:pPr>
        <w:ind w:left="7480" w:hanging="284"/>
      </w:pPr>
      <w:rPr>
        <w:rFonts w:hint="default"/>
      </w:rPr>
    </w:lvl>
  </w:abstractNum>
  <w:abstractNum w:abstractNumId="52">
    <w:nsid w:val="78A47E6E"/>
    <w:multiLevelType w:val="multilevel"/>
    <w:tmpl w:val="094E77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78D301BF"/>
    <w:multiLevelType w:val="multilevel"/>
    <w:tmpl w:val="53AC84EE"/>
    <w:lvl w:ilvl="0">
      <w:start w:val="4"/>
      <w:numFmt w:val="decimal"/>
      <w:lvlText w:val="%1"/>
      <w:lvlJc w:val="left"/>
      <w:pPr>
        <w:ind w:left="728" w:hanging="332"/>
      </w:pPr>
      <w:rPr>
        <w:rFonts w:hint="default"/>
        <w:lang w:val="fr-FR" w:eastAsia="en-US" w:bidi="ar-SA"/>
      </w:rPr>
    </w:lvl>
    <w:lvl w:ilvl="1">
      <w:start w:val="1"/>
      <w:numFmt w:val="decimal"/>
      <w:lvlText w:val="%1.%2"/>
      <w:lvlJc w:val="left"/>
      <w:pPr>
        <w:ind w:left="728" w:hanging="332"/>
      </w:pPr>
      <w:rPr>
        <w:rFonts w:ascii="Times New Roman" w:eastAsia="Times New Roman" w:hAnsi="Times New Roman" w:cs="Times New Roman" w:hint="default"/>
        <w:b/>
        <w:bCs/>
        <w:w w:val="100"/>
        <w:sz w:val="22"/>
        <w:szCs w:val="22"/>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2302" w:hanging="497"/>
      </w:pPr>
      <w:rPr>
        <w:rFonts w:hint="default"/>
        <w:lang w:val="fr-FR" w:eastAsia="en-US" w:bidi="ar-SA"/>
      </w:rPr>
    </w:lvl>
    <w:lvl w:ilvl="4">
      <w:numFmt w:val="bullet"/>
      <w:lvlText w:val="•"/>
      <w:lvlJc w:val="left"/>
      <w:pPr>
        <w:ind w:left="3485" w:hanging="497"/>
      </w:pPr>
      <w:rPr>
        <w:rFonts w:hint="default"/>
        <w:lang w:val="fr-FR" w:eastAsia="en-US" w:bidi="ar-SA"/>
      </w:rPr>
    </w:lvl>
    <w:lvl w:ilvl="5">
      <w:numFmt w:val="bullet"/>
      <w:lvlText w:val="•"/>
      <w:lvlJc w:val="left"/>
      <w:pPr>
        <w:ind w:left="4667" w:hanging="497"/>
      </w:pPr>
      <w:rPr>
        <w:rFonts w:hint="default"/>
        <w:lang w:val="fr-FR" w:eastAsia="en-US" w:bidi="ar-SA"/>
      </w:rPr>
    </w:lvl>
    <w:lvl w:ilvl="6">
      <w:numFmt w:val="bullet"/>
      <w:lvlText w:val="•"/>
      <w:lvlJc w:val="left"/>
      <w:pPr>
        <w:ind w:left="5850" w:hanging="497"/>
      </w:pPr>
      <w:rPr>
        <w:rFonts w:hint="default"/>
        <w:lang w:val="fr-FR" w:eastAsia="en-US" w:bidi="ar-SA"/>
      </w:rPr>
    </w:lvl>
    <w:lvl w:ilvl="7">
      <w:numFmt w:val="bullet"/>
      <w:lvlText w:val="•"/>
      <w:lvlJc w:val="left"/>
      <w:pPr>
        <w:ind w:left="7032" w:hanging="497"/>
      </w:pPr>
      <w:rPr>
        <w:rFonts w:hint="default"/>
        <w:lang w:val="fr-FR" w:eastAsia="en-US" w:bidi="ar-SA"/>
      </w:rPr>
    </w:lvl>
    <w:lvl w:ilvl="8">
      <w:numFmt w:val="bullet"/>
      <w:lvlText w:val="•"/>
      <w:lvlJc w:val="left"/>
      <w:pPr>
        <w:ind w:left="8215" w:hanging="497"/>
      </w:pPr>
      <w:rPr>
        <w:rFonts w:hint="default"/>
        <w:lang w:val="fr-FR" w:eastAsia="en-US" w:bidi="ar-SA"/>
      </w:rPr>
    </w:lvl>
  </w:abstractNum>
  <w:abstractNum w:abstractNumId="54">
    <w:nsid w:val="7C6C2064"/>
    <w:multiLevelType w:val="multilevel"/>
    <w:tmpl w:val="C674E8AE"/>
    <w:lvl w:ilvl="0">
      <w:start w:val="1"/>
      <w:numFmt w:val="decimal"/>
      <w:lvlText w:val="%1"/>
      <w:lvlJc w:val="left"/>
      <w:pPr>
        <w:ind w:left="1112" w:hanging="497"/>
      </w:pPr>
      <w:rPr>
        <w:rFonts w:hint="default"/>
        <w:lang w:val="fr-FR" w:eastAsia="en-US" w:bidi="ar-SA"/>
      </w:rPr>
    </w:lvl>
    <w:lvl w:ilvl="1">
      <w:start w:val="6"/>
      <w:numFmt w:val="decimal"/>
      <w:lvlText w:val="%1.%2"/>
      <w:lvlJc w:val="left"/>
      <w:pPr>
        <w:ind w:left="1112" w:hanging="497"/>
      </w:pPr>
      <w:rPr>
        <w:rFonts w:hint="default"/>
        <w:lang w:val="fr-FR" w:eastAsia="en-US" w:bidi="ar-SA"/>
      </w:rPr>
    </w:lvl>
    <w:lvl w:ilvl="2">
      <w:start w:val="1"/>
      <w:numFmt w:val="decimal"/>
      <w:lvlText w:val="%1.%2.%3"/>
      <w:lvlJc w:val="left"/>
      <w:pPr>
        <w:ind w:left="1112" w:hanging="497"/>
      </w:pPr>
      <w:rPr>
        <w:rFonts w:ascii="Times New Roman" w:eastAsia="Times New Roman" w:hAnsi="Times New Roman" w:cs="Times New Roman" w:hint="default"/>
        <w:b/>
        <w:bCs/>
        <w:w w:val="100"/>
        <w:sz w:val="22"/>
        <w:szCs w:val="22"/>
        <w:lang w:val="fr-FR" w:eastAsia="en-US" w:bidi="ar-SA"/>
      </w:rPr>
    </w:lvl>
    <w:lvl w:ilvl="3">
      <w:numFmt w:val="bullet"/>
      <w:lvlText w:val="•"/>
      <w:lvlJc w:val="left"/>
      <w:pPr>
        <w:ind w:left="3958" w:hanging="497"/>
      </w:pPr>
      <w:rPr>
        <w:rFonts w:hint="default"/>
        <w:lang w:val="fr-FR" w:eastAsia="en-US" w:bidi="ar-SA"/>
      </w:rPr>
    </w:lvl>
    <w:lvl w:ilvl="4">
      <w:numFmt w:val="bullet"/>
      <w:lvlText w:val="•"/>
      <w:lvlJc w:val="left"/>
      <w:pPr>
        <w:ind w:left="4904" w:hanging="497"/>
      </w:pPr>
      <w:rPr>
        <w:rFonts w:hint="default"/>
        <w:lang w:val="fr-FR" w:eastAsia="en-US" w:bidi="ar-SA"/>
      </w:rPr>
    </w:lvl>
    <w:lvl w:ilvl="5">
      <w:numFmt w:val="bullet"/>
      <w:lvlText w:val="•"/>
      <w:lvlJc w:val="left"/>
      <w:pPr>
        <w:ind w:left="5850" w:hanging="497"/>
      </w:pPr>
      <w:rPr>
        <w:rFonts w:hint="default"/>
        <w:lang w:val="fr-FR" w:eastAsia="en-US" w:bidi="ar-SA"/>
      </w:rPr>
    </w:lvl>
    <w:lvl w:ilvl="6">
      <w:numFmt w:val="bullet"/>
      <w:lvlText w:val="•"/>
      <w:lvlJc w:val="left"/>
      <w:pPr>
        <w:ind w:left="6796" w:hanging="497"/>
      </w:pPr>
      <w:rPr>
        <w:rFonts w:hint="default"/>
        <w:lang w:val="fr-FR" w:eastAsia="en-US" w:bidi="ar-SA"/>
      </w:rPr>
    </w:lvl>
    <w:lvl w:ilvl="7">
      <w:numFmt w:val="bullet"/>
      <w:lvlText w:val="•"/>
      <w:lvlJc w:val="left"/>
      <w:pPr>
        <w:ind w:left="7742" w:hanging="497"/>
      </w:pPr>
      <w:rPr>
        <w:rFonts w:hint="default"/>
        <w:lang w:val="fr-FR" w:eastAsia="en-US" w:bidi="ar-SA"/>
      </w:rPr>
    </w:lvl>
    <w:lvl w:ilvl="8">
      <w:numFmt w:val="bullet"/>
      <w:lvlText w:val="•"/>
      <w:lvlJc w:val="left"/>
      <w:pPr>
        <w:ind w:left="8688" w:hanging="497"/>
      </w:pPr>
      <w:rPr>
        <w:rFonts w:hint="default"/>
        <w:lang w:val="fr-FR" w:eastAsia="en-US" w:bidi="ar-SA"/>
      </w:rPr>
    </w:lvl>
  </w:abstractNum>
  <w:num w:numId="1">
    <w:abstractNumId w:val="5"/>
  </w:num>
  <w:num w:numId="2">
    <w:abstractNumId w:val="18"/>
  </w:num>
  <w:num w:numId="3">
    <w:abstractNumId w:val="46"/>
  </w:num>
  <w:num w:numId="4">
    <w:abstractNumId w:val="12"/>
  </w:num>
  <w:num w:numId="5">
    <w:abstractNumId w:val="15"/>
  </w:num>
  <w:num w:numId="6">
    <w:abstractNumId w:val="45"/>
  </w:num>
  <w:num w:numId="7">
    <w:abstractNumId w:val="35"/>
  </w:num>
  <w:num w:numId="8">
    <w:abstractNumId w:val="33"/>
  </w:num>
  <w:num w:numId="9">
    <w:abstractNumId w:val="3"/>
  </w:num>
  <w:num w:numId="10">
    <w:abstractNumId w:val="38"/>
  </w:num>
  <w:num w:numId="11">
    <w:abstractNumId w:val="7"/>
  </w:num>
  <w:num w:numId="12">
    <w:abstractNumId w:val="28"/>
  </w:num>
  <w:num w:numId="13">
    <w:abstractNumId w:val="14"/>
  </w:num>
  <w:num w:numId="14">
    <w:abstractNumId w:val="36"/>
  </w:num>
  <w:num w:numId="15">
    <w:abstractNumId w:val="16"/>
  </w:num>
  <w:num w:numId="16">
    <w:abstractNumId w:val="32"/>
  </w:num>
  <w:num w:numId="17">
    <w:abstractNumId w:val="31"/>
  </w:num>
  <w:num w:numId="18">
    <w:abstractNumId w:val="25"/>
  </w:num>
  <w:num w:numId="19">
    <w:abstractNumId w:val="23"/>
  </w:num>
  <w:num w:numId="20">
    <w:abstractNumId w:val="19"/>
  </w:num>
  <w:num w:numId="21">
    <w:abstractNumId w:val="37"/>
  </w:num>
  <w:num w:numId="22">
    <w:abstractNumId w:val="48"/>
  </w:num>
  <w:num w:numId="23">
    <w:abstractNumId w:val="22"/>
  </w:num>
  <w:num w:numId="24">
    <w:abstractNumId w:val="27"/>
  </w:num>
  <w:num w:numId="25">
    <w:abstractNumId w:val="26"/>
  </w:num>
  <w:num w:numId="26">
    <w:abstractNumId w:val="42"/>
  </w:num>
  <w:num w:numId="27">
    <w:abstractNumId w:val="11"/>
  </w:num>
  <w:num w:numId="28">
    <w:abstractNumId w:val="53"/>
  </w:num>
  <w:num w:numId="29">
    <w:abstractNumId w:val="50"/>
  </w:num>
  <w:num w:numId="30">
    <w:abstractNumId w:val="10"/>
  </w:num>
  <w:num w:numId="31">
    <w:abstractNumId w:val="49"/>
  </w:num>
  <w:num w:numId="32">
    <w:abstractNumId w:val="54"/>
  </w:num>
  <w:num w:numId="33">
    <w:abstractNumId w:val="2"/>
  </w:num>
  <w:num w:numId="34">
    <w:abstractNumId w:val="6"/>
  </w:num>
  <w:num w:numId="35">
    <w:abstractNumId w:val="4"/>
  </w:num>
  <w:num w:numId="36">
    <w:abstractNumId w:val="41"/>
  </w:num>
  <w:num w:numId="37">
    <w:abstractNumId w:val="20"/>
  </w:num>
  <w:num w:numId="38">
    <w:abstractNumId w:val="30"/>
  </w:num>
  <w:num w:numId="39">
    <w:abstractNumId w:val="34"/>
  </w:num>
  <w:num w:numId="40">
    <w:abstractNumId w:val="47"/>
  </w:num>
  <w:num w:numId="41">
    <w:abstractNumId w:val="51"/>
  </w:num>
  <w:num w:numId="42">
    <w:abstractNumId w:val="24"/>
  </w:num>
  <w:num w:numId="43">
    <w:abstractNumId w:val="1"/>
  </w:num>
  <w:num w:numId="44">
    <w:abstractNumId w:val="8"/>
  </w:num>
  <w:num w:numId="45">
    <w:abstractNumId w:val="40"/>
  </w:num>
  <w:num w:numId="46">
    <w:abstractNumId w:val="17"/>
  </w:num>
  <w:num w:numId="47">
    <w:abstractNumId w:val="44"/>
  </w:num>
  <w:num w:numId="48">
    <w:abstractNumId w:val="52"/>
  </w:num>
  <w:num w:numId="4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1"/>
  </w:num>
  <w:num w:numId="88">
    <w:abstractNumId w:val="0"/>
  </w:num>
  <w:num w:numId="89">
    <w:abstractNumId w:val="43"/>
  </w:num>
  <w:num w:numId="90">
    <w:abstractNumId w:val="29"/>
  </w:num>
  <w:num w:numId="91">
    <w:abstractNumId w:val="13"/>
  </w:num>
  <w:num w:numId="92">
    <w:abstractNumId w:val="39"/>
  </w:num>
  <w:num w:numId="93">
    <w:abstractNumId w:val="9"/>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4331D3"/>
    <w:rsid w:val="00050709"/>
    <w:rsid w:val="0005315A"/>
    <w:rsid w:val="000767F1"/>
    <w:rsid w:val="000B0911"/>
    <w:rsid w:val="00102830"/>
    <w:rsid w:val="0011201E"/>
    <w:rsid w:val="00116F84"/>
    <w:rsid w:val="00170387"/>
    <w:rsid w:val="001A25D4"/>
    <w:rsid w:val="001D1BE1"/>
    <w:rsid w:val="001F340B"/>
    <w:rsid w:val="00223BBE"/>
    <w:rsid w:val="00234158"/>
    <w:rsid w:val="00250FEC"/>
    <w:rsid w:val="002545EA"/>
    <w:rsid w:val="0029141C"/>
    <w:rsid w:val="002E6B57"/>
    <w:rsid w:val="003651E9"/>
    <w:rsid w:val="003760E8"/>
    <w:rsid w:val="0037777B"/>
    <w:rsid w:val="003808A2"/>
    <w:rsid w:val="003856F2"/>
    <w:rsid w:val="004331D3"/>
    <w:rsid w:val="0043728D"/>
    <w:rsid w:val="004A0642"/>
    <w:rsid w:val="004C4AE3"/>
    <w:rsid w:val="004F47EA"/>
    <w:rsid w:val="00547CFC"/>
    <w:rsid w:val="005B5937"/>
    <w:rsid w:val="00606216"/>
    <w:rsid w:val="00610736"/>
    <w:rsid w:val="00672FA6"/>
    <w:rsid w:val="006876D9"/>
    <w:rsid w:val="006A484A"/>
    <w:rsid w:val="006B26B0"/>
    <w:rsid w:val="006B3E38"/>
    <w:rsid w:val="006C2832"/>
    <w:rsid w:val="006D3C92"/>
    <w:rsid w:val="007001A8"/>
    <w:rsid w:val="007004A8"/>
    <w:rsid w:val="00723E55"/>
    <w:rsid w:val="00732EB0"/>
    <w:rsid w:val="00747914"/>
    <w:rsid w:val="00750574"/>
    <w:rsid w:val="00766D6E"/>
    <w:rsid w:val="007A314C"/>
    <w:rsid w:val="007A355A"/>
    <w:rsid w:val="007E0307"/>
    <w:rsid w:val="00800E8F"/>
    <w:rsid w:val="00810BC2"/>
    <w:rsid w:val="00814043"/>
    <w:rsid w:val="008457F2"/>
    <w:rsid w:val="00846949"/>
    <w:rsid w:val="00853BF5"/>
    <w:rsid w:val="008841BB"/>
    <w:rsid w:val="00884E39"/>
    <w:rsid w:val="008F29C6"/>
    <w:rsid w:val="009009D6"/>
    <w:rsid w:val="00904D68"/>
    <w:rsid w:val="00915E2A"/>
    <w:rsid w:val="00967954"/>
    <w:rsid w:val="009A3BA9"/>
    <w:rsid w:val="009A6ABF"/>
    <w:rsid w:val="009A7875"/>
    <w:rsid w:val="009D7D80"/>
    <w:rsid w:val="009E5171"/>
    <w:rsid w:val="00A15394"/>
    <w:rsid w:val="00A35EF5"/>
    <w:rsid w:val="00A400AD"/>
    <w:rsid w:val="00A86801"/>
    <w:rsid w:val="00AB2D17"/>
    <w:rsid w:val="00AD7C90"/>
    <w:rsid w:val="00B16F13"/>
    <w:rsid w:val="00B5013B"/>
    <w:rsid w:val="00B74AD7"/>
    <w:rsid w:val="00B812E7"/>
    <w:rsid w:val="00B86E6F"/>
    <w:rsid w:val="00B906A0"/>
    <w:rsid w:val="00BB45AA"/>
    <w:rsid w:val="00BB6C38"/>
    <w:rsid w:val="00BC644E"/>
    <w:rsid w:val="00BF4CA9"/>
    <w:rsid w:val="00C167A7"/>
    <w:rsid w:val="00C332D7"/>
    <w:rsid w:val="00C94B97"/>
    <w:rsid w:val="00CF3455"/>
    <w:rsid w:val="00CF706D"/>
    <w:rsid w:val="00D734C1"/>
    <w:rsid w:val="00D87418"/>
    <w:rsid w:val="00D9286B"/>
    <w:rsid w:val="00DA3E1C"/>
    <w:rsid w:val="00DA4F6E"/>
    <w:rsid w:val="00DB3A16"/>
    <w:rsid w:val="00DF3853"/>
    <w:rsid w:val="00E01192"/>
    <w:rsid w:val="00E44681"/>
    <w:rsid w:val="00E67BF7"/>
    <w:rsid w:val="00E73DF0"/>
    <w:rsid w:val="00E761C6"/>
    <w:rsid w:val="00EC0A03"/>
    <w:rsid w:val="00EC6EA2"/>
    <w:rsid w:val="00EF4204"/>
    <w:rsid w:val="00F02FA6"/>
    <w:rsid w:val="00F43262"/>
    <w:rsid w:val="00F6545E"/>
    <w:rsid w:val="00F94EAD"/>
    <w:rsid w:val="00FB1C79"/>
    <w:rsid w:val="00FB44C2"/>
    <w:rsid w:val="00FB67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1D3"/>
    <w:pPr>
      <w:widowControl w:val="0"/>
      <w:autoSpaceDE w:val="0"/>
      <w:autoSpaceDN w:val="0"/>
    </w:pPr>
    <w:rPr>
      <w:rFonts w:ascii="Times New Roman" w:eastAsia="Times New Roman" w:hAnsi="Times New Roman" w:cs="Times New Roman"/>
      <w:sz w:val="22"/>
      <w:szCs w:val="22"/>
      <w:lang w:eastAsia="en-US"/>
    </w:rPr>
  </w:style>
  <w:style w:type="paragraph" w:styleId="Titre1">
    <w:name w:val="heading 1"/>
    <w:basedOn w:val="Normal"/>
    <w:link w:val="Titre1Car"/>
    <w:uiPriority w:val="9"/>
    <w:qFormat/>
    <w:rsid w:val="004331D3"/>
    <w:pPr>
      <w:spacing w:before="81"/>
      <w:ind w:left="430"/>
      <w:jc w:val="center"/>
      <w:outlineLvl w:val="0"/>
    </w:pPr>
    <w:rPr>
      <w:b/>
      <w:bCs/>
      <w:sz w:val="44"/>
      <w:szCs w:val="44"/>
    </w:rPr>
  </w:style>
  <w:style w:type="paragraph" w:styleId="Titre2">
    <w:name w:val="heading 2"/>
    <w:basedOn w:val="Normal"/>
    <w:link w:val="Titre2Car"/>
    <w:uiPriority w:val="9"/>
    <w:unhideWhenUsed/>
    <w:qFormat/>
    <w:rsid w:val="004331D3"/>
    <w:pPr>
      <w:spacing w:before="282"/>
      <w:ind w:left="430" w:right="557"/>
      <w:jc w:val="center"/>
      <w:outlineLvl w:val="1"/>
    </w:pPr>
    <w:rPr>
      <w:sz w:val="44"/>
      <w:szCs w:val="44"/>
    </w:rPr>
  </w:style>
  <w:style w:type="paragraph" w:styleId="Titre3">
    <w:name w:val="heading 3"/>
    <w:basedOn w:val="Normal"/>
    <w:link w:val="Titre3Car"/>
    <w:uiPriority w:val="9"/>
    <w:unhideWhenUsed/>
    <w:qFormat/>
    <w:rsid w:val="004331D3"/>
    <w:pPr>
      <w:spacing w:before="56"/>
      <w:ind w:left="232" w:right="1052"/>
      <w:jc w:val="center"/>
      <w:outlineLvl w:val="2"/>
    </w:pPr>
    <w:rPr>
      <w:b/>
      <w:bCs/>
      <w:i/>
      <w:iCs/>
      <w:sz w:val="40"/>
      <w:szCs w:val="40"/>
    </w:rPr>
  </w:style>
  <w:style w:type="paragraph" w:styleId="Titre4">
    <w:name w:val="heading 4"/>
    <w:basedOn w:val="Normal"/>
    <w:link w:val="Titre4Car"/>
    <w:uiPriority w:val="9"/>
    <w:unhideWhenUsed/>
    <w:qFormat/>
    <w:rsid w:val="004331D3"/>
    <w:pPr>
      <w:spacing w:before="86"/>
      <w:ind w:left="216"/>
      <w:outlineLvl w:val="3"/>
    </w:pPr>
    <w:rPr>
      <w:b/>
      <w:bCs/>
      <w:sz w:val="32"/>
      <w:szCs w:val="32"/>
    </w:rPr>
  </w:style>
  <w:style w:type="paragraph" w:styleId="Titre5">
    <w:name w:val="heading 5"/>
    <w:basedOn w:val="Normal"/>
    <w:link w:val="Titre5Car"/>
    <w:uiPriority w:val="9"/>
    <w:unhideWhenUsed/>
    <w:qFormat/>
    <w:rsid w:val="004331D3"/>
    <w:pPr>
      <w:ind w:left="667" w:hanging="452"/>
      <w:outlineLvl w:val="4"/>
    </w:pPr>
    <w:rPr>
      <w:b/>
      <w:bCs/>
      <w:sz w:val="30"/>
      <w:szCs w:val="30"/>
    </w:rPr>
  </w:style>
  <w:style w:type="paragraph" w:styleId="Titre6">
    <w:name w:val="heading 6"/>
    <w:basedOn w:val="Normal"/>
    <w:link w:val="Titre6Car"/>
    <w:uiPriority w:val="9"/>
    <w:unhideWhenUsed/>
    <w:qFormat/>
    <w:rsid w:val="004331D3"/>
    <w:pPr>
      <w:ind w:left="638" w:hanging="423"/>
      <w:outlineLvl w:val="5"/>
    </w:pPr>
    <w:rPr>
      <w:b/>
      <w:bCs/>
      <w:sz w:val="28"/>
      <w:szCs w:val="28"/>
    </w:rPr>
  </w:style>
  <w:style w:type="paragraph" w:styleId="Titre7">
    <w:name w:val="heading 7"/>
    <w:basedOn w:val="Normal"/>
    <w:link w:val="Titre7Car"/>
    <w:uiPriority w:val="1"/>
    <w:qFormat/>
    <w:rsid w:val="004331D3"/>
    <w:pPr>
      <w:ind w:left="1366" w:hanging="585"/>
      <w:outlineLvl w:val="6"/>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4331D3"/>
    <w:rPr>
      <w:rFonts w:ascii="Times New Roman" w:eastAsia="Times New Roman" w:hAnsi="Times New Roman" w:cs="Times New Roman"/>
      <w:b/>
      <w:bCs/>
      <w:kern w:val="0"/>
      <w:sz w:val="44"/>
      <w:szCs w:val="44"/>
    </w:rPr>
  </w:style>
  <w:style w:type="character" w:customStyle="1" w:styleId="Titre2Car">
    <w:name w:val="Titre 2 Car"/>
    <w:link w:val="Titre2"/>
    <w:uiPriority w:val="9"/>
    <w:rsid w:val="004331D3"/>
    <w:rPr>
      <w:rFonts w:ascii="Times New Roman" w:eastAsia="Times New Roman" w:hAnsi="Times New Roman" w:cs="Times New Roman"/>
      <w:kern w:val="0"/>
      <w:sz w:val="44"/>
      <w:szCs w:val="44"/>
    </w:rPr>
  </w:style>
  <w:style w:type="character" w:customStyle="1" w:styleId="Titre3Car">
    <w:name w:val="Titre 3 Car"/>
    <w:link w:val="Titre3"/>
    <w:uiPriority w:val="9"/>
    <w:rsid w:val="004331D3"/>
    <w:rPr>
      <w:rFonts w:ascii="Times New Roman" w:eastAsia="Times New Roman" w:hAnsi="Times New Roman" w:cs="Times New Roman"/>
      <w:b/>
      <w:bCs/>
      <w:i/>
      <w:iCs/>
      <w:kern w:val="0"/>
      <w:sz w:val="40"/>
      <w:szCs w:val="40"/>
    </w:rPr>
  </w:style>
  <w:style w:type="character" w:customStyle="1" w:styleId="Titre4Car">
    <w:name w:val="Titre 4 Car"/>
    <w:link w:val="Titre4"/>
    <w:uiPriority w:val="9"/>
    <w:rsid w:val="004331D3"/>
    <w:rPr>
      <w:rFonts w:ascii="Times New Roman" w:eastAsia="Times New Roman" w:hAnsi="Times New Roman" w:cs="Times New Roman"/>
      <w:b/>
      <w:bCs/>
      <w:kern w:val="0"/>
      <w:sz w:val="32"/>
      <w:szCs w:val="32"/>
    </w:rPr>
  </w:style>
  <w:style w:type="character" w:customStyle="1" w:styleId="Titre5Car">
    <w:name w:val="Titre 5 Car"/>
    <w:link w:val="Titre5"/>
    <w:uiPriority w:val="9"/>
    <w:rsid w:val="004331D3"/>
    <w:rPr>
      <w:rFonts w:ascii="Times New Roman" w:eastAsia="Times New Roman" w:hAnsi="Times New Roman" w:cs="Times New Roman"/>
      <w:b/>
      <w:bCs/>
      <w:kern w:val="0"/>
      <w:sz w:val="30"/>
      <w:szCs w:val="30"/>
    </w:rPr>
  </w:style>
  <w:style w:type="character" w:customStyle="1" w:styleId="Titre6Car">
    <w:name w:val="Titre 6 Car"/>
    <w:link w:val="Titre6"/>
    <w:uiPriority w:val="9"/>
    <w:rsid w:val="004331D3"/>
    <w:rPr>
      <w:rFonts w:ascii="Times New Roman" w:eastAsia="Times New Roman" w:hAnsi="Times New Roman" w:cs="Times New Roman"/>
      <w:b/>
      <w:bCs/>
      <w:kern w:val="0"/>
      <w:sz w:val="28"/>
      <w:szCs w:val="28"/>
    </w:rPr>
  </w:style>
  <w:style w:type="character" w:customStyle="1" w:styleId="Titre7Car">
    <w:name w:val="Titre 7 Car"/>
    <w:link w:val="Titre7"/>
    <w:uiPriority w:val="1"/>
    <w:rsid w:val="004331D3"/>
    <w:rPr>
      <w:rFonts w:ascii="Times New Roman" w:eastAsia="Times New Roman" w:hAnsi="Times New Roman" w:cs="Times New Roman"/>
      <w:b/>
      <w:bCs/>
      <w:kern w:val="0"/>
      <w:sz w:val="26"/>
      <w:szCs w:val="26"/>
    </w:rPr>
  </w:style>
  <w:style w:type="table" w:customStyle="1" w:styleId="TableNormal">
    <w:name w:val="Table Normal"/>
    <w:uiPriority w:val="2"/>
    <w:semiHidden/>
    <w:unhideWhenUsed/>
    <w:qFormat/>
    <w:rsid w:val="004331D3"/>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TM1">
    <w:name w:val="toc 1"/>
    <w:basedOn w:val="Normal"/>
    <w:uiPriority w:val="1"/>
    <w:qFormat/>
    <w:rsid w:val="004331D3"/>
    <w:pPr>
      <w:spacing w:before="120"/>
      <w:ind w:left="176"/>
    </w:pPr>
    <w:rPr>
      <w:b/>
      <w:bCs/>
    </w:rPr>
  </w:style>
  <w:style w:type="paragraph" w:styleId="TM2">
    <w:name w:val="toc 2"/>
    <w:basedOn w:val="Normal"/>
    <w:uiPriority w:val="1"/>
    <w:qFormat/>
    <w:rsid w:val="004331D3"/>
    <w:pPr>
      <w:spacing w:before="121"/>
      <w:ind w:left="176"/>
    </w:pPr>
    <w:rPr>
      <w:b/>
      <w:bCs/>
      <w:i/>
      <w:iCs/>
    </w:rPr>
  </w:style>
  <w:style w:type="paragraph" w:styleId="TM3">
    <w:name w:val="toc 3"/>
    <w:basedOn w:val="Normal"/>
    <w:uiPriority w:val="1"/>
    <w:qFormat/>
    <w:rsid w:val="004331D3"/>
    <w:pPr>
      <w:spacing w:before="120"/>
      <w:ind w:left="176"/>
    </w:pPr>
  </w:style>
  <w:style w:type="paragraph" w:styleId="TM4">
    <w:name w:val="toc 4"/>
    <w:basedOn w:val="Normal"/>
    <w:uiPriority w:val="1"/>
    <w:qFormat/>
    <w:rsid w:val="004331D3"/>
    <w:pPr>
      <w:spacing w:before="122"/>
      <w:ind w:left="176"/>
    </w:pPr>
    <w:rPr>
      <w:b/>
      <w:bCs/>
      <w:i/>
      <w:iCs/>
    </w:rPr>
  </w:style>
  <w:style w:type="paragraph" w:styleId="TM5">
    <w:name w:val="toc 5"/>
    <w:basedOn w:val="Normal"/>
    <w:uiPriority w:val="1"/>
    <w:qFormat/>
    <w:rsid w:val="004331D3"/>
    <w:pPr>
      <w:spacing w:before="120"/>
      <w:ind w:left="728" w:hanging="332"/>
    </w:pPr>
    <w:rPr>
      <w:b/>
      <w:bCs/>
    </w:rPr>
  </w:style>
  <w:style w:type="paragraph" w:styleId="TM6">
    <w:name w:val="toc 6"/>
    <w:basedOn w:val="Normal"/>
    <w:uiPriority w:val="1"/>
    <w:qFormat/>
    <w:rsid w:val="004331D3"/>
    <w:pPr>
      <w:spacing w:before="121"/>
      <w:ind w:left="728" w:hanging="332"/>
    </w:pPr>
    <w:rPr>
      <w:b/>
      <w:bCs/>
      <w:i/>
      <w:iCs/>
    </w:rPr>
  </w:style>
  <w:style w:type="paragraph" w:styleId="TM7">
    <w:name w:val="toc 7"/>
    <w:basedOn w:val="Normal"/>
    <w:uiPriority w:val="1"/>
    <w:qFormat/>
    <w:rsid w:val="004331D3"/>
    <w:pPr>
      <w:spacing w:before="120"/>
      <w:ind w:left="1112" w:hanging="498"/>
    </w:pPr>
    <w:rPr>
      <w:b/>
      <w:bCs/>
    </w:rPr>
  </w:style>
  <w:style w:type="paragraph" w:styleId="Corpsdetexte">
    <w:name w:val="Body Text"/>
    <w:basedOn w:val="Normal"/>
    <w:link w:val="CorpsdetexteCar"/>
    <w:uiPriority w:val="1"/>
    <w:qFormat/>
    <w:rsid w:val="004331D3"/>
    <w:rPr>
      <w:sz w:val="24"/>
      <w:szCs w:val="24"/>
    </w:rPr>
  </w:style>
  <w:style w:type="character" w:customStyle="1" w:styleId="CorpsdetexteCar">
    <w:name w:val="Corps de texte Car"/>
    <w:link w:val="Corpsdetexte"/>
    <w:uiPriority w:val="1"/>
    <w:rsid w:val="004331D3"/>
    <w:rPr>
      <w:rFonts w:ascii="Times New Roman" w:eastAsia="Times New Roman" w:hAnsi="Times New Roman" w:cs="Times New Roman"/>
      <w:kern w:val="0"/>
      <w:sz w:val="24"/>
      <w:szCs w:val="24"/>
    </w:rPr>
  </w:style>
  <w:style w:type="paragraph" w:styleId="Paragraphedeliste">
    <w:name w:val="List Paragraph"/>
    <w:basedOn w:val="Normal"/>
    <w:uiPriority w:val="1"/>
    <w:qFormat/>
    <w:rsid w:val="004331D3"/>
    <w:pPr>
      <w:ind w:left="1112" w:hanging="498"/>
    </w:pPr>
  </w:style>
  <w:style w:type="paragraph" w:customStyle="1" w:styleId="TableParagraph">
    <w:name w:val="Table Paragraph"/>
    <w:basedOn w:val="Normal"/>
    <w:uiPriority w:val="1"/>
    <w:qFormat/>
    <w:rsid w:val="004331D3"/>
  </w:style>
  <w:style w:type="paragraph" w:styleId="En-tte">
    <w:name w:val="header"/>
    <w:basedOn w:val="Normal"/>
    <w:link w:val="En-tteCar"/>
    <w:uiPriority w:val="99"/>
    <w:unhideWhenUsed/>
    <w:rsid w:val="004331D3"/>
    <w:pPr>
      <w:tabs>
        <w:tab w:val="center" w:pos="4536"/>
        <w:tab w:val="right" w:pos="9072"/>
      </w:tabs>
    </w:pPr>
  </w:style>
  <w:style w:type="character" w:customStyle="1" w:styleId="En-tteCar">
    <w:name w:val="En-tête Car"/>
    <w:link w:val="En-tte"/>
    <w:uiPriority w:val="99"/>
    <w:rsid w:val="004331D3"/>
    <w:rPr>
      <w:rFonts w:ascii="Times New Roman" w:eastAsia="Times New Roman" w:hAnsi="Times New Roman" w:cs="Times New Roman"/>
      <w:kern w:val="0"/>
    </w:rPr>
  </w:style>
  <w:style w:type="paragraph" w:styleId="Pieddepage">
    <w:name w:val="footer"/>
    <w:basedOn w:val="Normal"/>
    <w:link w:val="PieddepageCar"/>
    <w:uiPriority w:val="99"/>
    <w:unhideWhenUsed/>
    <w:rsid w:val="004331D3"/>
    <w:pPr>
      <w:tabs>
        <w:tab w:val="center" w:pos="4536"/>
        <w:tab w:val="right" w:pos="9072"/>
      </w:tabs>
    </w:pPr>
  </w:style>
  <w:style w:type="character" w:customStyle="1" w:styleId="PieddepageCar">
    <w:name w:val="Pied de page Car"/>
    <w:link w:val="Pieddepage"/>
    <w:uiPriority w:val="99"/>
    <w:rsid w:val="004331D3"/>
    <w:rPr>
      <w:rFonts w:ascii="Times New Roman" w:eastAsia="Times New Roman" w:hAnsi="Times New Roman" w:cs="Times New Roman"/>
      <w:kern w:val="0"/>
    </w:rPr>
  </w:style>
  <w:style w:type="paragraph" w:styleId="NormalWeb">
    <w:name w:val="Normal (Web)"/>
    <w:basedOn w:val="Normal"/>
    <w:uiPriority w:val="99"/>
    <w:semiHidden/>
    <w:unhideWhenUsed/>
    <w:rsid w:val="004331D3"/>
    <w:pPr>
      <w:widowControl/>
      <w:autoSpaceDE/>
      <w:autoSpaceDN/>
      <w:spacing w:before="100" w:beforeAutospacing="1" w:after="100" w:afterAutospacing="1"/>
    </w:pPr>
    <w:rPr>
      <w:sz w:val="24"/>
      <w:szCs w:val="24"/>
      <w:lang w:eastAsia="fr-FR"/>
    </w:rPr>
  </w:style>
  <w:style w:type="paragraph" w:styleId="Sansinterligne">
    <w:name w:val="No Spacing"/>
    <w:uiPriority w:val="1"/>
    <w:qFormat/>
    <w:rsid w:val="004331D3"/>
    <w:pPr>
      <w:widowControl w:val="0"/>
      <w:autoSpaceDE w:val="0"/>
      <w:autoSpaceDN w:val="0"/>
    </w:pPr>
    <w:rPr>
      <w:rFonts w:ascii="Times New Roman" w:eastAsia="Times New Roman" w:hAnsi="Times New Roman" w:cs="Times New Roman"/>
      <w:sz w:val="22"/>
      <w:szCs w:val="22"/>
      <w:lang w:eastAsia="en-US"/>
    </w:rPr>
  </w:style>
  <w:style w:type="table" w:styleId="Grilledutableau">
    <w:name w:val="Table Grid"/>
    <w:basedOn w:val="TableauNormal"/>
    <w:uiPriority w:val="39"/>
    <w:rsid w:val="004331D3"/>
    <w:pPr>
      <w:widowControl w:val="0"/>
      <w:autoSpaceDE w:val="0"/>
      <w:autoSpaceDN w:val="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swordwithsynonyms8m9z7">
    <w:name w:val="styles_wordwithsynonyms__8m9z7"/>
    <w:basedOn w:val="Policepardfaut"/>
    <w:rsid w:val="00DB3A16"/>
  </w:style>
  <w:style w:type="paragraph" w:styleId="Textedebulles">
    <w:name w:val="Balloon Text"/>
    <w:basedOn w:val="Normal"/>
    <w:link w:val="TextedebullesCar"/>
    <w:uiPriority w:val="99"/>
    <w:semiHidden/>
    <w:unhideWhenUsed/>
    <w:rsid w:val="00853BF5"/>
    <w:rPr>
      <w:rFonts w:ascii="Tahoma" w:hAnsi="Tahoma" w:cs="Tahoma"/>
      <w:sz w:val="16"/>
      <w:szCs w:val="16"/>
    </w:rPr>
  </w:style>
  <w:style w:type="character" w:customStyle="1" w:styleId="TextedebullesCar">
    <w:name w:val="Texte de bulles Car"/>
    <w:basedOn w:val="Policepardfaut"/>
    <w:link w:val="Textedebulles"/>
    <w:uiPriority w:val="99"/>
    <w:semiHidden/>
    <w:rsid w:val="00853BF5"/>
    <w:rPr>
      <w:rFonts w:ascii="Tahoma" w:eastAsia="Times New Roman" w:hAnsi="Tahoma" w:cs="Tahoma"/>
      <w:sz w:val="16"/>
      <w:szCs w:val="16"/>
      <w:lang w:eastAsia="en-US"/>
    </w:rPr>
  </w:style>
  <w:style w:type="character" w:styleId="Marquedecommentaire">
    <w:name w:val="annotation reference"/>
    <w:basedOn w:val="Policepardfaut"/>
    <w:uiPriority w:val="99"/>
    <w:semiHidden/>
    <w:unhideWhenUsed/>
    <w:rsid w:val="00853BF5"/>
    <w:rPr>
      <w:sz w:val="16"/>
      <w:szCs w:val="16"/>
    </w:rPr>
  </w:style>
  <w:style w:type="paragraph" w:styleId="Commentaire">
    <w:name w:val="annotation text"/>
    <w:basedOn w:val="Normal"/>
    <w:link w:val="CommentaireCar"/>
    <w:uiPriority w:val="99"/>
    <w:unhideWhenUsed/>
    <w:rsid w:val="00853BF5"/>
    <w:rPr>
      <w:sz w:val="20"/>
      <w:szCs w:val="20"/>
    </w:rPr>
  </w:style>
  <w:style w:type="character" w:customStyle="1" w:styleId="CommentaireCar">
    <w:name w:val="Commentaire Car"/>
    <w:basedOn w:val="Policepardfaut"/>
    <w:link w:val="Commentaire"/>
    <w:uiPriority w:val="99"/>
    <w:rsid w:val="00853BF5"/>
    <w:rPr>
      <w:rFonts w:ascii="Times New Roman" w:eastAsia="Times New Roman" w:hAnsi="Times New Roman" w:cs="Times New Roman"/>
      <w:lang w:eastAsia="en-US"/>
    </w:rPr>
  </w:style>
  <w:style w:type="paragraph" w:styleId="Objetducommentaire">
    <w:name w:val="annotation subject"/>
    <w:basedOn w:val="Commentaire"/>
    <w:next w:val="Commentaire"/>
    <w:link w:val="ObjetducommentaireCar"/>
    <w:uiPriority w:val="99"/>
    <w:semiHidden/>
    <w:unhideWhenUsed/>
    <w:rsid w:val="00853BF5"/>
    <w:rPr>
      <w:b/>
      <w:bCs/>
    </w:rPr>
  </w:style>
  <w:style w:type="character" w:customStyle="1" w:styleId="ObjetducommentaireCar">
    <w:name w:val="Objet du commentaire Car"/>
    <w:basedOn w:val="CommentaireCar"/>
    <w:link w:val="Objetducommentaire"/>
    <w:uiPriority w:val="99"/>
    <w:semiHidden/>
    <w:rsid w:val="00853BF5"/>
    <w:rPr>
      <w:b/>
      <w:bCs/>
    </w:rPr>
  </w:style>
  <w:style w:type="paragraph" w:styleId="Rvision">
    <w:name w:val="Revision"/>
    <w:hidden/>
    <w:uiPriority w:val="99"/>
    <w:semiHidden/>
    <w:rsid w:val="00BC644E"/>
    <w:rPr>
      <w:rFonts w:ascii="Times New Roman" w:eastAsia="Times New Roman" w:hAnsi="Times New Roman" w:cs="Times New Roman"/>
      <w:sz w:val="22"/>
      <w:szCs w:val="22"/>
      <w:lang w:eastAsia="en-US"/>
    </w:rPr>
  </w:style>
  <w:style w:type="paragraph" w:customStyle="1" w:styleId="Default">
    <w:name w:val="Default"/>
    <w:rsid w:val="006C283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70422160">
      <w:bodyDiv w:val="1"/>
      <w:marLeft w:val="0"/>
      <w:marRight w:val="0"/>
      <w:marTop w:val="0"/>
      <w:marBottom w:val="0"/>
      <w:divBdr>
        <w:top w:val="none" w:sz="0" w:space="0" w:color="auto"/>
        <w:left w:val="none" w:sz="0" w:space="0" w:color="auto"/>
        <w:bottom w:val="none" w:sz="0" w:space="0" w:color="auto"/>
        <w:right w:val="none" w:sz="0" w:space="0" w:color="auto"/>
      </w:divBdr>
      <w:divsChild>
        <w:div w:id="837233241">
          <w:marLeft w:val="0"/>
          <w:marRight w:val="0"/>
          <w:marTop w:val="0"/>
          <w:marBottom w:val="0"/>
          <w:divBdr>
            <w:top w:val="none" w:sz="0" w:space="0" w:color="auto"/>
            <w:left w:val="none" w:sz="0" w:space="0" w:color="auto"/>
            <w:bottom w:val="none" w:sz="0" w:space="0" w:color="auto"/>
            <w:right w:val="none" w:sz="0" w:space="0" w:color="auto"/>
          </w:divBdr>
          <w:divsChild>
            <w:div w:id="446852348">
              <w:marLeft w:val="0"/>
              <w:marRight w:val="0"/>
              <w:marTop w:val="0"/>
              <w:marBottom w:val="0"/>
              <w:divBdr>
                <w:top w:val="none" w:sz="0" w:space="0" w:color="auto"/>
                <w:left w:val="none" w:sz="0" w:space="0" w:color="auto"/>
                <w:bottom w:val="none" w:sz="0" w:space="0" w:color="auto"/>
                <w:right w:val="none" w:sz="0" w:space="0" w:color="auto"/>
              </w:divBdr>
              <w:divsChild>
                <w:div w:id="134839322">
                  <w:marLeft w:val="0"/>
                  <w:marRight w:val="0"/>
                  <w:marTop w:val="0"/>
                  <w:marBottom w:val="0"/>
                  <w:divBdr>
                    <w:top w:val="none" w:sz="0" w:space="0" w:color="auto"/>
                    <w:left w:val="none" w:sz="0" w:space="0" w:color="auto"/>
                    <w:bottom w:val="none" w:sz="0" w:space="0" w:color="auto"/>
                    <w:right w:val="none" w:sz="0" w:space="0" w:color="auto"/>
                  </w:divBdr>
                  <w:divsChild>
                    <w:div w:id="2013680439">
                      <w:marLeft w:val="0"/>
                      <w:marRight w:val="0"/>
                      <w:marTop w:val="0"/>
                      <w:marBottom w:val="0"/>
                      <w:divBdr>
                        <w:top w:val="none" w:sz="0" w:space="0" w:color="auto"/>
                        <w:left w:val="none" w:sz="0" w:space="0" w:color="auto"/>
                        <w:bottom w:val="none" w:sz="0" w:space="0" w:color="auto"/>
                        <w:right w:val="none" w:sz="0" w:space="0" w:color="auto"/>
                      </w:divBdr>
                      <w:divsChild>
                        <w:div w:id="1122849134">
                          <w:marLeft w:val="0"/>
                          <w:marRight w:val="0"/>
                          <w:marTop w:val="0"/>
                          <w:marBottom w:val="0"/>
                          <w:divBdr>
                            <w:top w:val="none" w:sz="0" w:space="0" w:color="auto"/>
                            <w:left w:val="none" w:sz="0" w:space="0" w:color="auto"/>
                            <w:bottom w:val="none" w:sz="0" w:space="0" w:color="auto"/>
                            <w:right w:val="none" w:sz="0" w:space="0" w:color="auto"/>
                          </w:divBdr>
                          <w:divsChild>
                            <w:div w:id="5960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5.xml"/><Relationship Id="rId26" Type="http://schemas.openxmlformats.org/officeDocument/2006/relationships/image" Target="media/image2.png"/><Relationship Id="rId39" Type="http://schemas.openxmlformats.org/officeDocument/2006/relationships/image" Target="media/image7.png"/><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image" Target="media/image16.jpeg"/><Relationship Id="rId55" Type="http://schemas.openxmlformats.org/officeDocument/2006/relationships/header" Target="header14.xml"/><Relationship Id="rId63"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image" Target="media/image20.png"/><Relationship Id="rId62"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image" Target="media/image8.png"/><Relationship Id="rId45" Type="http://schemas.openxmlformats.org/officeDocument/2006/relationships/header" Target="header13.xml"/><Relationship Id="rId53" Type="http://schemas.openxmlformats.org/officeDocument/2006/relationships/image" Target="media/image19.png"/><Relationship Id="rId58" Type="http://schemas.openxmlformats.org/officeDocument/2006/relationships/footer" Target="footer15.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2.xml"/><Relationship Id="rId49" Type="http://schemas.openxmlformats.org/officeDocument/2006/relationships/image" Target="media/image15.jpeg"/><Relationship Id="rId57" Type="http://schemas.openxmlformats.org/officeDocument/2006/relationships/header" Target="header15.xml"/><Relationship Id="rId61" Type="http://schemas.openxmlformats.org/officeDocument/2006/relationships/footer" Target="footer16.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image" Target="media/image12.png"/><Relationship Id="rId52" Type="http://schemas.openxmlformats.org/officeDocument/2006/relationships/image" Target="media/image18.png"/><Relationship Id="rId60" Type="http://schemas.openxmlformats.org/officeDocument/2006/relationships/header" Target="header16.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footer" Target="footer11.xml"/><Relationship Id="rId43" Type="http://schemas.openxmlformats.org/officeDocument/2006/relationships/image" Target="media/image11.png"/><Relationship Id="rId48" Type="http://schemas.openxmlformats.org/officeDocument/2006/relationships/image" Target="media/image14.jpeg"/><Relationship Id="rId56" Type="http://schemas.openxmlformats.org/officeDocument/2006/relationships/footer" Target="footer14.xml"/><Relationship Id="rId64" Type="http://schemas.openxmlformats.org/officeDocument/2006/relationships/footer" Target="footer17.xml"/><Relationship Id="rId8" Type="http://schemas.openxmlformats.org/officeDocument/2006/relationships/image" Target="media/image1.png"/><Relationship Id="rId51" Type="http://schemas.openxmlformats.org/officeDocument/2006/relationships/image" Target="media/image17.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0.xml"/><Relationship Id="rId38" Type="http://schemas.openxmlformats.org/officeDocument/2006/relationships/image" Target="media/image6.png"/><Relationship Id="rId46" Type="http://schemas.openxmlformats.org/officeDocument/2006/relationships/footer" Target="footer13.xml"/><Relationship Id="rId59"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2D16E-9DFB-4159-9B3E-EAC43DC4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54</Pages>
  <Words>12712</Words>
  <Characters>69922</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Missaoui</cp:lastModifiedBy>
  <cp:revision>38</cp:revision>
  <dcterms:created xsi:type="dcterms:W3CDTF">2023-05-10T13:51:00Z</dcterms:created>
  <dcterms:modified xsi:type="dcterms:W3CDTF">2023-05-14T10:07:00Z</dcterms:modified>
</cp:coreProperties>
</file>